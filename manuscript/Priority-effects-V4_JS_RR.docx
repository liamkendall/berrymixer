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A0794E" w14:textId="426802E4" w:rsidR="0008543F" w:rsidRPr="009D23FA" w:rsidRDefault="00AD08E5" w:rsidP="009D23FA">
      <w:pPr>
        <w:spacing w:line="480" w:lineRule="auto"/>
        <w:contextualSpacing/>
        <w:jc w:val="both"/>
        <w:rPr>
          <w:rFonts w:ascii="Times New Roman" w:hAnsi="Times New Roman" w:cs="Times New Roman"/>
        </w:rPr>
      </w:pPr>
      <w:r w:rsidRPr="009D23FA">
        <w:rPr>
          <w:rFonts w:ascii="Times New Roman" w:hAnsi="Times New Roman" w:cs="Times New Roman"/>
          <w:b/>
        </w:rPr>
        <w:t>Title:</w:t>
      </w:r>
      <w:r w:rsidRPr="009D23FA">
        <w:rPr>
          <w:rFonts w:ascii="Times New Roman" w:hAnsi="Times New Roman" w:cs="Times New Roman"/>
        </w:rPr>
        <w:t xml:space="preserve"> </w:t>
      </w:r>
      <w:ins w:id="0" w:author="Romina Rader" w:date="2019-06-07T13:24:00Z">
        <w:r w:rsidR="00610893">
          <w:rPr>
            <w:rFonts w:ascii="Times New Roman" w:hAnsi="Times New Roman" w:cs="Times New Roman"/>
          </w:rPr>
          <w:t>P</w:t>
        </w:r>
      </w:ins>
      <w:ins w:id="1" w:author="Romina Rader" w:date="2019-06-06T12:01:00Z">
        <w:r w:rsidR="00D741BB">
          <w:rPr>
            <w:rFonts w:ascii="Times New Roman" w:hAnsi="Times New Roman" w:cs="Times New Roman"/>
          </w:rPr>
          <w:t xml:space="preserve">riority effects in berries: </w:t>
        </w:r>
      </w:ins>
      <w:ins w:id="2" w:author="Romina Rader" w:date="2019-06-06T12:00:00Z">
        <w:r w:rsidR="00D741BB" w:rsidRPr="00D741BB">
          <w:rPr>
            <w:rFonts w:ascii="Times New Roman" w:hAnsi="Times New Roman" w:cs="Times New Roman"/>
          </w:rPr>
          <w:t xml:space="preserve">The identity of the initial </w:t>
        </w:r>
        <w:r w:rsidR="00D741BB">
          <w:rPr>
            <w:rFonts w:ascii="Times New Roman" w:hAnsi="Times New Roman" w:cs="Times New Roman"/>
          </w:rPr>
          <w:t xml:space="preserve">flower </w:t>
        </w:r>
        <w:r w:rsidR="00D741BB" w:rsidRPr="00D741BB">
          <w:rPr>
            <w:rFonts w:ascii="Times New Roman" w:hAnsi="Times New Roman" w:cs="Times New Roman"/>
          </w:rPr>
          <w:t xml:space="preserve">visitor </w:t>
        </w:r>
        <w:r w:rsidR="00D741BB">
          <w:rPr>
            <w:rFonts w:ascii="Times New Roman" w:hAnsi="Times New Roman" w:cs="Times New Roman"/>
          </w:rPr>
          <w:t>i</w:t>
        </w:r>
        <w:r w:rsidR="00D741BB" w:rsidRPr="00D741BB">
          <w:rPr>
            <w:rFonts w:ascii="Times New Roman" w:hAnsi="Times New Roman" w:cs="Times New Roman"/>
          </w:rPr>
          <w:t xml:space="preserve">s important for determining </w:t>
        </w:r>
        <w:commentRangeStart w:id="3"/>
        <w:r w:rsidR="00D741BB" w:rsidRPr="00D741BB">
          <w:rPr>
            <w:rFonts w:ascii="Times New Roman" w:hAnsi="Times New Roman" w:cs="Times New Roman"/>
          </w:rPr>
          <w:t>fruit weight</w:t>
        </w:r>
      </w:ins>
      <w:ins w:id="4" w:author="Romina Rader" w:date="2019-06-06T12:01:00Z">
        <w:r w:rsidR="00D741BB">
          <w:rPr>
            <w:rFonts w:ascii="Times New Roman" w:hAnsi="Times New Roman" w:cs="Times New Roman"/>
          </w:rPr>
          <w:t xml:space="preserve">.  </w:t>
        </w:r>
        <w:commentRangeEnd w:id="3"/>
        <w:r w:rsidR="00D741BB">
          <w:rPr>
            <w:rStyle w:val="CommentReference"/>
          </w:rPr>
          <w:commentReference w:id="3"/>
        </w:r>
      </w:ins>
      <w:commentRangeStart w:id="5"/>
      <w:del w:id="6" w:author="Romina Rader" w:date="2019-06-06T12:00:00Z">
        <w:r w:rsidR="00475F32" w:rsidDel="00D741BB">
          <w:rPr>
            <w:rFonts w:ascii="Times New Roman" w:hAnsi="Times New Roman" w:cs="Times New Roman"/>
          </w:rPr>
          <w:delText xml:space="preserve">Influence of pollinator species </w:delText>
        </w:r>
        <w:r w:rsidR="00610AFC" w:rsidDel="00D741BB">
          <w:rPr>
            <w:rFonts w:ascii="Times New Roman" w:hAnsi="Times New Roman" w:cs="Times New Roman"/>
          </w:rPr>
          <w:delText>identity</w:delText>
        </w:r>
        <w:r w:rsidR="00475F32" w:rsidDel="00D741BB">
          <w:rPr>
            <w:rFonts w:ascii="Times New Roman" w:hAnsi="Times New Roman" w:cs="Times New Roman"/>
          </w:rPr>
          <w:delText xml:space="preserve"> and </w:delText>
        </w:r>
        <w:r w:rsidR="0008543F" w:rsidRPr="009D23FA" w:rsidDel="00D741BB">
          <w:rPr>
            <w:rFonts w:ascii="Times New Roman" w:hAnsi="Times New Roman" w:cs="Times New Roman"/>
          </w:rPr>
          <w:delText>priority effects</w:delText>
        </w:r>
        <w:r w:rsidR="005A0314" w:rsidDel="00D741BB">
          <w:rPr>
            <w:rFonts w:ascii="Times New Roman" w:hAnsi="Times New Roman" w:cs="Times New Roman"/>
          </w:rPr>
          <w:delText xml:space="preserve"> </w:delText>
        </w:r>
        <w:r w:rsidR="009D23FA" w:rsidDel="00D741BB">
          <w:rPr>
            <w:rFonts w:ascii="Times New Roman" w:hAnsi="Times New Roman" w:cs="Times New Roman"/>
          </w:rPr>
          <w:delText>upon</w:delText>
        </w:r>
        <w:r w:rsidR="0008543F" w:rsidRPr="009D23FA" w:rsidDel="00D741BB">
          <w:rPr>
            <w:rFonts w:ascii="Times New Roman" w:hAnsi="Times New Roman" w:cs="Times New Roman"/>
          </w:rPr>
          <w:delText xml:space="preserve"> fruit quality in two mass-flowering berry crops</w:delText>
        </w:r>
        <w:commentRangeEnd w:id="5"/>
        <w:r w:rsidR="00B24EC2" w:rsidDel="00D741BB">
          <w:rPr>
            <w:rStyle w:val="CommentReference"/>
          </w:rPr>
          <w:commentReference w:id="5"/>
        </w:r>
      </w:del>
    </w:p>
    <w:p w14:paraId="3A5A701D" w14:textId="77777777" w:rsidR="0008543F" w:rsidRPr="009D23FA" w:rsidRDefault="0008543F" w:rsidP="009D23FA">
      <w:pPr>
        <w:spacing w:line="480" w:lineRule="auto"/>
        <w:contextualSpacing/>
        <w:jc w:val="both"/>
        <w:rPr>
          <w:rFonts w:ascii="Times New Roman" w:hAnsi="Times New Roman" w:cs="Times New Roman"/>
        </w:rPr>
      </w:pPr>
    </w:p>
    <w:p w14:paraId="3A8BED04" w14:textId="6E62BD1C" w:rsidR="0008543F" w:rsidRPr="009D23FA" w:rsidRDefault="00AD08E5" w:rsidP="009D23FA">
      <w:pPr>
        <w:spacing w:line="480" w:lineRule="auto"/>
        <w:contextualSpacing/>
        <w:jc w:val="both"/>
        <w:rPr>
          <w:rFonts w:ascii="Times New Roman" w:hAnsi="Times New Roman" w:cs="Times New Roman"/>
        </w:rPr>
      </w:pPr>
      <w:r w:rsidRPr="009D23FA">
        <w:rPr>
          <w:rFonts w:ascii="Times New Roman" w:hAnsi="Times New Roman" w:cs="Times New Roman"/>
          <w:b/>
        </w:rPr>
        <w:t>Authors:</w:t>
      </w:r>
      <w:r w:rsidRPr="009D23FA">
        <w:rPr>
          <w:rFonts w:ascii="Times New Roman" w:hAnsi="Times New Roman" w:cs="Times New Roman"/>
        </w:rPr>
        <w:t xml:space="preserve"> </w:t>
      </w:r>
      <w:r w:rsidR="0008543F" w:rsidRPr="009D23FA">
        <w:rPr>
          <w:rFonts w:ascii="Times New Roman" w:hAnsi="Times New Roman" w:cs="Times New Roman"/>
        </w:rPr>
        <w:t>Liam Kendall</w:t>
      </w:r>
      <w:r w:rsidR="0008543F" w:rsidRPr="009D23FA">
        <w:rPr>
          <w:rFonts w:ascii="Times New Roman" w:hAnsi="Times New Roman" w:cs="Times New Roman"/>
          <w:vertAlign w:val="superscript"/>
        </w:rPr>
        <w:t>1</w:t>
      </w:r>
      <w:r w:rsidR="001D086C">
        <w:rPr>
          <w:rFonts w:ascii="Times New Roman" w:hAnsi="Times New Roman" w:cs="Times New Roman"/>
          <w:vertAlign w:val="superscript"/>
        </w:rPr>
        <w:t>,2</w:t>
      </w:r>
      <w:r w:rsidR="0008543F" w:rsidRPr="009D23FA">
        <w:rPr>
          <w:rFonts w:ascii="Times New Roman" w:hAnsi="Times New Roman" w:cs="Times New Roman"/>
        </w:rPr>
        <w:t xml:space="preserve">, Jamie </w:t>
      </w:r>
      <w:r w:rsidR="00906490" w:rsidRPr="009D23FA">
        <w:rPr>
          <w:rFonts w:ascii="Times New Roman" w:hAnsi="Times New Roman" w:cs="Times New Roman"/>
        </w:rPr>
        <w:t xml:space="preserve">R. </w:t>
      </w:r>
      <w:r w:rsidR="0008543F" w:rsidRPr="009D23FA">
        <w:rPr>
          <w:rFonts w:ascii="Times New Roman" w:hAnsi="Times New Roman" w:cs="Times New Roman"/>
        </w:rPr>
        <w:t>Stavert</w:t>
      </w:r>
      <w:r w:rsidR="0008543F" w:rsidRPr="009D23FA">
        <w:rPr>
          <w:rFonts w:ascii="Times New Roman" w:hAnsi="Times New Roman" w:cs="Times New Roman"/>
          <w:vertAlign w:val="superscript"/>
        </w:rPr>
        <w:t>1</w:t>
      </w:r>
      <w:r w:rsidR="0008543F" w:rsidRPr="009D23FA">
        <w:rPr>
          <w:rFonts w:ascii="Times New Roman" w:hAnsi="Times New Roman" w:cs="Times New Roman"/>
        </w:rPr>
        <w:t>, Vesna Gagic</w:t>
      </w:r>
      <w:r w:rsidR="0008543F" w:rsidRPr="009D23FA">
        <w:rPr>
          <w:rFonts w:ascii="Times New Roman" w:hAnsi="Times New Roman" w:cs="Times New Roman"/>
          <w:vertAlign w:val="superscript"/>
        </w:rPr>
        <w:t>2</w:t>
      </w:r>
      <w:r w:rsidR="0008543F" w:rsidRPr="009D23FA">
        <w:rPr>
          <w:rFonts w:ascii="Times New Roman" w:hAnsi="Times New Roman" w:cs="Times New Roman"/>
        </w:rPr>
        <w:t>, Mark</w:t>
      </w:r>
      <w:r w:rsidR="009D23FA" w:rsidRPr="009D23FA">
        <w:rPr>
          <w:rFonts w:ascii="Times New Roman" w:hAnsi="Times New Roman" w:cs="Times New Roman"/>
        </w:rPr>
        <w:t xml:space="preserve"> Hall</w:t>
      </w:r>
      <w:r w:rsidR="0008543F" w:rsidRPr="009D23FA">
        <w:rPr>
          <w:rFonts w:ascii="Times New Roman" w:hAnsi="Times New Roman" w:cs="Times New Roman"/>
          <w:vertAlign w:val="superscript"/>
        </w:rPr>
        <w:t>1,3</w:t>
      </w:r>
      <w:r w:rsidR="0008543F" w:rsidRPr="009D23FA">
        <w:rPr>
          <w:rFonts w:ascii="Times New Roman" w:hAnsi="Times New Roman" w:cs="Times New Roman"/>
        </w:rPr>
        <w:t xml:space="preserve"> and Romina Rader</w:t>
      </w:r>
      <w:r w:rsidR="0008543F" w:rsidRPr="009D23FA">
        <w:rPr>
          <w:rFonts w:ascii="Times New Roman" w:hAnsi="Times New Roman" w:cs="Times New Roman"/>
          <w:vertAlign w:val="superscript"/>
        </w:rPr>
        <w:t>1</w:t>
      </w:r>
    </w:p>
    <w:p w14:paraId="0478E6BA" w14:textId="77777777" w:rsidR="0008543F" w:rsidRPr="009D23FA" w:rsidRDefault="0008543F" w:rsidP="009D23FA">
      <w:pPr>
        <w:spacing w:line="480" w:lineRule="auto"/>
        <w:contextualSpacing/>
        <w:jc w:val="both"/>
        <w:rPr>
          <w:rFonts w:ascii="Times New Roman" w:hAnsi="Times New Roman" w:cs="Times New Roman"/>
        </w:rPr>
      </w:pPr>
    </w:p>
    <w:p w14:paraId="2D382445" w14:textId="77777777" w:rsidR="000A59F7" w:rsidRPr="009D23FA" w:rsidRDefault="000A59F7" w:rsidP="009D23FA">
      <w:pPr>
        <w:pStyle w:val="NormalWeb"/>
        <w:numPr>
          <w:ilvl w:val="0"/>
          <w:numId w:val="1"/>
        </w:numPr>
        <w:spacing w:before="0" w:beforeAutospacing="0" w:after="0" w:afterAutospacing="0" w:line="480" w:lineRule="auto"/>
        <w:contextualSpacing/>
        <w:jc w:val="both"/>
        <w:rPr>
          <w:lang w:val="en-GB"/>
        </w:rPr>
      </w:pPr>
      <w:r w:rsidRPr="009D23FA">
        <w:rPr>
          <w:lang w:val="en-GB"/>
        </w:rPr>
        <w:t>School of Environmental and Rural Sciences, University of New England, Armidale, NSW 2351, Australia</w:t>
      </w:r>
    </w:p>
    <w:p w14:paraId="5DD43578" w14:textId="77777777" w:rsidR="000A59F7" w:rsidRPr="009D23FA" w:rsidRDefault="000A59F7" w:rsidP="009D23FA">
      <w:pPr>
        <w:pStyle w:val="NormalWeb"/>
        <w:numPr>
          <w:ilvl w:val="0"/>
          <w:numId w:val="1"/>
        </w:numPr>
        <w:spacing w:before="0" w:beforeAutospacing="0" w:after="0" w:afterAutospacing="0" w:line="480" w:lineRule="auto"/>
        <w:contextualSpacing/>
        <w:jc w:val="both"/>
        <w:rPr>
          <w:lang w:val="en-GB"/>
        </w:rPr>
      </w:pPr>
      <w:r w:rsidRPr="009D23FA">
        <w:rPr>
          <w:lang w:val="en-GB"/>
        </w:rPr>
        <w:t xml:space="preserve"> </w:t>
      </w:r>
      <w:r w:rsidRPr="009D23FA">
        <w:rPr>
          <w:sz w:val="22"/>
          <w:szCs w:val="22"/>
          <w:lang w:val="en-GB"/>
        </w:rPr>
        <w:t>CSIRO Agriculture, GPO Box 2583, Brisbane, QLD 4001, Australia</w:t>
      </w:r>
    </w:p>
    <w:p w14:paraId="31142498" w14:textId="416B32CA" w:rsidR="00BC471E" w:rsidRPr="009D23FA" w:rsidRDefault="009D23FA" w:rsidP="009D23FA">
      <w:pPr>
        <w:pStyle w:val="NormalWeb"/>
        <w:numPr>
          <w:ilvl w:val="0"/>
          <w:numId w:val="1"/>
        </w:numPr>
        <w:spacing w:before="0" w:beforeAutospacing="0" w:after="0" w:afterAutospacing="0" w:line="480" w:lineRule="auto"/>
        <w:contextualSpacing/>
        <w:jc w:val="both"/>
        <w:rPr>
          <w:lang w:val="en-GB"/>
        </w:rPr>
      </w:pPr>
      <w:r w:rsidRPr="009D23FA">
        <w:rPr>
          <w:lang w:val="en-GB"/>
        </w:rPr>
        <w:t>Western Sydney University</w:t>
      </w:r>
      <w:r w:rsidR="00BC471E" w:rsidRPr="009D23FA">
        <w:rPr>
          <w:lang w:val="en-GB"/>
        </w:rPr>
        <w:br w:type="page"/>
      </w:r>
    </w:p>
    <w:p w14:paraId="6CCCB98D" w14:textId="19D8FCFE" w:rsidR="00BC471E" w:rsidRDefault="00BC471E" w:rsidP="009D23FA">
      <w:pPr>
        <w:spacing w:line="480" w:lineRule="auto"/>
        <w:contextualSpacing/>
        <w:jc w:val="both"/>
        <w:rPr>
          <w:rFonts w:ascii="Times New Roman" w:hAnsi="Times New Roman" w:cs="Times New Roman"/>
          <w:b/>
        </w:rPr>
      </w:pPr>
      <w:r w:rsidRPr="009D23FA">
        <w:rPr>
          <w:rFonts w:ascii="Times New Roman" w:hAnsi="Times New Roman" w:cs="Times New Roman"/>
          <w:b/>
        </w:rPr>
        <w:lastRenderedPageBreak/>
        <w:t>Abstract</w:t>
      </w:r>
    </w:p>
    <w:p w14:paraId="346E57B1" w14:textId="284BFFC2" w:rsidR="00AB31C8" w:rsidRPr="005A0314" w:rsidRDefault="00D741BB" w:rsidP="00AB31C8">
      <w:pPr>
        <w:pStyle w:val="ListParagraph"/>
        <w:numPr>
          <w:ilvl w:val="0"/>
          <w:numId w:val="2"/>
        </w:numPr>
        <w:spacing w:line="480" w:lineRule="auto"/>
        <w:jc w:val="both"/>
        <w:rPr>
          <w:rFonts w:ascii="Times New Roman" w:hAnsi="Times New Roman" w:cs="Times New Roman"/>
        </w:rPr>
      </w:pPr>
      <w:ins w:id="7" w:author="Romina Rader" w:date="2019-06-06T12:02:00Z">
        <w:r>
          <w:rPr>
            <w:rFonts w:ascii="Times New Roman" w:hAnsi="Times New Roman" w:cs="Times New Roman"/>
          </w:rPr>
          <w:t>Flower</w:t>
        </w:r>
      </w:ins>
      <w:ins w:id="8" w:author="Romina Rader" w:date="2019-06-06T12:03:00Z">
        <w:r>
          <w:rPr>
            <w:rFonts w:ascii="Times New Roman" w:hAnsi="Times New Roman" w:cs="Times New Roman"/>
          </w:rPr>
          <w:t xml:space="preserve">s are </w:t>
        </w:r>
      </w:ins>
      <w:ins w:id="9" w:author="Romina Rader" w:date="2019-06-06T12:02:00Z">
        <w:r>
          <w:rPr>
            <w:rFonts w:ascii="Times New Roman" w:hAnsi="Times New Roman" w:cs="Times New Roman"/>
          </w:rPr>
          <w:t>visit</w:t>
        </w:r>
      </w:ins>
      <w:ins w:id="10" w:author="Romina Rader" w:date="2019-06-06T12:03:00Z">
        <w:r>
          <w:rPr>
            <w:rFonts w:ascii="Times New Roman" w:hAnsi="Times New Roman" w:cs="Times New Roman"/>
          </w:rPr>
          <w:t>ed</w:t>
        </w:r>
      </w:ins>
      <w:ins w:id="11" w:author="Romina Rader" w:date="2019-06-06T12:02:00Z">
        <w:r>
          <w:rPr>
            <w:rFonts w:ascii="Times New Roman" w:hAnsi="Times New Roman" w:cs="Times New Roman"/>
          </w:rPr>
          <w:t xml:space="preserve"> by </w:t>
        </w:r>
      </w:ins>
      <w:ins w:id="12" w:author="Romina Rader" w:date="2019-06-06T12:03:00Z">
        <w:r>
          <w:rPr>
            <w:rFonts w:ascii="Times New Roman" w:hAnsi="Times New Roman" w:cs="Times New Roman"/>
          </w:rPr>
          <w:t xml:space="preserve">many </w:t>
        </w:r>
      </w:ins>
      <w:ins w:id="13" w:author="Romina Rader" w:date="2019-06-06T12:02:00Z">
        <w:r>
          <w:rPr>
            <w:rFonts w:ascii="Times New Roman" w:hAnsi="Times New Roman" w:cs="Times New Roman"/>
          </w:rPr>
          <w:t xml:space="preserve">different taxa of varying </w:t>
        </w:r>
      </w:ins>
      <w:ins w:id="14" w:author="Romina Rader" w:date="2019-06-06T12:03:00Z">
        <w:r>
          <w:rPr>
            <w:rFonts w:ascii="Times New Roman" w:hAnsi="Times New Roman" w:cs="Times New Roman"/>
          </w:rPr>
          <w:t xml:space="preserve">efficiencies.  While visitation rate </w:t>
        </w:r>
      </w:ins>
      <w:ins w:id="15" w:author="Romina Rader" w:date="2019-06-06T12:05:00Z">
        <w:r w:rsidR="00195762">
          <w:rPr>
            <w:rFonts w:ascii="Times New Roman" w:hAnsi="Times New Roman" w:cs="Times New Roman"/>
          </w:rPr>
          <w:t>is often associated with</w:t>
        </w:r>
      </w:ins>
      <w:ins w:id="16" w:author="Romina Rader" w:date="2019-06-06T12:03:00Z">
        <w:r>
          <w:rPr>
            <w:rFonts w:ascii="Times New Roman" w:hAnsi="Times New Roman" w:cs="Times New Roman"/>
          </w:rPr>
          <w:t xml:space="preserve"> fruit </w:t>
        </w:r>
      </w:ins>
      <w:ins w:id="17" w:author="Romina Rader" w:date="2019-06-06T12:04:00Z">
        <w:r>
          <w:rPr>
            <w:rFonts w:ascii="Times New Roman" w:hAnsi="Times New Roman" w:cs="Times New Roman"/>
          </w:rPr>
          <w:t>production and</w:t>
        </w:r>
      </w:ins>
      <w:ins w:id="18" w:author="Romina Rader" w:date="2019-06-06T12:03:00Z">
        <w:r>
          <w:rPr>
            <w:rFonts w:ascii="Times New Roman" w:hAnsi="Times New Roman" w:cs="Times New Roman"/>
          </w:rPr>
          <w:t xml:space="preserve"> </w:t>
        </w:r>
      </w:ins>
      <w:ins w:id="19" w:author="Romina Rader" w:date="2019-06-06T12:04:00Z">
        <w:r>
          <w:rPr>
            <w:rFonts w:ascii="Times New Roman" w:hAnsi="Times New Roman" w:cs="Times New Roman"/>
          </w:rPr>
          <w:t>quality, we know little about the mechanisms underlying differences in efficiency</w:t>
        </w:r>
      </w:ins>
      <w:ins w:id="20" w:author="Romina Rader" w:date="2019-06-06T12:05:00Z">
        <w:r w:rsidR="00195762">
          <w:rPr>
            <w:rFonts w:ascii="Times New Roman" w:hAnsi="Times New Roman" w:cs="Times New Roman"/>
          </w:rPr>
          <w:t>.  T</w:t>
        </w:r>
      </w:ins>
      <w:ins w:id="21" w:author="Romina Rader" w:date="2019-06-06T12:04:00Z">
        <w:r>
          <w:rPr>
            <w:rFonts w:ascii="Times New Roman" w:hAnsi="Times New Roman" w:cs="Times New Roman"/>
          </w:rPr>
          <w:t>he impact of visit order</w:t>
        </w:r>
      </w:ins>
      <w:ins w:id="22" w:author="Romina Rader" w:date="2019-06-06T12:05:00Z">
        <w:r w:rsidR="00195762">
          <w:rPr>
            <w:rFonts w:ascii="Times New Roman" w:hAnsi="Times New Roman" w:cs="Times New Roman"/>
          </w:rPr>
          <w:t xml:space="preserve">, or </w:t>
        </w:r>
      </w:ins>
      <w:ins w:id="23" w:author="Romina Rader" w:date="2019-06-06T12:06:00Z">
        <w:r w:rsidR="00195762">
          <w:rPr>
            <w:rFonts w:ascii="Times New Roman" w:hAnsi="Times New Roman" w:cs="Times New Roman"/>
          </w:rPr>
          <w:t>‘</w:t>
        </w:r>
      </w:ins>
      <w:ins w:id="24" w:author="Romina Rader" w:date="2019-06-06T12:05:00Z">
        <w:r w:rsidR="00195762">
          <w:rPr>
            <w:rFonts w:ascii="Times New Roman" w:hAnsi="Times New Roman" w:cs="Times New Roman"/>
          </w:rPr>
          <w:t xml:space="preserve">priority effects’ have </w:t>
        </w:r>
      </w:ins>
      <w:ins w:id="25" w:author="Romina Rader" w:date="2019-06-06T12:06:00Z">
        <w:r w:rsidR="00195762">
          <w:rPr>
            <w:rFonts w:ascii="Times New Roman" w:hAnsi="Times New Roman" w:cs="Times New Roman"/>
          </w:rPr>
          <w:t>yet to be</w:t>
        </w:r>
      </w:ins>
      <w:ins w:id="26" w:author="Romina Rader" w:date="2019-06-06T12:05:00Z">
        <w:r w:rsidR="00195762">
          <w:rPr>
            <w:rFonts w:ascii="Times New Roman" w:hAnsi="Times New Roman" w:cs="Times New Roman"/>
          </w:rPr>
          <w:t xml:space="preserve"> tested</w:t>
        </w:r>
      </w:ins>
      <w:commentRangeStart w:id="27"/>
      <w:del w:id="28" w:author="Romina Rader" w:date="2019-06-06T12:02:00Z">
        <w:r w:rsidR="00CF77F2" w:rsidRPr="005A0314" w:rsidDel="00D741BB">
          <w:rPr>
            <w:rFonts w:ascii="Times New Roman" w:hAnsi="Times New Roman" w:cs="Times New Roman"/>
          </w:rPr>
          <w:delText xml:space="preserve">Animal pollination is mediated </w:delText>
        </w:r>
        <w:commentRangeEnd w:id="27"/>
        <w:r w:rsidR="00B24EC2" w:rsidDel="00D741BB">
          <w:rPr>
            <w:rStyle w:val="CommentReference"/>
          </w:rPr>
          <w:commentReference w:id="27"/>
        </w:r>
        <w:r w:rsidR="00CF77F2" w:rsidRPr="005A0314" w:rsidDel="00D741BB">
          <w:rPr>
            <w:rFonts w:ascii="Times New Roman" w:hAnsi="Times New Roman" w:cs="Times New Roman"/>
          </w:rPr>
          <w:delText>by</w:delText>
        </w:r>
      </w:del>
      <w:ins w:id="29" w:author="Liam Kendall" w:date="2019-02-27T11:54:00Z">
        <w:del w:id="30" w:author="Romina Rader" w:date="2019-06-06T12:02:00Z">
          <w:r w:rsidR="007F4538" w:rsidDel="00D741BB">
            <w:rPr>
              <w:rFonts w:ascii="Times New Roman" w:hAnsi="Times New Roman" w:cs="Times New Roman"/>
            </w:rPr>
            <w:delText xml:space="preserve"> both</w:delText>
          </w:r>
        </w:del>
      </w:ins>
      <w:del w:id="31" w:author="Romina Rader" w:date="2019-06-06T12:02:00Z">
        <w:r w:rsidR="00CF77F2" w:rsidRPr="005A0314" w:rsidDel="00D741BB">
          <w:rPr>
            <w:rFonts w:ascii="Times New Roman" w:hAnsi="Times New Roman" w:cs="Times New Roman"/>
          </w:rPr>
          <w:delText xml:space="preserve"> floral morphological structures</w:delText>
        </w:r>
      </w:del>
      <w:ins w:id="32" w:author="Jamie Stavert" w:date="2019-02-27T13:01:00Z">
        <w:del w:id="33" w:author="Romina Rader" w:date="2019-06-06T12:02:00Z">
          <w:r w:rsidR="00B24EC2" w:rsidDel="00D741BB">
            <w:rPr>
              <w:rFonts w:ascii="Times New Roman" w:hAnsi="Times New Roman" w:cs="Times New Roman"/>
            </w:rPr>
            <w:delText>morphology</w:delText>
          </w:r>
        </w:del>
      </w:ins>
      <w:del w:id="34" w:author="Romina Rader" w:date="2019-06-06T12:02:00Z">
        <w:r w:rsidR="00CF77F2" w:rsidRPr="005A0314" w:rsidDel="00D741BB">
          <w:rPr>
            <w:rFonts w:ascii="Times New Roman" w:hAnsi="Times New Roman" w:cs="Times New Roman"/>
          </w:rPr>
          <w:delText xml:space="preserve"> and the ability of animal pollen vector</w:delText>
        </w:r>
      </w:del>
      <w:ins w:id="35" w:author="Liam Kendall" w:date="2019-02-27T11:54:00Z">
        <w:del w:id="36" w:author="Romina Rader" w:date="2019-06-06T12:02:00Z">
          <w:r w:rsidR="007F4538" w:rsidDel="00D741BB">
            <w:rPr>
              <w:rFonts w:ascii="Times New Roman" w:hAnsi="Times New Roman" w:cs="Times New Roman"/>
            </w:rPr>
            <w:delText xml:space="preserve"> traits</w:delText>
          </w:r>
        </w:del>
      </w:ins>
      <w:del w:id="37" w:author="Romina Rader" w:date="2019-06-06T12:02:00Z">
        <w:r w:rsidR="00CF77F2" w:rsidRPr="005A0314" w:rsidDel="00D741BB">
          <w:rPr>
            <w:rFonts w:ascii="Times New Roman" w:hAnsi="Times New Roman" w:cs="Times New Roman"/>
          </w:rPr>
          <w:delText>s to exploit these structures, with important implications for persistence of natural plant populations and economically,</w:delText>
        </w:r>
      </w:del>
      <w:ins w:id="38" w:author="Jamie Stavert" w:date="2019-02-27T13:03:00Z">
        <w:del w:id="39" w:author="Romina Rader" w:date="2019-06-06T12:02:00Z">
          <w:r w:rsidR="00B24EC2" w:rsidDel="00D741BB">
            <w:rPr>
              <w:rFonts w:ascii="Times New Roman" w:hAnsi="Times New Roman" w:cs="Times New Roman"/>
            </w:rPr>
            <w:delText>the productivity of</w:delText>
          </w:r>
        </w:del>
      </w:ins>
      <w:del w:id="40" w:author="Romina Rader" w:date="2019-06-06T12:02:00Z">
        <w:r w:rsidR="00CF77F2" w:rsidRPr="005A0314" w:rsidDel="00D741BB">
          <w:rPr>
            <w:rFonts w:ascii="Times New Roman" w:hAnsi="Times New Roman" w:cs="Times New Roman"/>
          </w:rPr>
          <w:delText xml:space="preserve"> mass-flowering crops</w:delText>
        </w:r>
      </w:del>
      <w:ins w:id="41" w:author="Romina Rader" w:date="2019-06-06T12:04:00Z">
        <w:r>
          <w:rPr>
            <w:rFonts w:ascii="Times New Roman" w:hAnsi="Times New Roman" w:cs="Times New Roman"/>
          </w:rPr>
          <w:t xml:space="preserve"> on </w:t>
        </w:r>
      </w:ins>
      <w:ins w:id="42" w:author="Romina Rader" w:date="2019-06-06T12:06:00Z">
        <w:r w:rsidR="00195762">
          <w:rPr>
            <w:rFonts w:ascii="Times New Roman" w:hAnsi="Times New Roman" w:cs="Times New Roman"/>
          </w:rPr>
          <w:t xml:space="preserve">pollinator communities that visit </w:t>
        </w:r>
      </w:ins>
      <w:ins w:id="43" w:author="Romina Rader" w:date="2019-06-06T12:04:00Z">
        <w:r>
          <w:rPr>
            <w:rFonts w:ascii="Times New Roman" w:hAnsi="Times New Roman" w:cs="Times New Roman"/>
          </w:rPr>
          <w:t>p</w:t>
        </w:r>
      </w:ins>
      <w:ins w:id="44" w:author="Romina Rader" w:date="2019-06-06T12:02:00Z">
        <w:r>
          <w:rPr>
            <w:rFonts w:ascii="Times New Roman" w:hAnsi="Times New Roman" w:cs="Times New Roman"/>
          </w:rPr>
          <w:t xml:space="preserve">ollinator-dependent fruit production </w:t>
        </w:r>
      </w:ins>
      <w:r w:rsidR="00CF77F2" w:rsidRPr="005A0314">
        <w:rPr>
          <w:rFonts w:ascii="Times New Roman" w:hAnsi="Times New Roman" w:cs="Times New Roman"/>
        </w:rPr>
        <w:t>.</w:t>
      </w:r>
    </w:p>
    <w:p w14:paraId="28BE28B9" w14:textId="39B67F82" w:rsidR="008660B8" w:rsidRPr="005A0314" w:rsidDel="00195762" w:rsidRDefault="008660B8" w:rsidP="00AB31C8">
      <w:pPr>
        <w:pStyle w:val="ListParagraph"/>
        <w:numPr>
          <w:ilvl w:val="0"/>
          <w:numId w:val="2"/>
        </w:numPr>
        <w:spacing w:line="480" w:lineRule="auto"/>
        <w:jc w:val="both"/>
        <w:rPr>
          <w:del w:id="45" w:author="Romina Rader" w:date="2019-06-06T12:04:00Z"/>
          <w:rFonts w:ascii="Times New Roman" w:hAnsi="Times New Roman" w:cs="Times New Roman"/>
        </w:rPr>
      </w:pPr>
      <w:commentRangeStart w:id="46"/>
      <w:del w:id="47" w:author="Romina Rader" w:date="2019-06-06T12:04:00Z">
        <w:r w:rsidRPr="005A0314" w:rsidDel="00195762">
          <w:rPr>
            <w:rFonts w:ascii="Times New Roman" w:hAnsi="Times New Roman" w:cs="Times New Roman"/>
          </w:rPr>
          <w:delText xml:space="preserve">Compositional differences in pollination services </w:delText>
        </w:r>
        <w:commentRangeEnd w:id="46"/>
        <w:r w:rsidR="00B24EC2" w:rsidDel="00195762">
          <w:rPr>
            <w:rStyle w:val="CommentReference"/>
          </w:rPr>
          <w:commentReference w:id="46"/>
        </w:r>
        <w:commentRangeStart w:id="48"/>
        <w:r w:rsidRPr="005A0314" w:rsidDel="00195762">
          <w:rPr>
            <w:rFonts w:ascii="Times New Roman" w:hAnsi="Times New Roman" w:cs="Times New Roman"/>
          </w:rPr>
          <w:delText>may be</w:delText>
        </w:r>
      </w:del>
      <w:ins w:id="49" w:author="Jamie Stavert" w:date="2019-02-27T13:04:00Z">
        <w:del w:id="50" w:author="Romina Rader" w:date="2019-06-06T12:04:00Z">
          <w:r w:rsidR="00B24EC2" w:rsidDel="00195762">
            <w:rPr>
              <w:rFonts w:ascii="Times New Roman" w:hAnsi="Times New Roman" w:cs="Times New Roman"/>
            </w:rPr>
            <w:delText>are</w:delText>
          </w:r>
        </w:del>
      </w:ins>
      <w:del w:id="51" w:author="Romina Rader" w:date="2019-06-06T12:04:00Z">
        <w:r w:rsidRPr="005A0314" w:rsidDel="00195762">
          <w:rPr>
            <w:rFonts w:ascii="Times New Roman" w:hAnsi="Times New Roman" w:cs="Times New Roman"/>
          </w:rPr>
          <w:delText xml:space="preserve"> mediated not only by trait matching (i.e.</w:delText>
        </w:r>
      </w:del>
      <w:ins w:id="52" w:author="Jamie Stavert" w:date="2019-02-27T13:04:00Z">
        <w:del w:id="53" w:author="Romina Rader" w:date="2019-06-06T12:04:00Z">
          <w:r w:rsidR="00B24EC2" w:rsidDel="00195762">
            <w:rPr>
              <w:rFonts w:ascii="Times New Roman" w:hAnsi="Times New Roman" w:cs="Times New Roman"/>
            </w:rPr>
            <w:delText>,</w:delText>
          </w:r>
        </w:del>
      </w:ins>
      <w:del w:id="54" w:author="Romina Rader" w:date="2019-06-06T12:04:00Z">
        <w:r w:rsidRPr="005A0314" w:rsidDel="00195762">
          <w:rPr>
            <w:rFonts w:ascii="Times New Roman" w:hAnsi="Times New Roman" w:cs="Times New Roman"/>
          </w:rPr>
          <w:delText xml:space="preserve"> the </w:delText>
        </w:r>
        <w:r w:rsidR="005A0314" w:rsidRPr="005A0314" w:rsidDel="00195762">
          <w:rPr>
            <w:rFonts w:ascii="Times New Roman" w:hAnsi="Times New Roman" w:cs="Times New Roman"/>
          </w:rPr>
          <w:delText>concordance</w:delText>
        </w:r>
        <w:r w:rsidRPr="005A0314" w:rsidDel="00195762">
          <w:rPr>
            <w:rFonts w:ascii="Times New Roman" w:hAnsi="Times New Roman" w:cs="Times New Roman"/>
          </w:rPr>
          <w:delText xml:space="preserve"> between plant and animal </w:delText>
        </w:r>
      </w:del>
      <w:ins w:id="55" w:author="Jamie Stavert" w:date="2019-02-27T13:04:00Z">
        <w:del w:id="56" w:author="Romina Rader" w:date="2019-06-06T12:04:00Z">
          <w:r w:rsidR="00B24EC2" w:rsidDel="00195762">
            <w:rPr>
              <w:rFonts w:ascii="Times New Roman" w:hAnsi="Times New Roman" w:cs="Times New Roman"/>
            </w:rPr>
            <w:delText xml:space="preserve">pollinator </w:delText>
          </w:r>
        </w:del>
      </w:ins>
      <w:del w:id="57" w:author="Romina Rader" w:date="2019-06-06T12:04:00Z">
        <w:r w:rsidRPr="005A0314" w:rsidDel="00195762">
          <w:rPr>
            <w:rFonts w:ascii="Times New Roman" w:hAnsi="Times New Roman" w:cs="Times New Roman"/>
          </w:rPr>
          <w:delText>functional traits)</w:delText>
        </w:r>
      </w:del>
      <w:ins w:id="58" w:author="Liam Kendall" w:date="2019-02-27T11:54:00Z">
        <w:del w:id="59" w:author="Romina Rader" w:date="2019-06-06T12:04:00Z">
          <w:r w:rsidR="007F4538" w:rsidDel="00195762">
            <w:rPr>
              <w:rFonts w:ascii="Times New Roman" w:hAnsi="Times New Roman" w:cs="Times New Roman"/>
            </w:rPr>
            <w:delText xml:space="preserve"> in floral visitation sequences</w:delText>
          </w:r>
        </w:del>
      </w:ins>
      <w:del w:id="60" w:author="Romina Rader" w:date="2019-06-06T12:04:00Z">
        <w:r w:rsidRPr="005A0314" w:rsidDel="00195762">
          <w:rPr>
            <w:rFonts w:ascii="Times New Roman" w:hAnsi="Times New Roman" w:cs="Times New Roman"/>
          </w:rPr>
          <w:delText xml:space="preserve"> as well as</w:delText>
        </w:r>
      </w:del>
      <w:ins w:id="61" w:author="Liam Kendall" w:date="2019-02-27T11:54:00Z">
        <w:del w:id="62" w:author="Romina Rader" w:date="2019-06-06T12:04:00Z">
          <w:r w:rsidR="007F4538" w:rsidDel="00195762">
            <w:rPr>
              <w:rFonts w:ascii="Times New Roman" w:hAnsi="Times New Roman" w:cs="Times New Roman"/>
            </w:rPr>
            <w:delText>but also</w:delText>
          </w:r>
        </w:del>
      </w:ins>
      <w:del w:id="63" w:author="Romina Rader" w:date="2019-06-06T12:04:00Z">
        <w:r w:rsidRPr="005A0314" w:rsidDel="00195762">
          <w:rPr>
            <w:rFonts w:ascii="Times New Roman" w:hAnsi="Times New Roman" w:cs="Times New Roman"/>
          </w:rPr>
          <w:delText xml:space="preserve"> </w:delText>
        </w:r>
        <w:r w:rsidR="005A0314" w:rsidRPr="005A0314" w:rsidDel="00195762">
          <w:rPr>
            <w:rFonts w:ascii="Times New Roman" w:hAnsi="Times New Roman" w:cs="Times New Roman"/>
          </w:rPr>
          <w:delText xml:space="preserve">preferential interactions </w:delText>
        </w:r>
        <w:r w:rsidR="005A0314" w:rsidDel="00195762">
          <w:rPr>
            <w:rFonts w:ascii="Times New Roman" w:hAnsi="Times New Roman" w:cs="Times New Roman"/>
          </w:rPr>
          <w:delText>of certain</w:delText>
        </w:r>
        <w:r w:rsidR="005A0314" w:rsidRPr="005A0314" w:rsidDel="00195762">
          <w:rPr>
            <w:rFonts w:ascii="Times New Roman" w:hAnsi="Times New Roman" w:cs="Times New Roman"/>
          </w:rPr>
          <w:delText xml:space="preserve"> species</w:delText>
        </w:r>
      </w:del>
      <w:ins w:id="64" w:author="Liam Kendall" w:date="2019-02-27T11:55:00Z">
        <w:del w:id="65" w:author="Romina Rader" w:date="2019-06-06T12:04:00Z">
          <w:r w:rsidR="007F4538" w:rsidDel="00195762">
            <w:rPr>
              <w:rFonts w:ascii="Times New Roman" w:hAnsi="Times New Roman" w:cs="Times New Roman"/>
            </w:rPr>
            <w:delText>,</w:delText>
          </w:r>
        </w:del>
      </w:ins>
      <w:del w:id="66" w:author="Romina Rader" w:date="2019-06-06T12:04:00Z">
        <w:r w:rsidR="005A0314" w:rsidDel="00195762">
          <w:rPr>
            <w:rFonts w:ascii="Times New Roman" w:hAnsi="Times New Roman" w:cs="Times New Roman"/>
          </w:rPr>
          <w:delText xml:space="preserve"> s</w:delText>
        </w:r>
        <w:r w:rsidR="005A0314" w:rsidRPr="005A0314" w:rsidDel="00195762">
          <w:rPr>
            <w:rFonts w:ascii="Times New Roman" w:hAnsi="Times New Roman" w:cs="Times New Roman"/>
          </w:rPr>
          <w:delText>uch as</w:delText>
        </w:r>
        <w:r w:rsidR="005A0314" w:rsidDel="00195762">
          <w:rPr>
            <w:rFonts w:ascii="Times New Roman" w:hAnsi="Times New Roman" w:cs="Times New Roman"/>
          </w:rPr>
          <w:delText xml:space="preserve"> through</w:delText>
        </w:r>
        <w:r w:rsidR="005A0314" w:rsidRPr="005A0314" w:rsidDel="00195762">
          <w:rPr>
            <w:rFonts w:ascii="Times New Roman" w:hAnsi="Times New Roman" w:cs="Times New Roman"/>
          </w:rPr>
          <w:delText xml:space="preserve"> priority effects, here the influence of the initial visit</w:delText>
        </w:r>
        <w:commentRangeEnd w:id="48"/>
        <w:r w:rsidR="00B24EC2" w:rsidDel="00195762">
          <w:rPr>
            <w:rStyle w:val="CommentReference"/>
          </w:rPr>
          <w:commentReference w:id="48"/>
        </w:r>
        <w:r w:rsidR="005A0314" w:rsidRPr="005A0314" w:rsidDel="00195762">
          <w:rPr>
            <w:rFonts w:ascii="Times New Roman" w:hAnsi="Times New Roman" w:cs="Times New Roman"/>
          </w:rPr>
          <w:delText>.</w:delText>
        </w:r>
      </w:del>
    </w:p>
    <w:p w14:paraId="65A77932" w14:textId="1F614F8D" w:rsidR="008660B8" w:rsidRPr="005A0314" w:rsidDel="00683B2D" w:rsidRDefault="008660B8">
      <w:pPr>
        <w:pStyle w:val="ListParagraph"/>
        <w:numPr>
          <w:ilvl w:val="0"/>
          <w:numId w:val="2"/>
        </w:numPr>
        <w:spacing w:line="480" w:lineRule="auto"/>
        <w:jc w:val="both"/>
        <w:rPr>
          <w:del w:id="67" w:author="Romina Rader" w:date="2019-06-06T12:06:00Z"/>
          <w:rFonts w:ascii="Times New Roman" w:hAnsi="Times New Roman" w:cs="Times New Roman"/>
        </w:rPr>
      </w:pPr>
      <w:r w:rsidRPr="00683B2D">
        <w:rPr>
          <w:rFonts w:ascii="Times New Roman" w:hAnsi="Times New Roman" w:cs="Times New Roman"/>
        </w:rPr>
        <w:t xml:space="preserve">We measured floral visitation sequences (1-20 visits) </w:t>
      </w:r>
      <w:del w:id="68" w:author="Jamie Stavert" w:date="2019-02-27T13:07:00Z">
        <w:r w:rsidRPr="00683B2D" w:rsidDel="000C5CDD">
          <w:rPr>
            <w:rFonts w:ascii="Times New Roman" w:hAnsi="Times New Roman" w:cs="Times New Roman"/>
          </w:rPr>
          <w:delText xml:space="preserve">of </w:delText>
        </w:r>
      </w:del>
      <w:ins w:id="69" w:author="Jamie Stavert" w:date="2019-02-27T13:07:00Z">
        <w:r w:rsidR="000C5CDD" w:rsidRPr="00683B2D">
          <w:rPr>
            <w:rFonts w:ascii="Times New Roman" w:hAnsi="Times New Roman" w:cs="Times New Roman"/>
          </w:rPr>
          <w:t xml:space="preserve">from </w:t>
        </w:r>
      </w:ins>
      <w:r w:rsidRPr="00683B2D">
        <w:rPr>
          <w:rFonts w:ascii="Times New Roman" w:hAnsi="Times New Roman" w:cs="Times New Roman"/>
        </w:rPr>
        <w:t>either single-species (</w:t>
      </w:r>
      <w:ins w:id="70" w:author="Jamie Stavert" w:date="2019-02-27T13:07:00Z">
        <w:r w:rsidR="000C5CDD" w:rsidRPr="00683B2D">
          <w:rPr>
            <w:rFonts w:ascii="Times New Roman" w:hAnsi="Times New Roman" w:cs="Times New Roman"/>
          </w:rPr>
          <w:t xml:space="preserve">honeybee </w:t>
        </w:r>
      </w:ins>
      <w:r w:rsidRPr="00683B2D">
        <w:rPr>
          <w:rFonts w:ascii="Times New Roman" w:hAnsi="Times New Roman" w:cs="Times New Roman"/>
          <w:i/>
          <w:rPrChange w:id="71" w:author="Romina Rader" w:date="2019-06-06T12:06:00Z">
            <w:rPr>
              <w:rFonts w:ascii="Times New Roman" w:hAnsi="Times New Roman" w:cs="Times New Roman"/>
            </w:rPr>
          </w:rPrChange>
        </w:rPr>
        <w:t>Apis mellifera</w:t>
      </w:r>
      <w:r w:rsidRPr="00683B2D">
        <w:rPr>
          <w:rFonts w:ascii="Times New Roman" w:hAnsi="Times New Roman" w:cs="Times New Roman"/>
        </w:rPr>
        <w:t xml:space="preserve"> or </w:t>
      </w:r>
      <w:ins w:id="72" w:author="Jamie Stavert" w:date="2019-02-27T13:07:00Z">
        <w:r w:rsidR="000C5CDD" w:rsidRPr="00683B2D">
          <w:rPr>
            <w:rFonts w:ascii="Times New Roman" w:hAnsi="Times New Roman" w:cs="Times New Roman"/>
          </w:rPr>
          <w:t xml:space="preserve">native stingless bee </w:t>
        </w:r>
      </w:ins>
      <w:r w:rsidRPr="00683B2D">
        <w:rPr>
          <w:rFonts w:ascii="Times New Roman" w:hAnsi="Times New Roman" w:cs="Times New Roman"/>
          <w:i/>
          <w:rPrChange w:id="73" w:author="Romina Rader" w:date="2019-06-06T12:06:00Z">
            <w:rPr>
              <w:rFonts w:ascii="Times New Roman" w:hAnsi="Times New Roman" w:cs="Times New Roman"/>
            </w:rPr>
          </w:rPrChange>
        </w:rPr>
        <w:t>Tetragonula carbonaria</w:t>
      </w:r>
      <w:r w:rsidRPr="00683B2D">
        <w:rPr>
          <w:rFonts w:ascii="Times New Roman" w:hAnsi="Times New Roman" w:cs="Times New Roman"/>
        </w:rPr>
        <w:t xml:space="preserve">) or mixed-compositional visits </w:t>
      </w:r>
      <w:ins w:id="74" w:author="Jamie Stavert" w:date="2019-02-27T13:07:00Z">
        <w:r w:rsidR="000C5CDD" w:rsidRPr="00683B2D">
          <w:rPr>
            <w:rFonts w:ascii="Times New Roman" w:hAnsi="Times New Roman" w:cs="Times New Roman"/>
          </w:rPr>
          <w:t xml:space="preserve">(a </w:t>
        </w:r>
      </w:ins>
      <w:ins w:id="75" w:author="Jamie Stavert" w:date="2019-02-27T13:08:00Z">
        <w:r w:rsidR="000C5CDD" w:rsidRPr="00683B2D">
          <w:rPr>
            <w:rFonts w:ascii="Times New Roman" w:hAnsi="Times New Roman" w:cs="Times New Roman"/>
          </w:rPr>
          <w:t>mixture</w:t>
        </w:r>
      </w:ins>
      <w:ins w:id="76" w:author="Jamie Stavert" w:date="2019-02-27T13:07:00Z">
        <w:r w:rsidR="000C5CDD" w:rsidRPr="00683B2D">
          <w:rPr>
            <w:rFonts w:ascii="Times New Roman" w:hAnsi="Times New Roman" w:cs="Times New Roman"/>
          </w:rPr>
          <w:t xml:space="preserve"> of </w:t>
        </w:r>
      </w:ins>
      <w:ins w:id="77" w:author="Jamie Stavert" w:date="2019-02-27T13:08:00Z">
        <w:r w:rsidR="000C5CDD" w:rsidRPr="00683B2D">
          <w:rPr>
            <w:rFonts w:ascii="Times New Roman" w:hAnsi="Times New Roman" w:cs="Times New Roman"/>
          </w:rPr>
          <w:t>visits</w:t>
        </w:r>
      </w:ins>
      <w:ins w:id="78" w:author="Jamie Stavert" w:date="2019-02-27T13:07:00Z">
        <w:r w:rsidR="000C5CDD" w:rsidRPr="00683B2D">
          <w:rPr>
            <w:rFonts w:ascii="Times New Roman" w:hAnsi="Times New Roman" w:cs="Times New Roman"/>
          </w:rPr>
          <w:t xml:space="preserve"> from both species) </w:t>
        </w:r>
      </w:ins>
      <w:r w:rsidRPr="00683B2D">
        <w:rPr>
          <w:rFonts w:ascii="Times New Roman" w:hAnsi="Times New Roman" w:cs="Times New Roman"/>
        </w:rPr>
        <w:t xml:space="preserve">and </w:t>
      </w:r>
      <w:del w:id="79" w:author="Jamie Stavert" w:date="2019-02-27T13:08:00Z">
        <w:r w:rsidRPr="00683B2D" w:rsidDel="000C5CDD">
          <w:rPr>
            <w:rFonts w:ascii="Times New Roman" w:hAnsi="Times New Roman" w:cs="Times New Roman"/>
          </w:rPr>
          <w:delText xml:space="preserve">resultant </w:delText>
        </w:r>
      </w:del>
      <w:ins w:id="80" w:author="Jamie Stavert" w:date="2019-02-27T13:08:00Z">
        <w:r w:rsidR="000C5CDD" w:rsidRPr="00683B2D">
          <w:rPr>
            <w:rFonts w:ascii="Times New Roman" w:hAnsi="Times New Roman" w:cs="Times New Roman"/>
          </w:rPr>
          <w:t xml:space="preserve">the resulting </w:t>
        </w:r>
      </w:ins>
      <w:r w:rsidRPr="00683B2D">
        <w:rPr>
          <w:rFonts w:ascii="Times New Roman" w:hAnsi="Times New Roman" w:cs="Times New Roman"/>
        </w:rPr>
        <w:t>fruit weight in two mass-flowering crops, blueberry (</w:t>
      </w:r>
      <w:r w:rsidRPr="00683B2D">
        <w:rPr>
          <w:rFonts w:ascii="Times New Roman" w:hAnsi="Times New Roman" w:cs="Times New Roman"/>
          <w:i/>
          <w:rPrChange w:id="81" w:author="Romina Rader" w:date="2019-06-06T12:06:00Z">
            <w:rPr>
              <w:rFonts w:ascii="Times New Roman" w:hAnsi="Times New Roman" w:cs="Times New Roman"/>
            </w:rPr>
          </w:rPrChange>
        </w:rPr>
        <w:t>Vaccinium corymbosum</w:t>
      </w:r>
      <w:r w:rsidRPr="00683B2D">
        <w:rPr>
          <w:rFonts w:ascii="Times New Roman" w:hAnsi="Times New Roman" w:cs="Times New Roman"/>
        </w:rPr>
        <w:t>) and raspberry (</w:t>
      </w:r>
      <w:r w:rsidRPr="00683B2D">
        <w:rPr>
          <w:rFonts w:ascii="Times New Roman" w:hAnsi="Times New Roman" w:cs="Times New Roman"/>
          <w:i/>
          <w:rPrChange w:id="82" w:author="Romina Rader" w:date="2019-06-06T12:06:00Z">
            <w:rPr>
              <w:rFonts w:ascii="Times New Roman" w:hAnsi="Times New Roman" w:cs="Times New Roman"/>
            </w:rPr>
          </w:rPrChange>
        </w:rPr>
        <w:t>Rubus idealis</w:t>
      </w:r>
      <w:r w:rsidRPr="00683B2D">
        <w:rPr>
          <w:rFonts w:ascii="Times New Roman" w:hAnsi="Times New Roman" w:cs="Times New Roman"/>
        </w:rPr>
        <w:t>).</w:t>
      </w:r>
      <w:ins w:id="83" w:author="Romina Rader" w:date="2019-06-06T12:06:00Z">
        <w:r w:rsidR="00683B2D" w:rsidRPr="00683B2D">
          <w:rPr>
            <w:rFonts w:ascii="Times New Roman" w:hAnsi="Times New Roman" w:cs="Times New Roman"/>
          </w:rPr>
          <w:t xml:space="preserve"> </w:t>
        </w:r>
      </w:ins>
      <w:ins w:id="84" w:author="Romina Rader" w:date="2019-06-07T13:36:00Z">
        <w:r w:rsidR="00A35DC9">
          <w:rPr>
            <w:rFonts w:ascii="Times New Roman" w:hAnsi="Times New Roman" w:cs="Times New Roman"/>
          </w:rPr>
          <w:t>We investigated the importance of</w:t>
        </w:r>
        <w:r w:rsidR="00A35DC9" w:rsidRPr="00683B2D">
          <w:rPr>
            <w:rFonts w:ascii="Times New Roman" w:hAnsi="Times New Roman" w:cs="Times New Roman"/>
          </w:rPr>
          <w:t xml:space="preserve"> priority effects by examining </w:t>
        </w:r>
        <w:r w:rsidR="00A35DC9">
          <w:rPr>
            <w:rFonts w:ascii="Times New Roman" w:hAnsi="Times New Roman" w:cs="Times New Roman"/>
          </w:rPr>
          <w:t>how</w:t>
        </w:r>
        <w:r w:rsidR="00A35DC9" w:rsidRPr="00683B2D">
          <w:rPr>
            <w:rFonts w:ascii="Times New Roman" w:hAnsi="Times New Roman" w:cs="Times New Roman"/>
          </w:rPr>
          <w:t xml:space="preserve"> species identity and duration of the initial pollinator visit </w:t>
        </w:r>
        <w:r w:rsidR="00A35DC9" w:rsidRPr="00C14E24">
          <w:rPr>
            <w:rFonts w:ascii="Times New Roman" w:hAnsi="Times New Roman" w:cs="Times New Roman"/>
          </w:rPr>
          <w:t>on fruit weight</w:t>
        </w:r>
        <w:r w:rsidR="00A35DC9" w:rsidRPr="00683B2D">
          <w:rPr>
            <w:rFonts w:ascii="Times New Roman" w:hAnsi="Times New Roman" w:cs="Times New Roman"/>
          </w:rPr>
          <w:t>.</w:t>
        </w:r>
      </w:ins>
    </w:p>
    <w:p w14:paraId="46AA5E3E" w14:textId="77777777" w:rsidR="00683B2D" w:rsidRDefault="00683B2D">
      <w:pPr>
        <w:pStyle w:val="ListParagraph"/>
        <w:numPr>
          <w:ilvl w:val="0"/>
          <w:numId w:val="2"/>
        </w:numPr>
        <w:spacing w:line="480" w:lineRule="auto"/>
        <w:jc w:val="both"/>
        <w:rPr>
          <w:ins w:id="85" w:author="Romina Rader" w:date="2019-06-06T12:06:00Z"/>
          <w:rFonts w:ascii="Times New Roman" w:hAnsi="Times New Roman" w:cs="Times New Roman"/>
        </w:rPr>
      </w:pPr>
    </w:p>
    <w:p w14:paraId="60A18F7B" w14:textId="2B2B4441" w:rsidR="007F4538" w:rsidRPr="00683B2D" w:rsidDel="00A35DC9" w:rsidRDefault="008660B8" w:rsidP="00374BF9">
      <w:pPr>
        <w:pStyle w:val="ListParagraph"/>
        <w:numPr>
          <w:ilvl w:val="0"/>
          <w:numId w:val="2"/>
        </w:numPr>
        <w:spacing w:line="480" w:lineRule="auto"/>
        <w:jc w:val="both"/>
        <w:rPr>
          <w:ins w:id="86" w:author="Liam Kendall" w:date="2019-02-27T11:56:00Z"/>
          <w:del w:id="87" w:author="Romina Rader" w:date="2019-06-07T13:36:00Z"/>
          <w:rFonts w:ascii="Times New Roman" w:hAnsi="Times New Roman" w:cs="Times New Roman"/>
        </w:rPr>
      </w:pPr>
      <w:del w:id="88" w:author="Romina Rader" w:date="2019-06-07T13:36:00Z">
        <w:r w:rsidRPr="00683B2D" w:rsidDel="00A35DC9">
          <w:rPr>
            <w:rFonts w:ascii="Times New Roman" w:hAnsi="Times New Roman" w:cs="Times New Roman"/>
          </w:rPr>
          <w:delText xml:space="preserve">We used linear-mixed models to relate patterns </w:delText>
        </w:r>
      </w:del>
      <w:ins w:id="89" w:author="Liam Kendall" w:date="2019-02-27T11:55:00Z">
        <w:del w:id="90" w:author="Romina Rader" w:date="2019-06-07T13:36:00Z">
          <w:r w:rsidR="007F4538" w:rsidRPr="00683B2D" w:rsidDel="00A35DC9">
            <w:rPr>
              <w:rFonts w:ascii="Times New Roman" w:hAnsi="Times New Roman" w:cs="Times New Roman"/>
            </w:rPr>
            <w:delText>the length and composition of</w:delText>
          </w:r>
        </w:del>
      </w:ins>
      <w:del w:id="91" w:author="Romina Rader" w:date="2019-06-07T13:36:00Z">
        <w:r w:rsidRPr="00683B2D" w:rsidDel="00A35DC9">
          <w:rPr>
            <w:rFonts w:ascii="Times New Roman" w:hAnsi="Times New Roman" w:cs="Times New Roman"/>
          </w:rPr>
          <w:delText>in floral visitation</w:delText>
        </w:r>
        <w:r w:rsidR="005A0314" w:rsidRPr="00683B2D" w:rsidDel="00A35DC9">
          <w:rPr>
            <w:rFonts w:ascii="Times New Roman" w:hAnsi="Times New Roman" w:cs="Times New Roman"/>
          </w:rPr>
          <w:delText xml:space="preserve"> sequences</w:delText>
        </w:r>
        <w:r w:rsidRPr="00683B2D" w:rsidDel="00A35DC9">
          <w:rPr>
            <w:rFonts w:ascii="Times New Roman" w:hAnsi="Times New Roman" w:cs="Times New Roman"/>
          </w:rPr>
          <w:delText xml:space="preserve"> to fruit quality. </w:delText>
        </w:r>
      </w:del>
      <w:ins w:id="92" w:author="Liam Kendall" w:date="2019-02-27T11:55:00Z">
        <w:del w:id="93" w:author="Romina Rader" w:date="2019-06-06T12:07:00Z">
          <w:r w:rsidR="007F4538" w:rsidRPr="00683B2D" w:rsidDel="00683B2D">
            <w:rPr>
              <w:rFonts w:ascii="Times New Roman" w:hAnsi="Times New Roman" w:cs="Times New Roman"/>
            </w:rPr>
            <w:delText>Further, we examined the influence of</w:delText>
          </w:r>
        </w:del>
        <w:del w:id="94" w:author="Romina Rader" w:date="2019-06-07T13:36:00Z">
          <w:r w:rsidR="007F4538" w:rsidRPr="00683B2D" w:rsidDel="00A35DC9">
            <w:rPr>
              <w:rFonts w:ascii="Times New Roman" w:hAnsi="Times New Roman" w:cs="Times New Roman"/>
            </w:rPr>
            <w:delText xml:space="preserve"> priority effecst</w:delText>
          </w:r>
        </w:del>
      </w:ins>
      <w:ins w:id="95" w:author="Jamie Stavert" w:date="2019-02-27T13:08:00Z">
        <w:del w:id="96" w:author="Romina Rader" w:date="2019-06-07T13:36:00Z">
          <w:r w:rsidR="000C5CDD" w:rsidRPr="00683B2D" w:rsidDel="00A35DC9">
            <w:rPr>
              <w:rFonts w:ascii="Times New Roman" w:hAnsi="Times New Roman" w:cs="Times New Roman"/>
            </w:rPr>
            <w:delText>effects</w:delText>
          </w:r>
        </w:del>
      </w:ins>
      <w:ins w:id="97" w:author="Liam Kendall" w:date="2019-02-27T11:55:00Z">
        <w:del w:id="98" w:author="Romina Rader" w:date="2019-06-07T13:36:00Z">
          <w:r w:rsidR="007F4538" w:rsidRPr="00683B2D" w:rsidDel="00A35DC9">
            <w:rPr>
              <w:rFonts w:ascii="Times New Roman" w:hAnsi="Times New Roman" w:cs="Times New Roman"/>
            </w:rPr>
            <w:delText xml:space="preserve"> </w:delText>
          </w:r>
        </w:del>
      </w:ins>
      <w:ins w:id="99" w:author="Jamie Stavert" w:date="2019-02-27T13:09:00Z">
        <w:del w:id="100" w:author="Romina Rader" w:date="2019-06-06T12:07:00Z">
          <w:r w:rsidR="000C5CDD" w:rsidRPr="00683B2D" w:rsidDel="00683B2D">
            <w:rPr>
              <w:rFonts w:ascii="Times New Roman" w:hAnsi="Times New Roman" w:cs="Times New Roman"/>
            </w:rPr>
            <w:delText xml:space="preserve">on fruit weight </w:delText>
          </w:r>
        </w:del>
      </w:ins>
      <w:ins w:id="101" w:author="Liam Kendall" w:date="2019-02-27T11:55:00Z">
        <w:del w:id="102" w:author="Romina Rader" w:date="2019-06-07T13:36:00Z">
          <w:r w:rsidR="007F4538" w:rsidRPr="00683B2D" w:rsidDel="00A35DC9">
            <w:rPr>
              <w:rFonts w:ascii="Times New Roman" w:hAnsi="Times New Roman" w:cs="Times New Roman"/>
            </w:rPr>
            <w:delText>using the</w:delText>
          </w:r>
        </w:del>
      </w:ins>
      <w:ins w:id="103" w:author="Jamie Stavert" w:date="2019-02-27T13:09:00Z">
        <w:del w:id="104" w:author="Romina Rader" w:date="2019-06-07T13:36:00Z">
          <w:r w:rsidR="000C5CDD" w:rsidRPr="00683B2D" w:rsidDel="00A35DC9">
            <w:rPr>
              <w:rFonts w:ascii="Times New Roman" w:hAnsi="Times New Roman" w:cs="Times New Roman"/>
            </w:rPr>
            <w:delText xml:space="preserve">by examining </w:delText>
          </w:r>
        </w:del>
        <w:del w:id="105" w:author="Romina Rader" w:date="2019-06-06T12:07:00Z">
          <w:r w:rsidR="000C5CDD" w:rsidRPr="00683B2D" w:rsidDel="00683B2D">
            <w:rPr>
              <w:rFonts w:ascii="Times New Roman" w:hAnsi="Times New Roman" w:cs="Times New Roman"/>
            </w:rPr>
            <w:delText>the effect of</w:delText>
          </w:r>
        </w:del>
      </w:ins>
      <w:ins w:id="106" w:author="Liam Kendall" w:date="2019-02-27T11:55:00Z">
        <w:del w:id="107" w:author="Romina Rader" w:date="2019-06-07T13:36:00Z">
          <w:r w:rsidR="007F4538" w:rsidRPr="00683B2D" w:rsidDel="00A35DC9">
            <w:rPr>
              <w:rFonts w:ascii="Times New Roman" w:hAnsi="Times New Roman" w:cs="Times New Roman"/>
            </w:rPr>
            <w:delText xml:space="preserve"> species identi</w:delText>
          </w:r>
        </w:del>
      </w:ins>
      <w:ins w:id="108" w:author="Liam Kendall" w:date="2019-02-27T11:56:00Z">
        <w:del w:id="109" w:author="Romina Rader" w:date="2019-06-07T13:36:00Z">
          <w:r w:rsidR="007F4538" w:rsidRPr="00683B2D" w:rsidDel="00A35DC9">
            <w:rPr>
              <w:rFonts w:ascii="Times New Roman" w:hAnsi="Times New Roman" w:cs="Times New Roman"/>
            </w:rPr>
            <w:delText xml:space="preserve">ty and visit duration of </w:delText>
          </w:r>
        </w:del>
      </w:ins>
      <w:ins w:id="110" w:author="Jamie Stavert" w:date="2019-02-27T13:08:00Z">
        <w:del w:id="111" w:author="Romina Rader" w:date="2019-06-07T13:36:00Z">
          <w:r w:rsidR="000C5CDD" w:rsidRPr="00683B2D" w:rsidDel="00A35DC9">
            <w:rPr>
              <w:rFonts w:ascii="Times New Roman" w:hAnsi="Times New Roman" w:cs="Times New Roman"/>
            </w:rPr>
            <w:delText xml:space="preserve">the </w:delText>
          </w:r>
        </w:del>
      </w:ins>
      <w:ins w:id="112" w:author="Liam Kendall" w:date="2019-02-27T11:56:00Z">
        <w:del w:id="113" w:author="Romina Rader" w:date="2019-06-07T13:36:00Z">
          <w:r w:rsidR="007F4538" w:rsidRPr="00683B2D" w:rsidDel="00A35DC9">
            <w:rPr>
              <w:rFonts w:ascii="Times New Roman" w:hAnsi="Times New Roman" w:cs="Times New Roman"/>
            </w:rPr>
            <w:delText xml:space="preserve">initial </w:delText>
          </w:r>
        </w:del>
      </w:ins>
      <w:ins w:id="114" w:author="Jamie Stavert" w:date="2019-02-27T13:08:00Z">
        <w:del w:id="115" w:author="Romina Rader" w:date="2019-06-07T13:36:00Z">
          <w:r w:rsidR="000C5CDD" w:rsidRPr="00683B2D" w:rsidDel="00A35DC9">
            <w:rPr>
              <w:rFonts w:ascii="Times New Roman" w:hAnsi="Times New Roman" w:cs="Times New Roman"/>
            </w:rPr>
            <w:delText xml:space="preserve">pollinator </w:delText>
          </w:r>
        </w:del>
      </w:ins>
      <w:ins w:id="116" w:author="Liam Kendall" w:date="2019-02-27T11:56:00Z">
        <w:del w:id="117" w:author="Romina Rader" w:date="2019-06-07T13:36:00Z">
          <w:r w:rsidR="007F4538" w:rsidRPr="00683B2D" w:rsidDel="00A35DC9">
            <w:rPr>
              <w:rFonts w:ascii="Times New Roman" w:hAnsi="Times New Roman" w:cs="Times New Roman"/>
            </w:rPr>
            <w:delText>visits on fruit weight.</w:delText>
          </w:r>
        </w:del>
      </w:ins>
    </w:p>
    <w:p w14:paraId="0B5D219A" w14:textId="58953907" w:rsidR="008660B8" w:rsidRPr="005A0314" w:rsidDel="007F4538" w:rsidRDefault="008660B8" w:rsidP="00AB31C8">
      <w:pPr>
        <w:pStyle w:val="ListParagraph"/>
        <w:numPr>
          <w:ilvl w:val="0"/>
          <w:numId w:val="2"/>
        </w:numPr>
        <w:spacing w:line="480" w:lineRule="auto"/>
        <w:jc w:val="both"/>
        <w:rPr>
          <w:del w:id="118" w:author="Liam Kendall" w:date="2019-02-27T11:56:00Z"/>
          <w:rFonts w:ascii="Times New Roman" w:hAnsi="Times New Roman" w:cs="Times New Roman"/>
        </w:rPr>
      </w:pPr>
      <w:commentRangeStart w:id="119"/>
      <w:del w:id="120" w:author="Romina Rader" w:date="2019-06-06T12:07:00Z">
        <w:r w:rsidRPr="005A0314" w:rsidDel="00683B2D">
          <w:rPr>
            <w:rFonts w:ascii="Times New Roman" w:hAnsi="Times New Roman" w:cs="Times New Roman"/>
          </w:rPr>
          <w:delText>Blueberry and raspberry demonstrate crop-specific relationships between floral visitation and fruit weight</w:delText>
        </w:r>
        <w:commentRangeEnd w:id="119"/>
        <w:r w:rsidR="000C5CDD" w:rsidDel="00683B2D">
          <w:rPr>
            <w:rStyle w:val="CommentReference"/>
          </w:rPr>
          <w:commentReference w:id="119"/>
        </w:r>
        <w:r w:rsidRPr="005A0314" w:rsidDel="00683B2D">
          <w:rPr>
            <w:rFonts w:ascii="Times New Roman" w:hAnsi="Times New Roman" w:cs="Times New Roman"/>
          </w:rPr>
          <w:delText xml:space="preserve">. </w:delText>
        </w:r>
      </w:del>
    </w:p>
    <w:p w14:paraId="2598733E" w14:textId="6EFE1892" w:rsidR="008660B8" w:rsidRPr="00374BF9" w:rsidDel="00683B2D" w:rsidRDefault="008660B8" w:rsidP="004429C6">
      <w:pPr>
        <w:pStyle w:val="ListParagraph"/>
        <w:numPr>
          <w:ilvl w:val="0"/>
          <w:numId w:val="2"/>
        </w:numPr>
        <w:spacing w:line="480" w:lineRule="auto"/>
        <w:jc w:val="both"/>
        <w:rPr>
          <w:del w:id="121" w:author="Romina Rader" w:date="2019-06-06T12:07:00Z"/>
          <w:rFonts w:ascii="Times New Roman" w:hAnsi="Times New Roman" w:cs="Times New Roman"/>
          <w:rPrChange w:id="122" w:author="Romina Rader" w:date="2019-06-07T13:39:00Z">
            <w:rPr>
              <w:del w:id="123" w:author="Romina Rader" w:date="2019-06-06T12:07:00Z"/>
            </w:rPr>
          </w:rPrChange>
        </w:rPr>
        <w:pPrChange w:id="124" w:author="Romina Rader" w:date="2019-06-07T13:39:00Z">
          <w:pPr>
            <w:pStyle w:val="ListParagraph"/>
            <w:numPr>
              <w:numId w:val="2"/>
            </w:numPr>
            <w:spacing w:line="480" w:lineRule="auto"/>
            <w:ind w:hanging="360"/>
            <w:jc w:val="both"/>
          </w:pPr>
        </w:pPrChange>
      </w:pPr>
      <w:r w:rsidRPr="00374BF9">
        <w:rPr>
          <w:rFonts w:ascii="Times New Roman" w:hAnsi="Times New Roman" w:cs="Times New Roman"/>
          <w:rPrChange w:id="125" w:author="Romina Rader" w:date="2019-06-07T13:39:00Z">
            <w:rPr/>
          </w:rPrChange>
        </w:rPr>
        <w:t>Increased visitation</w:t>
      </w:r>
      <w:del w:id="126" w:author="Liam Kendall" w:date="2019-02-27T11:56:00Z">
        <w:r w:rsidRPr="00374BF9" w:rsidDel="007F4538">
          <w:rPr>
            <w:rFonts w:ascii="Times New Roman" w:hAnsi="Times New Roman" w:cs="Times New Roman"/>
            <w:rPrChange w:id="127" w:author="Romina Rader" w:date="2019-06-07T13:39:00Z">
              <w:rPr/>
            </w:rPrChange>
          </w:rPr>
          <w:delText xml:space="preserve"> of</w:delText>
        </w:r>
      </w:del>
      <w:ins w:id="128" w:author="Liam Kendall" w:date="2019-02-27T11:56:00Z">
        <w:r w:rsidR="007F4538" w:rsidRPr="00374BF9">
          <w:rPr>
            <w:rFonts w:ascii="Times New Roman" w:hAnsi="Times New Roman" w:cs="Times New Roman"/>
            <w:rPrChange w:id="129" w:author="Romina Rader" w:date="2019-06-07T13:39:00Z">
              <w:rPr>
                <w:rFonts w:ascii="Times New Roman" w:hAnsi="Times New Roman" w:cs="Times New Roman"/>
              </w:rPr>
            </w:rPrChange>
          </w:rPr>
          <w:t xml:space="preserve"> by</w:t>
        </w:r>
      </w:ins>
      <w:r w:rsidRPr="00374BF9">
        <w:rPr>
          <w:rFonts w:ascii="Times New Roman" w:hAnsi="Times New Roman" w:cs="Times New Roman"/>
          <w:rPrChange w:id="130" w:author="Romina Rader" w:date="2019-06-07T13:39:00Z">
            <w:rPr/>
          </w:rPrChange>
        </w:rPr>
        <w:t xml:space="preserve"> honeybees resulted in greater fruit weight for blueberry, whereas </w:t>
      </w:r>
      <w:ins w:id="131" w:author="Jamie Stavert" w:date="2019-02-27T13:11:00Z">
        <w:r w:rsidR="000C5CDD" w:rsidRPr="00374BF9">
          <w:rPr>
            <w:rFonts w:ascii="Times New Roman" w:hAnsi="Times New Roman" w:cs="Times New Roman"/>
            <w:rPrChange w:id="132" w:author="Romina Rader" w:date="2019-06-07T13:39:00Z">
              <w:rPr>
                <w:rFonts w:ascii="Times New Roman" w:hAnsi="Times New Roman" w:cs="Times New Roman"/>
              </w:rPr>
            </w:rPrChange>
          </w:rPr>
          <w:t xml:space="preserve">increased visitation from </w:t>
        </w:r>
      </w:ins>
      <w:r w:rsidRPr="00374BF9">
        <w:rPr>
          <w:rFonts w:ascii="Times New Roman" w:hAnsi="Times New Roman" w:cs="Times New Roman"/>
          <w:rPrChange w:id="133" w:author="Romina Rader" w:date="2019-06-07T13:39:00Z">
            <w:rPr/>
          </w:rPrChange>
        </w:rPr>
        <w:t xml:space="preserve">mixed </w:t>
      </w:r>
      <w:ins w:id="134" w:author="Jamie Stavert" w:date="2019-02-27T13:11:00Z">
        <w:r w:rsidR="000C5CDD" w:rsidRPr="00374BF9">
          <w:rPr>
            <w:rFonts w:ascii="Times New Roman" w:hAnsi="Times New Roman" w:cs="Times New Roman"/>
            <w:rPrChange w:id="135" w:author="Romina Rader" w:date="2019-06-07T13:39:00Z">
              <w:rPr>
                <w:rFonts w:ascii="Times New Roman" w:hAnsi="Times New Roman" w:cs="Times New Roman"/>
              </w:rPr>
            </w:rPrChange>
          </w:rPr>
          <w:t xml:space="preserve">species </w:t>
        </w:r>
      </w:ins>
      <w:r w:rsidRPr="00374BF9">
        <w:rPr>
          <w:rFonts w:ascii="Times New Roman" w:hAnsi="Times New Roman" w:cs="Times New Roman"/>
          <w:rPrChange w:id="136" w:author="Romina Rader" w:date="2019-06-07T13:39:00Z">
            <w:rPr/>
          </w:rPrChange>
        </w:rPr>
        <w:t>and stingless bee</w:t>
      </w:r>
      <w:del w:id="137" w:author="Jamie Stavert" w:date="2019-02-27T13:11:00Z">
        <w:r w:rsidRPr="00374BF9" w:rsidDel="000C5CDD">
          <w:rPr>
            <w:rFonts w:ascii="Times New Roman" w:hAnsi="Times New Roman" w:cs="Times New Roman"/>
            <w:rPrChange w:id="138" w:author="Romina Rader" w:date="2019-06-07T13:39:00Z">
              <w:rPr/>
            </w:rPrChange>
          </w:rPr>
          <w:delText xml:space="preserve"> visit</w:delText>
        </w:r>
      </w:del>
      <w:r w:rsidRPr="00374BF9">
        <w:rPr>
          <w:rFonts w:ascii="Times New Roman" w:hAnsi="Times New Roman" w:cs="Times New Roman"/>
          <w:rPrChange w:id="139" w:author="Romina Rader" w:date="2019-06-07T13:39:00Z">
            <w:rPr/>
          </w:rPrChange>
        </w:rPr>
        <w:t xml:space="preserve">s resulted in greater </w:t>
      </w:r>
      <w:r w:rsidR="005A0314" w:rsidRPr="00374BF9">
        <w:rPr>
          <w:rFonts w:ascii="Times New Roman" w:hAnsi="Times New Roman" w:cs="Times New Roman"/>
          <w:rPrChange w:id="140" w:author="Romina Rader" w:date="2019-06-07T13:39:00Z">
            <w:rPr/>
          </w:rPrChange>
        </w:rPr>
        <w:t>f</w:t>
      </w:r>
      <w:r w:rsidRPr="00374BF9">
        <w:rPr>
          <w:rFonts w:ascii="Times New Roman" w:hAnsi="Times New Roman" w:cs="Times New Roman"/>
          <w:rPrChange w:id="141" w:author="Romina Rader" w:date="2019-06-07T13:39:00Z">
            <w:rPr/>
          </w:rPrChange>
        </w:rPr>
        <w:t>ruit weight in raspberry.</w:t>
      </w:r>
      <w:ins w:id="142" w:author="Romina Rader" w:date="2019-06-06T12:07:00Z">
        <w:r w:rsidR="00683B2D" w:rsidRPr="00374BF9">
          <w:rPr>
            <w:rFonts w:ascii="Times New Roman" w:hAnsi="Times New Roman" w:cs="Times New Roman"/>
            <w:rPrChange w:id="143" w:author="Romina Rader" w:date="2019-06-07T13:39:00Z">
              <w:rPr>
                <w:rFonts w:ascii="Times New Roman" w:hAnsi="Times New Roman" w:cs="Times New Roman"/>
              </w:rPr>
            </w:rPrChange>
          </w:rPr>
          <w:t xml:space="preserve"> </w:t>
        </w:r>
      </w:ins>
      <w:ins w:id="144" w:author="Romina Rader" w:date="2019-06-07T13:39:00Z">
        <w:r w:rsidR="00374BF9" w:rsidRPr="00374BF9">
          <w:rPr>
            <w:rFonts w:ascii="Times New Roman" w:hAnsi="Times New Roman" w:cs="Times New Roman"/>
            <w:rPrChange w:id="145" w:author="Romina Rader" w:date="2019-06-07T13:39:00Z">
              <w:rPr>
                <w:rFonts w:ascii="Times New Roman" w:hAnsi="Times New Roman" w:cs="Times New Roman"/>
              </w:rPr>
            </w:rPrChange>
          </w:rPr>
          <w:t>The identity of the initial visitor was important for determining fruit weight in blueberry</w:t>
        </w:r>
        <w:r w:rsidR="00374BF9" w:rsidRPr="00374BF9">
          <w:rPr>
            <w:rFonts w:ascii="Times New Roman" w:hAnsi="Times New Roman" w:cs="Times New Roman"/>
            <w:rPrChange w:id="146" w:author="Romina Rader" w:date="2019-06-07T13:39:00Z">
              <w:rPr>
                <w:rFonts w:ascii="Times New Roman" w:hAnsi="Times New Roman" w:cs="Times New Roman"/>
              </w:rPr>
            </w:rPrChange>
          </w:rPr>
          <w:t>.</w:t>
        </w:r>
        <w:r w:rsidR="00374BF9">
          <w:rPr>
            <w:rFonts w:ascii="Times New Roman" w:hAnsi="Times New Roman" w:cs="Times New Roman"/>
          </w:rPr>
          <w:t xml:space="preserve"> </w:t>
        </w:r>
      </w:ins>
      <w:ins w:id="147" w:author="Romina Rader" w:date="2019-06-07T13:38:00Z">
        <w:r w:rsidR="00374BF9" w:rsidRPr="00374BF9">
          <w:rPr>
            <w:rFonts w:ascii="Times New Roman" w:hAnsi="Times New Roman" w:cs="Times New Roman"/>
            <w:rPrChange w:id="148" w:author="Romina Rader" w:date="2019-06-07T13:39:00Z">
              <w:rPr>
                <w:rFonts w:ascii="Times New Roman" w:hAnsi="Times New Roman" w:cs="Times New Roman"/>
              </w:rPr>
            </w:rPrChange>
          </w:rPr>
          <w:t>We detected a strong priority effect in blueberry, whereby fruit produced from flowers that received their first visit from a stingless bee were initially 79% heavier than those that had a honeybee visit first.</w:t>
        </w:r>
      </w:ins>
    </w:p>
    <w:p w14:paraId="0E713591" w14:textId="234E869D" w:rsidR="008660B8" w:rsidRPr="00683B2D" w:rsidRDefault="008660B8" w:rsidP="00374BF9">
      <w:pPr>
        <w:pStyle w:val="ListParagraph"/>
        <w:numPr>
          <w:ilvl w:val="0"/>
          <w:numId w:val="2"/>
        </w:numPr>
        <w:spacing w:line="480" w:lineRule="auto"/>
        <w:jc w:val="both"/>
        <w:rPr>
          <w:rFonts w:ascii="Times New Roman" w:hAnsi="Times New Roman" w:cs="Times New Roman"/>
        </w:rPr>
        <w:pPrChange w:id="149" w:author="Romina Rader" w:date="2019-06-07T13:39:00Z">
          <w:pPr>
            <w:pStyle w:val="ListParagraph"/>
            <w:numPr>
              <w:numId w:val="2"/>
            </w:numPr>
            <w:spacing w:line="480" w:lineRule="auto"/>
            <w:ind w:hanging="360"/>
            <w:jc w:val="both"/>
          </w:pPr>
        </w:pPrChange>
      </w:pPr>
      <w:del w:id="150" w:author="Jamie Stavert" w:date="2019-02-27T13:12:00Z">
        <w:r w:rsidRPr="00683B2D" w:rsidDel="00D01863">
          <w:rPr>
            <w:rFonts w:ascii="Times New Roman" w:hAnsi="Times New Roman" w:cs="Times New Roman"/>
          </w:rPr>
          <w:delText>Species identity of the initial visit in</w:delText>
        </w:r>
      </w:del>
      <w:ins w:id="151" w:author="Jamie Stavert" w:date="2019-02-27T13:12:00Z">
        <w:del w:id="152" w:author="Romina Rader" w:date="2019-06-07T13:39:00Z">
          <w:r w:rsidR="00D01863" w:rsidRPr="00683B2D" w:rsidDel="00374BF9">
            <w:rPr>
              <w:rFonts w:ascii="Times New Roman" w:hAnsi="Times New Roman" w:cs="Times New Roman"/>
            </w:rPr>
            <w:delText>The identity of the initial visitor</w:delText>
          </w:r>
        </w:del>
        <w:del w:id="153" w:author="Romina Rader" w:date="2019-06-06T12:08:00Z">
          <w:r w:rsidR="00D01863" w:rsidRPr="00683B2D" w:rsidDel="00683B2D">
            <w:rPr>
              <w:rFonts w:ascii="Times New Roman" w:hAnsi="Times New Roman" w:cs="Times New Roman"/>
            </w:rPr>
            <w:delText xml:space="preserve"> where subsequent visits were of mixed composition</w:delText>
          </w:r>
        </w:del>
        <w:del w:id="154" w:author="Romina Rader" w:date="2019-06-07T13:39:00Z">
          <w:r w:rsidR="00D01863" w:rsidRPr="00683B2D" w:rsidDel="00374BF9">
            <w:rPr>
              <w:rFonts w:ascii="Times New Roman" w:hAnsi="Times New Roman" w:cs="Times New Roman"/>
            </w:rPr>
            <w:delText xml:space="preserve"> </w:delText>
          </w:r>
        </w:del>
      </w:ins>
      <w:del w:id="155" w:author="Romina Rader" w:date="2019-06-07T13:39:00Z">
        <w:r w:rsidRPr="00683B2D" w:rsidDel="00374BF9">
          <w:rPr>
            <w:rFonts w:ascii="Times New Roman" w:hAnsi="Times New Roman" w:cs="Times New Roman"/>
          </w:rPr>
          <w:delText xml:space="preserve"> mixed-compositional visits was more important in examining patterns of</w:delText>
        </w:r>
      </w:del>
      <w:ins w:id="156" w:author="Jamie Stavert" w:date="2019-02-27T13:13:00Z">
        <w:del w:id="157" w:author="Romina Rader" w:date="2019-06-07T13:39:00Z">
          <w:r w:rsidR="00D01863" w:rsidRPr="00683B2D" w:rsidDel="00374BF9">
            <w:rPr>
              <w:rFonts w:ascii="Times New Roman" w:hAnsi="Times New Roman" w:cs="Times New Roman"/>
            </w:rPr>
            <w:delText>important for determining</w:delText>
          </w:r>
        </w:del>
      </w:ins>
      <w:del w:id="158" w:author="Romina Rader" w:date="2019-06-07T13:39:00Z">
        <w:r w:rsidRPr="00683B2D" w:rsidDel="00374BF9">
          <w:rPr>
            <w:rFonts w:ascii="Times New Roman" w:hAnsi="Times New Roman" w:cs="Times New Roman"/>
          </w:rPr>
          <w:delText xml:space="preserve"> fruit weight in blueberry, </w:delText>
        </w:r>
      </w:del>
      <w:ins w:id="159" w:author="Liam Kendall" w:date="2019-02-27T11:56:00Z">
        <w:del w:id="160" w:author="Romina Rader" w:date="2019-06-07T13:39:00Z">
          <w:r w:rsidR="007F4538" w:rsidRPr="00683B2D" w:rsidDel="00374BF9">
            <w:rPr>
              <w:rFonts w:ascii="Times New Roman" w:hAnsi="Times New Roman" w:cs="Times New Roman"/>
            </w:rPr>
            <w:delText>where</w:delText>
          </w:r>
        </w:del>
      </w:ins>
      <w:ins w:id="161" w:author="Jamie Stavert" w:date="2019-02-27T13:13:00Z">
        <w:del w:id="162" w:author="Romina Rader" w:date="2019-06-07T13:39:00Z">
          <w:r w:rsidR="00D01863" w:rsidRPr="00683B2D" w:rsidDel="00374BF9">
            <w:rPr>
              <w:rFonts w:ascii="Times New Roman" w:hAnsi="Times New Roman" w:cs="Times New Roman"/>
            </w:rPr>
            <w:delText>in initial visits from</w:delText>
          </w:r>
        </w:del>
      </w:ins>
      <w:ins w:id="163" w:author="Liam Kendall" w:date="2019-02-27T11:56:00Z">
        <w:del w:id="164" w:author="Romina Rader" w:date="2019-06-07T13:39:00Z">
          <w:r w:rsidR="007F4538" w:rsidRPr="00683B2D" w:rsidDel="00374BF9">
            <w:rPr>
              <w:rFonts w:ascii="Times New Roman" w:hAnsi="Times New Roman" w:cs="Times New Roman"/>
            </w:rPr>
            <w:delText xml:space="preserve"> stingless bee visited initially,</w:delText>
          </w:r>
        </w:del>
      </w:ins>
      <w:ins w:id="165" w:author="Liam Kendall" w:date="2019-02-27T11:57:00Z">
        <w:del w:id="166" w:author="Romina Rader" w:date="2019-06-07T13:39:00Z">
          <w:r w:rsidR="007F4538" w:rsidRPr="00683B2D" w:rsidDel="00374BF9">
            <w:rPr>
              <w:rFonts w:ascii="Times New Roman" w:hAnsi="Times New Roman" w:cs="Times New Roman"/>
            </w:rPr>
            <w:delText xml:space="preserve"> there was significantly</w:delText>
          </w:r>
        </w:del>
      </w:ins>
      <w:ins w:id="167" w:author="Jamie Stavert" w:date="2019-02-27T13:13:00Z">
        <w:del w:id="168" w:author="Romina Rader" w:date="2019-06-07T13:39:00Z">
          <w:r w:rsidR="00D01863" w:rsidRPr="00683B2D" w:rsidDel="00374BF9">
            <w:rPr>
              <w:rFonts w:ascii="Times New Roman" w:hAnsi="Times New Roman" w:cs="Times New Roman"/>
            </w:rPr>
            <w:delText>resulted in</w:delText>
          </w:r>
        </w:del>
      </w:ins>
      <w:ins w:id="169" w:author="Liam Kendall" w:date="2019-02-27T11:57:00Z">
        <w:del w:id="170" w:author="Romina Rader" w:date="2019-06-07T13:39:00Z">
          <w:r w:rsidR="007F4538" w:rsidRPr="00683B2D" w:rsidDel="00374BF9">
            <w:rPr>
              <w:rFonts w:ascii="Times New Roman" w:hAnsi="Times New Roman" w:cs="Times New Roman"/>
            </w:rPr>
            <w:delText xml:space="preserve"> greater fruit weight.</w:delText>
          </w:r>
        </w:del>
      </w:ins>
      <w:del w:id="171" w:author="Romina Rader" w:date="2019-06-07T13:39:00Z">
        <w:r w:rsidRPr="00683B2D" w:rsidDel="00374BF9">
          <w:rPr>
            <w:rFonts w:ascii="Times New Roman" w:hAnsi="Times New Roman" w:cs="Times New Roman"/>
          </w:rPr>
          <w:delText>whereas i</w:delText>
        </w:r>
      </w:del>
      <w:ins w:id="172" w:author="Liam Kendall" w:date="2019-02-27T11:57:00Z">
        <w:del w:id="173" w:author="Romina Rader" w:date="2019-06-07T13:39:00Z">
          <w:r w:rsidR="007F4538" w:rsidRPr="00683B2D" w:rsidDel="00374BF9">
            <w:rPr>
              <w:rFonts w:ascii="Times New Roman" w:hAnsi="Times New Roman" w:cs="Times New Roman"/>
            </w:rPr>
            <w:delText xml:space="preserve"> </w:delText>
          </w:r>
        </w:del>
      </w:ins>
      <w:commentRangeStart w:id="174"/>
      <w:ins w:id="175" w:author="Jamie Stavert" w:date="2019-02-27T13:13:00Z">
        <w:del w:id="176" w:author="Romina Rader" w:date="2019-06-07T13:39:00Z">
          <w:r w:rsidR="00D01863" w:rsidRPr="00683B2D" w:rsidDel="00374BF9">
            <w:rPr>
              <w:rFonts w:ascii="Times New Roman" w:hAnsi="Times New Roman" w:cs="Times New Roman"/>
            </w:rPr>
            <w:delText>Ho</w:delText>
          </w:r>
        </w:del>
      </w:ins>
      <w:ins w:id="177" w:author="Romina Rader" w:date="2019-06-07T13:39:00Z">
        <w:r w:rsidR="00374BF9">
          <w:rPr>
            <w:rFonts w:ascii="Times New Roman" w:hAnsi="Times New Roman" w:cs="Times New Roman"/>
          </w:rPr>
          <w:t>Ho</w:t>
        </w:r>
      </w:ins>
      <w:ins w:id="178" w:author="Jamie Stavert" w:date="2019-02-27T13:13:00Z">
        <w:r w:rsidR="00D01863" w:rsidRPr="00683B2D">
          <w:rPr>
            <w:rFonts w:ascii="Times New Roman" w:hAnsi="Times New Roman" w:cs="Times New Roman"/>
          </w:rPr>
          <w:t>wever, i</w:t>
        </w:r>
      </w:ins>
      <w:ins w:id="179" w:author="Liam Kendall" w:date="2019-02-27T11:57:00Z">
        <w:del w:id="180" w:author="Jamie Stavert" w:date="2019-02-27T13:13:00Z">
          <w:r w:rsidR="007F4538" w:rsidRPr="00683B2D" w:rsidDel="00D01863">
            <w:rPr>
              <w:rFonts w:ascii="Times New Roman" w:hAnsi="Times New Roman" w:cs="Times New Roman"/>
            </w:rPr>
            <w:delText>I</w:delText>
          </w:r>
        </w:del>
      </w:ins>
      <w:r w:rsidRPr="00683B2D">
        <w:rPr>
          <w:rFonts w:ascii="Times New Roman" w:hAnsi="Times New Roman" w:cs="Times New Roman"/>
        </w:rPr>
        <w:t>n raspberry, the duration of the initial visit</w:t>
      </w:r>
      <w:ins w:id="181" w:author="Liam Kendall" w:date="2019-02-27T11:57:00Z">
        <w:r w:rsidR="007F4538" w:rsidRPr="00683B2D">
          <w:rPr>
            <w:rFonts w:ascii="Times New Roman" w:hAnsi="Times New Roman" w:cs="Times New Roman"/>
          </w:rPr>
          <w:t xml:space="preserve">, </w:t>
        </w:r>
        <w:del w:id="182" w:author="Jamie Stavert" w:date="2019-02-27T13:14:00Z">
          <w:r w:rsidR="007F4538" w:rsidRPr="00683B2D" w:rsidDel="00D01863">
            <w:rPr>
              <w:rFonts w:ascii="Times New Roman" w:hAnsi="Times New Roman" w:cs="Times New Roman"/>
            </w:rPr>
            <w:delText>irrepsecitvef</w:delText>
          </w:r>
        </w:del>
      </w:ins>
      <w:ins w:id="183" w:author="Jamie Stavert" w:date="2019-02-27T13:14:00Z">
        <w:r w:rsidR="00D01863" w:rsidRPr="00683B2D">
          <w:rPr>
            <w:rFonts w:ascii="Times New Roman" w:hAnsi="Times New Roman" w:cs="Times New Roman"/>
          </w:rPr>
          <w:t>irrespective</w:t>
        </w:r>
      </w:ins>
      <w:ins w:id="184" w:author="Liam Kendall" w:date="2019-02-27T11:57:00Z">
        <w:r w:rsidR="007F4538" w:rsidRPr="00683B2D">
          <w:rPr>
            <w:rFonts w:ascii="Times New Roman" w:hAnsi="Times New Roman" w:cs="Times New Roman"/>
          </w:rPr>
          <w:t xml:space="preserve"> of species, </w:t>
        </w:r>
      </w:ins>
      <w:ins w:id="185" w:author="Jamie Stavert" w:date="2019-02-27T13:14:00Z">
        <w:r w:rsidR="00D01863" w:rsidRPr="00683B2D">
          <w:rPr>
            <w:rFonts w:ascii="Times New Roman" w:hAnsi="Times New Roman" w:cs="Times New Roman"/>
          </w:rPr>
          <w:t xml:space="preserve">in addition to visitation rate </w:t>
        </w:r>
      </w:ins>
      <w:del w:id="186" w:author="Liam Kendall" w:date="2019-02-27T11:57:00Z">
        <w:r w:rsidRPr="00683B2D" w:rsidDel="007F4538">
          <w:rPr>
            <w:rFonts w:ascii="Times New Roman" w:hAnsi="Times New Roman" w:cs="Times New Roman"/>
          </w:rPr>
          <w:delText xml:space="preserve"> </w:delText>
        </w:r>
      </w:del>
      <w:r w:rsidRPr="00683B2D">
        <w:rPr>
          <w:rFonts w:ascii="Times New Roman" w:hAnsi="Times New Roman" w:cs="Times New Roman"/>
        </w:rPr>
        <w:t xml:space="preserve">had an additive </w:t>
      </w:r>
      <w:del w:id="187" w:author="Jamie Stavert" w:date="2019-02-27T13:14:00Z">
        <w:r w:rsidRPr="00683B2D" w:rsidDel="00D01863">
          <w:rPr>
            <w:rFonts w:ascii="Times New Roman" w:hAnsi="Times New Roman" w:cs="Times New Roman"/>
          </w:rPr>
          <w:delText xml:space="preserve">effect </w:delText>
        </w:r>
      </w:del>
      <w:ins w:id="188" w:author="Liam Kendall" w:date="2019-02-27T11:57:00Z">
        <w:del w:id="189" w:author="Jamie Stavert" w:date="2019-02-27T13:14:00Z">
          <w:r w:rsidR="007F4538" w:rsidRPr="00683B2D" w:rsidDel="00D01863">
            <w:rPr>
              <w:rFonts w:ascii="Times New Roman" w:hAnsi="Times New Roman" w:cs="Times New Roman"/>
            </w:rPr>
            <w:delText xml:space="preserve">along with visitation rate </w:delText>
          </w:r>
        </w:del>
      </w:ins>
      <w:r w:rsidR="005A0314" w:rsidRPr="00683B2D">
        <w:rPr>
          <w:rFonts w:ascii="Times New Roman" w:hAnsi="Times New Roman" w:cs="Times New Roman"/>
        </w:rPr>
        <w:t>on</w:t>
      </w:r>
      <w:r w:rsidRPr="00683B2D">
        <w:rPr>
          <w:rFonts w:ascii="Times New Roman" w:hAnsi="Times New Roman" w:cs="Times New Roman"/>
        </w:rPr>
        <w:t xml:space="preserve"> fruit weight</w:t>
      </w:r>
      <w:ins w:id="190" w:author="Liam Kendall" w:date="2019-02-27T11:57:00Z">
        <w:r w:rsidR="007F4538" w:rsidRPr="00683B2D">
          <w:rPr>
            <w:rFonts w:ascii="Times New Roman" w:hAnsi="Times New Roman" w:cs="Times New Roman"/>
          </w:rPr>
          <w:t>.</w:t>
        </w:r>
      </w:ins>
      <w:commentRangeEnd w:id="174"/>
      <w:r w:rsidR="00D01863">
        <w:rPr>
          <w:rStyle w:val="CommentReference"/>
        </w:rPr>
        <w:commentReference w:id="174"/>
      </w:r>
      <w:del w:id="191" w:author="Liam Kendall" w:date="2019-02-27T11:57:00Z">
        <w:r w:rsidR="005A0314" w:rsidRPr="00683B2D" w:rsidDel="007F4538">
          <w:rPr>
            <w:rFonts w:ascii="Times New Roman" w:hAnsi="Times New Roman" w:cs="Times New Roman"/>
          </w:rPr>
          <w:delText>, potentially due to floral differences in floral morphology</w:delText>
        </w:r>
        <w:r w:rsidRPr="00683B2D" w:rsidDel="007F4538">
          <w:rPr>
            <w:rFonts w:ascii="Times New Roman" w:hAnsi="Times New Roman" w:cs="Times New Roman"/>
          </w:rPr>
          <w:delText>.</w:delText>
        </w:r>
      </w:del>
    </w:p>
    <w:p w14:paraId="4F937613" w14:textId="04684497" w:rsidR="008660B8" w:rsidRPr="005A0314" w:rsidRDefault="008660B8" w:rsidP="004E1515">
      <w:pPr>
        <w:pStyle w:val="ListParagraph"/>
        <w:numPr>
          <w:ilvl w:val="0"/>
          <w:numId w:val="2"/>
        </w:numPr>
        <w:spacing w:line="480" w:lineRule="auto"/>
        <w:jc w:val="both"/>
        <w:rPr>
          <w:rFonts w:ascii="Times New Roman" w:hAnsi="Times New Roman" w:cs="Times New Roman"/>
        </w:rPr>
      </w:pPr>
      <w:commentRangeStart w:id="192"/>
      <w:del w:id="193" w:author="Romina Rader" w:date="2019-06-06T12:08:00Z">
        <w:r w:rsidRPr="005A0314" w:rsidDel="0055713A">
          <w:rPr>
            <w:rFonts w:ascii="Times New Roman" w:hAnsi="Times New Roman" w:cs="Times New Roman"/>
          </w:rPr>
          <w:delText xml:space="preserve">Pollination </w:delText>
        </w:r>
        <w:r w:rsidR="005A0314" w:rsidDel="0055713A">
          <w:rPr>
            <w:rFonts w:ascii="Times New Roman" w:hAnsi="Times New Roman" w:cs="Times New Roman"/>
          </w:rPr>
          <w:delText>and plant reproductive success</w:delText>
        </w:r>
        <w:r w:rsidRPr="005A0314" w:rsidDel="0055713A">
          <w:rPr>
            <w:rFonts w:ascii="Times New Roman" w:hAnsi="Times New Roman" w:cs="Times New Roman"/>
          </w:rPr>
          <w:delText xml:space="preserve"> represent the cumulative influence of a pollinator community interacting with a given plant species. Crop-specific trends, as well as the presence of priority effects in floral visitation sequences, highlight t</w:delText>
        </w:r>
        <w:r w:rsidR="005A0314" w:rsidRPr="005A0314" w:rsidDel="0055713A">
          <w:rPr>
            <w:rFonts w:ascii="Times New Roman" w:hAnsi="Times New Roman" w:cs="Times New Roman"/>
          </w:rPr>
          <w:delText>he benefits of increased biodiversity for multiple crops grown in the same environment</w:delText>
        </w:r>
        <w:r w:rsidR="005A0314" w:rsidDel="0055713A">
          <w:rPr>
            <w:rFonts w:ascii="Times New Roman" w:hAnsi="Times New Roman" w:cs="Times New Roman"/>
          </w:rPr>
          <w:delText>.</w:delText>
        </w:r>
        <w:commentRangeEnd w:id="192"/>
        <w:r w:rsidR="008C6DCF" w:rsidDel="0055713A">
          <w:rPr>
            <w:rStyle w:val="CommentReference"/>
          </w:rPr>
          <w:commentReference w:id="192"/>
        </w:r>
      </w:del>
      <w:ins w:id="194" w:author="Romina Rader" w:date="2019-06-06T12:08:00Z">
        <w:r w:rsidR="0055713A">
          <w:rPr>
            <w:rFonts w:ascii="Times New Roman" w:hAnsi="Times New Roman" w:cs="Times New Roman"/>
          </w:rPr>
          <w:t xml:space="preserve">The order of the visit sequence to flowers by taxa differing in efficiency has consequences for plant reproduction.  </w:t>
        </w:r>
      </w:ins>
      <w:ins w:id="195" w:author="Romina Rader" w:date="2019-06-06T12:11:00Z">
        <w:r w:rsidR="004E1515" w:rsidRPr="004E1515">
          <w:rPr>
            <w:rFonts w:ascii="Times New Roman" w:hAnsi="Times New Roman" w:cs="Times New Roman"/>
          </w:rPr>
          <w:t>Our results suggest that</w:t>
        </w:r>
        <w:r w:rsidR="004E1515">
          <w:rPr>
            <w:rFonts w:ascii="Times New Roman" w:hAnsi="Times New Roman" w:cs="Times New Roman"/>
          </w:rPr>
          <w:t xml:space="preserve"> even</w:t>
        </w:r>
        <w:r w:rsidR="004E1515" w:rsidRPr="004E1515">
          <w:rPr>
            <w:rFonts w:ascii="Times New Roman" w:hAnsi="Times New Roman" w:cs="Times New Roman"/>
          </w:rPr>
          <w:t xml:space="preserve"> </w:t>
        </w:r>
        <w:r w:rsidR="004E1515">
          <w:rPr>
            <w:rFonts w:ascii="Times New Roman" w:hAnsi="Times New Roman" w:cs="Times New Roman"/>
          </w:rPr>
          <w:t>in highly modified crop systems</w:t>
        </w:r>
        <w:r w:rsidR="004E1515" w:rsidRPr="004E1515">
          <w:rPr>
            <w:rFonts w:ascii="Times New Roman" w:hAnsi="Times New Roman" w:cs="Times New Roman"/>
          </w:rPr>
          <w:t>, priority effects may influence</w:t>
        </w:r>
        <w:r w:rsidR="004E1515">
          <w:rPr>
            <w:rFonts w:ascii="Times New Roman" w:hAnsi="Times New Roman" w:cs="Times New Roman"/>
          </w:rPr>
          <w:t xml:space="preserve"> plant reproduction.  </w:t>
        </w:r>
      </w:ins>
      <w:ins w:id="196" w:author="Romina Rader" w:date="2019-06-06T12:08:00Z">
        <w:r w:rsidR="0055713A">
          <w:rPr>
            <w:rFonts w:ascii="Times New Roman" w:hAnsi="Times New Roman" w:cs="Times New Roman"/>
          </w:rPr>
          <w:t xml:space="preserve">Understanding </w:t>
        </w:r>
      </w:ins>
      <w:ins w:id="197" w:author="Romina Rader" w:date="2019-06-06T12:09:00Z">
        <w:r w:rsidR="0055713A">
          <w:rPr>
            <w:rFonts w:ascii="Times New Roman" w:hAnsi="Times New Roman" w:cs="Times New Roman"/>
          </w:rPr>
          <w:t xml:space="preserve">the </w:t>
        </w:r>
        <w:r w:rsidR="0055713A">
          <w:rPr>
            <w:rFonts w:ascii="Times New Roman" w:hAnsi="Times New Roman" w:cs="Times New Roman"/>
          </w:rPr>
          <w:lastRenderedPageBreak/>
          <w:t xml:space="preserve">importance of priority effects </w:t>
        </w:r>
      </w:ins>
      <w:ins w:id="198" w:author="Romina Rader" w:date="2019-06-06T12:08:00Z">
        <w:r w:rsidR="0055713A">
          <w:rPr>
            <w:rFonts w:ascii="Times New Roman" w:hAnsi="Times New Roman" w:cs="Times New Roman"/>
          </w:rPr>
          <w:t xml:space="preserve">in addition to </w:t>
        </w:r>
      </w:ins>
      <w:ins w:id="199" w:author="Romina Rader" w:date="2019-06-06T12:09:00Z">
        <w:r w:rsidR="0055713A">
          <w:rPr>
            <w:rFonts w:ascii="Times New Roman" w:hAnsi="Times New Roman" w:cs="Times New Roman"/>
          </w:rPr>
          <w:t xml:space="preserve">traditional measures of pollinator </w:t>
        </w:r>
      </w:ins>
      <w:ins w:id="200" w:author="Romina Rader" w:date="2019-06-06T12:08:00Z">
        <w:r w:rsidR="0055713A">
          <w:rPr>
            <w:rFonts w:ascii="Times New Roman" w:hAnsi="Times New Roman" w:cs="Times New Roman"/>
          </w:rPr>
          <w:t xml:space="preserve">efficiency is an important step forward in </w:t>
        </w:r>
      </w:ins>
      <w:ins w:id="201" w:author="Romina Rader" w:date="2019-06-06T12:10:00Z">
        <w:r w:rsidR="0055713A">
          <w:rPr>
            <w:rFonts w:ascii="Times New Roman" w:hAnsi="Times New Roman" w:cs="Times New Roman"/>
          </w:rPr>
          <w:t xml:space="preserve">plant pollinator </w:t>
        </w:r>
      </w:ins>
      <w:ins w:id="202" w:author="Romina Rader" w:date="2019-06-06T12:08:00Z">
        <w:r w:rsidR="0055713A">
          <w:rPr>
            <w:rFonts w:ascii="Times New Roman" w:hAnsi="Times New Roman" w:cs="Times New Roman"/>
          </w:rPr>
          <w:t>community ecology</w:t>
        </w:r>
      </w:ins>
      <w:ins w:id="203" w:author="Romina Rader" w:date="2019-06-06T12:12:00Z">
        <w:r w:rsidR="004E1515">
          <w:rPr>
            <w:rFonts w:ascii="Times New Roman" w:hAnsi="Times New Roman" w:cs="Times New Roman"/>
          </w:rPr>
          <w:t>.</w:t>
        </w:r>
      </w:ins>
    </w:p>
    <w:p w14:paraId="04F74A5E" w14:textId="77777777" w:rsidR="00BC471E" w:rsidRPr="009D23FA" w:rsidRDefault="00BC471E" w:rsidP="005A0314">
      <w:pPr>
        <w:spacing w:line="480" w:lineRule="auto"/>
        <w:contextualSpacing/>
        <w:rPr>
          <w:rFonts w:ascii="Times New Roman" w:hAnsi="Times New Roman" w:cs="Times New Roman"/>
        </w:rPr>
      </w:pPr>
      <w:r w:rsidRPr="009D23FA">
        <w:rPr>
          <w:rFonts w:ascii="Times New Roman" w:hAnsi="Times New Roman" w:cs="Times New Roman"/>
        </w:rPr>
        <w:br w:type="page"/>
      </w:r>
    </w:p>
    <w:p w14:paraId="1DEC9A3E" w14:textId="77777777" w:rsidR="0008543F" w:rsidRPr="009D23FA" w:rsidRDefault="00BC471E" w:rsidP="009D23FA">
      <w:pPr>
        <w:spacing w:line="480" w:lineRule="auto"/>
        <w:contextualSpacing/>
        <w:jc w:val="both"/>
        <w:rPr>
          <w:rFonts w:ascii="Times New Roman" w:hAnsi="Times New Roman" w:cs="Times New Roman"/>
          <w:b/>
          <w:sz w:val="32"/>
        </w:rPr>
      </w:pPr>
      <w:r w:rsidRPr="009D23FA">
        <w:rPr>
          <w:rFonts w:ascii="Times New Roman" w:hAnsi="Times New Roman" w:cs="Times New Roman"/>
          <w:b/>
          <w:sz w:val="32"/>
        </w:rPr>
        <w:lastRenderedPageBreak/>
        <w:t>Introduction</w:t>
      </w:r>
    </w:p>
    <w:p w14:paraId="18E608CE" w14:textId="15CBF04F" w:rsidR="0008543F" w:rsidDel="008F0658" w:rsidRDefault="0008543F" w:rsidP="009D23FA">
      <w:pPr>
        <w:spacing w:line="480" w:lineRule="auto"/>
        <w:contextualSpacing/>
        <w:jc w:val="both"/>
        <w:rPr>
          <w:del w:id="204" w:author="Romina Rader" w:date="2019-06-06T12:22:00Z"/>
          <w:rFonts w:ascii="Times New Roman" w:hAnsi="Times New Roman" w:cs="Times New Roman"/>
        </w:rPr>
      </w:pPr>
    </w:p>
    <w:p w14:paraId="72FC802E" w14:textId="65A035E7" w:rsidR="008F0658" w:rsidRPr="008F0658" w:rsidRDefault="007F6D46" w:rsidP="008F0658">
      <w:pPr>
        <w:spacing w:line="480" w:lineRule="auto"/>
        <w:contextualSpacing/>
        <w:jc w:val="both"/>
        <w:rPr>
          <w:ins w:id="205" w:author="Romina Rader" w:date="2019-06-06T12:22:00Z"/>
          <w:rFonts w:ascii="Times New Roman" w:hAnsi="Times New Roman" w:cs="Times New Roman"/>
        </w:rPr>
      </w:pPr>
      <w:ins w:id="206" w:author="Romina Rader" w:date="2019-06-06T12:18:00Z">
        <w:r w:rsidRPr="007F6D46">
          <w:rPr>
            <w:rFonts w:ascii="Times New Roman" w:hAnsi="Times New Roman" w:cs="Times New Roman"/>
          </w:rPr>
          <w:t>Worldwide, insect pollinators significantly contribute to biodiversity and the provision of ecosystem services within agricultural systems</w:t>
        </w:r>
        <w:r>
          <w:rPr>
            <w:rFonts w:ascii="Times New Roman" w:hAnsi="Times New Roman" w:cs="Times New Roman"/>
          </w:rPr>
          <w:t>.</w:t>
        </w:r>
      </w:ins>
      <w:ins w:id="207" w:author="Romina Rader" w:date="2019-06-06T12:57:00Z">
        <w:r w:rsidR="00EA0747">
          <w:rPr>
            <w:rFonts w:ascii="Times New Roman" w:hAnsi="Times New Roman" w:cs="Times New Roman"/>
          </w:rPr>
          <w:t xml:space="preserve"> </w:t>
        </w:r>
      </w:ins>
      <w:ins w:id="208" w:author="Romina Rader" w:date="2019-06-06T12:20:00Z">
        <w:r w:rsidR="008F0658" w:rsidRPr="008F0658">
          <w:rPr>
            <w:rFonts w:ascii="Times New Roman" w:hAnsi="Times New Roman" w:cs="Times New Roman"/>
          </w:rPr>
          <w:t>Despite the recognition that wild and managed pollinators play a globally significant role in crop pollination, there is less widespread appreciation that not all pollinator species or pollinator co</w:t>
        </w:r>
        <w:r w:rsidR="00565704">
          <w:rPr>
            <w:rFonts w:ascii="Times New Roman" w:hAnsi="Times New Roman" w:cs="Times New Roman"/>
          </w:rPr>
          <w:t>mmunities are equally effective</w:t>
        </w:r>
        <w:r w:rsidR="008F0658" w:rsidRPr="008F0658">
          <w:rPr>
            <w:rFonts w:ascii="Times New Roman" w:hAnsi="Times New Roman" w:cs="Times New Roman"/>
          </w:rPr>
          <w:t>.</w:t>
        </w:r>
        <w:r w:rsidR="008F0658">
          <w:rPr>
            <w:rFonts w:ascii="Times New Roman" w:hAnsi="Times New Roman" w:cs="Times New Roman"/>
          </w:rPr>
          <w:t xml:space="preserve"> </w:t>
        </w:r>
      </w:ins>
      <w:commentRangeStart w:id="209"/>
      <w:del w:id="210" w:author="Romina Rader" w:date="2019-06-06T12:12:00Z">
        <w:r w:rsidR="006F1AE2" w:rsidDel="004E1515">
          <w:rPr>
            <w:rFonts w:ascii="Times New Roman" w:hAnsi="Times New Roman" w:cs="Times New Roman"/>
          </w:rPr>
          <w:delText>Animal</w:delText>
        </w:r>
        <w:commentRangeEnd w:id="209"/>
        <w:r w:rsidR="0076063E" w:rsidDel="004E1515">
          <w:rPr>
            <w:rStyle w:val="CommentReference"/>
          </w:rPr>
          <w:commentReference w:id="209"/>
        </w:r>
        <w:r w:rsidR="006F1AE2" w:rsidDel="004E1515">
          <w:rPr>
            <w:rFonts w:ascii="Times New Roman" w:hAnsi="Times New Roman" w:cs="Times New Roman"/>
          </w:rPr>
          <w:delText>-mediated pollination services typically represent an animal communities’ cumulative floral visitation patterns</w:delText>
        </w:r>
      </w:del>
      <w:ins w:id="211" w:author="Jamie Stavert" w:date="2019-02-27T14:50:00Z">
        <w:del w:id="212" w:author="Romina Rader" w:date="2019-06-06T12:12:00Z">
          <w:r w:rsidR="005C4AE6" w:rsidDel="004E1515">
            <w:rPr>
              <w:rFonts w:ascii="Times New Roman" w:hAnsi="Times New Roman" w:cs="Times New Roman"/>
            </w:rPr>
            <w:delText xml:space="preserve"> from an animal community</w:delText>
          </w:r>
        </w:del>
      </w:ins>
      <w:del w:id="213" w:author="Romina Rader" w:date="2019-06-06T12:12:00Z">
        <w:r w:rsidR="006F1AE2" w:rsidDel="004E1515">
          <w:rPr>
            <w:rFonts w:ascii="Times New Roman" w:hAnsi="Times New Roman" w:cs="Times New Roman"/>
          </w:rPr>
          <w:delText>, with</w:delText>
        </w:r>
      </w:del>
      <w:ins w:id="214" w:author="Jamie Stavert" w:date="2019-02-27T14:50:00Z">
        <w:del w:id="215" w:author="Romina Rader" w:date="2019-06-06T12:12:00Z">
          <w:r w:rsidR="005C4AE6" w:rsidDel="004E1515">
            <w:rPr>
              <w:rFonts w:ascii="Times New Roman" w:hAnsi="Times New Roman" w:cs="Times New Roman"/>
            </w:rPr>
            <w:delText>.</w:delText>
          </w:r>
        </w:del>
      </w:ins>
      <w:del w:id="216" w:author="Romina Rader" w:date="2019-06-06T12:12:00Z">
        <w:r w:rsidR="006F1AE2" w:rsidDel="004E1515">
          <w:rPr>
            <w:rFonts w:ascii="Times New Roman" w:hAnsi="Times New Roman" w:cs="Times New Roman"/>
          </w:rPr>
          <w:delText xml:space="preserve"> </w:delText>
        </w:r>
      </w:del>
      <w:ins w:id="217" w:author="Jamie Stavert" w:date="2019-02-27T14:50:00Z">
        <w:del w:id="218" w:author="Romina Rader" w:date="2019-06-06T12:13:00Z">
          <w:r w:rsidR="005C4AE6" w:rsidDel="004C212A">
            <w:rPr>
              <w:rFonts w:ascii="Times New Roman" w:hAnsi="Times New Roman" w:cs="Times New Roman"/>
            </w:rPr>
            <w:delText>P</w:delText>
          </w:r>
        </w:del>
      </w:ins>
      <w:del w:id="219" w:author="Romina Rader" w:date="2019-06-06T12:22:00Z">
        <w:r w:rsidR="006F1AE2" w:rsidDel="008F0658">
          <w:rPr>
            <w:rFonts w:ascii="Times New Roman" w:hAnsi="Times New Roman" w:cs="Times New Roman"/>
          </w:rPr>
          <w:delText xml:space="preserve">individual pollinator </w:delText>
        </w:r>
      </w:del>
      <w:del w:id="220" w:author="Romina Rader" w:date="2019-06-06T12:14:00Z">
        <w:r w:rsidR="006F1AE2" w:rsidDel="004C212A">
          <w:rPr>
            <w:rFonts w:ascii="Times New Roman" w:hAnsi="Times New Roman" w:cs="Times New Roman"/>
          </w:rPr>
          <w:delText>species</w:delText>
        </w:r>
      </w:del>
      <w:del w:id="221" w:author="Romina Rader" w:date="2019-06-06T12:22:00Z">
        <w:r w:rsidR="006F1AE2" w:rsidDel="008F0658">
          <w:rPr>
            <w:rFonts w:ascii="Times New Roman" w:hAnsi="Times New Roman" w:cs="Times New Roman"/>
          </w:rPr>
          <w:delText xml:space="preserve"> differing in their efficiency and ability to pollinate plants</w:delText>
        </w:r>
      </w:del>
      <w:del w:id="222" w:author="Romina Rader" w:date="2019-06-06T12:12:00Z">
        <w:r w:rsidR="006F1AE2" w:rsidDel="004E1515">
          <w:rPr>
            <w:rFonts w:ascii="Times New Roman" w:hAnsi="Times New Roman" w:cs="Times New Roman"/>
          </w:rPr>
          <w:delText xml:space="preserve">, depending on </w:delText>
        </w:r>
      </w:del>
      <w:ins w:id="223" w:author="Jamie Stavert" w:date="2019-02-27T14:51:00Z">
        <w:del w:id="224" w:author="Romina Rader" w:date="2019-06-06T12:12:00Z">
          <w:r w:rsidR="005C4AE6" w:rsidDel="004E1515">
            <w:rPr>
              <w:rFonts w:ascii="Times New Roman" w:hAnsi="Times New Roman" w:cs="Times New Roman"/>
            </w:rPr>
            <w:delText xml:space="preserve">how </w:delText>
          </w:r>
        </w:del>
      </w:ins>
      <w:del w:id="225" w:author="Romina Rader" w:date="2019-06-06T12:12:00Z">
        <w:r w:rsidR="006F1AE2" w:rsidDel="004E1515">
          <w:rPr>
            <w:rFonts w:ascii="Times New Roman" w:hAnsi="Times New Roman" w:cs="Times New Roman"/>
          </w:rPr>
          <w:delText xml:space="preserve">their </w:delText>
        </w:r>
      </w:del>
      <w:del w:id="226" w:author="Romina Rader" w:date="2019-06-06T12:22:00Z">
        <w:r w:rsidR="006F1AE2" w:rsidDel="008F0658">
          <w:rPr>
            <w:rFonts w:ascii="Times New Roman" w:hAnsi="Times New Roman" w:cs="Times New Roman"/>
          </w:rPr>
          <w:delText xml:space="preserve">functional traits </w:delText>
        </w:r>
      </w:del>
      <w:ins w:id="227" w:author="Jamie Stavert" w:date="2019-02-27T14:51:00Z">
        <w:del w:id="228" w:author="Romina Rader" w:date="2019-06-06T12:22:00Z">
          <w:r w:rsidR="005C4AE6" w:rsidDel="008F0658">
            <w:rPr>
              <w:rFonts w:ascii="Times New Roman" w:hAnsi="Times New Roman" w:cs="Times New Roman"/>
            </w:rPr>
            <w:delText xml:space="preserve">match with the </w:delText>
          </w:r>
        </w:del>
      </w:ins>
      <w:del w:id="229" w:author="Romina Rader" w:date="2019-06-06T12:22:00Z">
        <w:r w:rsidR="006F1AE2" w:rsidDel="008F0658">
          <w:rPr>
            <w:rFonts w:ascii="Times New Roman" w:hAnsi="Times New Roman" w:cs="Times New Roman"/>
          </w:rPr>
          <w:delText xml:space="preserve">and those of </w:delText>
        </w:r>
        <w:r w:rsidR="001223EB" w:rsidDel="008F0658">
          <w:rPr>
            <w:rFonts w:ascii="Times New Roman" w:hAnsi="Times New Roman" w:cs="Times New Roman"/>
          </w:rPr>
          <w:delText>each</w:delText>
        </w:r>
        <w:r w:rsidR="006F1AE2" w:rsidDel="008F0658">
          <w:rPr>
            <w:rFonts w:ascii="Times New Roman" w:hAnsi="Times New Roman" w:cs="Times New Roman"/>
          </w:rPr>
          <w:delText xml:space="preserve"> plant</w:delText>
        </w:r>
        <w:r w:rsidR="001223EB" w:rsidDel="008F0658">
          <w:rPr>
            <w:rFonts w:ascii="Times New Roman" w:hAnsi="Times New Roman" w:cs="Times New Roman"/>
          </w:rPr>
          <w:delText xml:space="preserve"> species</w:delText>
        </w:r>
      </w:del>
      <w:ins w:id="230" w:author="Jamie Stavert" w:date="2019-02-27T14:51:00Z">
        <w:del w:id="231" w:author="Romina Rader" w:date="2019-06-06T12:22:00Z">
          <w:r w:rsidR="005C4AE6" w:rsidDel="008F0658">
            <w:rPr>
              <w:rFonts w:ascii="Times New Roman" w:hAnsi="Times New Roman" w:cs="Times New Roman"/>
            </w:rPr>
            <w:delText xml:space="preserve"> they are pollinating</w:delText>
          </w:r>
        </w:del>
      </w:ins>
      <w:del w:id="232" w:author="Romina Rader" w:date="2019-06-06T12:22:00Z">
        <w:r w:rsidR="006F1AE2" w:rsidDel="008F0658">
          <w:rPr>
            <w:rFonts w:ascii="Times New Roman" w:hAnsi="Times New Roman" w:cs="Times New Roman"/>
          </w:rPr>
          <w:delText xml:space="preserve">. </w:delText>
        </w:r>
      </w:del>
      <w:ins w:id="233" w:author="Romina Rader" w:date="2019-06-06T12:22:00Z">
        <w:r w:rsidR="008F0658" w:rsidRPr="008F0658">
          <w:rPr>
            <w:rFonts w:ascii="Times New Roman" w:hAnsi="Times New Roman" w:cs="Times New Roman"/>
          </w:rPr>
          <w:t>Maximally effective pollination results from a complex assortment of factors that influence the pollination process before and after pollen deposition</w:t>
        </w:r>
        <w:r w:rsidR="008F0658">
          <w:rPr>
            <w:rFonts w:ascii="Times New Roman" w:hAnsi="Times New Roman" w:cs="Times New Roman"/>
          </w:rPr>
          <w:t xml:space="preserve"> </w:t>
        </w:r>
      </w:ins>
      <w:ins w:id="234" w:author="Romina Rader" w:date="2019-06-06T12:23:00Z">
        <w:r w:rsidR="008F0658">
          <w:rPr>
            <w:rFonts w:ascii="Times New Roman" w:hAnsi="Times New Roman" w:cs="Times New Roman"/>
          </w:rPr>
          <w:t>(</w:t>
        </w:r>
      </w:ins>
      <w:ins w:id="235" w:author="Romina Rader" w:date="2019-06-06T12:22:00Z">
        <w:r w:rsidR="008F0658">
          <w:rPr>
            <w:rFonts w:ascii="Times New Roman" w:hAnsi="Times New Roman" w:cs="Times New Roman"/>
          </w:rPr>
          <w:t>REF Karron paper</w:t>
        </w:r>
      </w:ins>
      <w:ins w:id="236" w:author="Romina Rader" w:date="2019-06-06T12:23:00Z">
        <w:r w:rsidR="008F0658">
          <w:rPr>
            <w:rFonts w:ascii="Times New Roman" w:hAnsi="Times New Roman" w:cs="Times New Roman"/>
          </w:rPr>
          <w:t>; Willcox et al. 2017)</w:t>
        </w:r>
      </w:ins>
      <w:ins w:id="237" w:author="Romina Rader" w:date="2019-06-06T12:22:00Z">
        <w:r w:rsidR="008F0658" w:rsidRPr="008F0658">
          <w:rPr>
            <w:rFonts w:ascii="Times New Roman" w:hAnsi="Times New Roman" w:cs="Times New Roman"/>
          </w:rPr>
          <w:t>.  The effectiveness of individual pollinators is determined by the combined outcomes of the amount, quality and timing of the pollen transferred which is strongly related to pollinator foraging behaviour, morphology and density (e.g. grooming,</w:t>
        </w:r>
      </w:ins>
      <w:ins w:id="238" w:author="Romina Rader" w:date="2019-06-07T13:25:00Z">
        <w:r w:rsidR="00610893">
          <w:rPr>
            <w:rFonts w:ascii="Times New Roman" w:hAnsi="Times New Roman" w:cs="Times New Roman"/>
          </w:rPr>
          <w:t xml:space="preserve"> </w:t>
        </w:r>
      </w:ins>
      <w:ins w:id="239" w:author="Romina Rader" w:date="2019-06-06T12:22:00Z">
        <w:r w:rsidR="008F0658" w:rsidRPr="008F0658">
          <w:rPr>
            <w:rFonts w:ascii="Times New Roman" w:hAnsi="Times New Roman" w:cs="Times New Roman"/>
          </w:rPr>
          <w:t>floral preferences,</w:t>
        </w:r>
      </w:ins>
      <w:ins w:id="240" w:author="Romina Rader" w:date="2019-06-07T13:25:00Z">
        <w:r w:rsidR="00610893">
          <w:rPr>
            <w:rFonts w:ascii="Times New Roman" w:hAnsi="Times New Roman" w:cs="Times New Roman"/>
          </w:rPr>
          <w:t xml:space="preserve"> </w:t>
        </w:r>
      </w:ins>
      <w:ins w:id="241" w:author="Romina Rader" w:date="2019-06-06T12:22:00Z">
        <w:r w:rsidR="008F0658" w:rsidRPr="008F0658">
          <w:rPr>
            <w:rFonts w:ascii="Times New Roman" w:hAnsi="Times New Roman" w:cs="Times New Roman"/>
          </w:rPr>
          <w:t>functional traits</w:t>
        </w:r>
      </w:ins>
      <w:ins w:id="242" w:author="Romina Rader" w:date="2019-06-07T13:25:00Z">
        <w:r w:rsidR="00610893">
          <w:rPr>
            <w:rFonts w:ascii="Times New Roman" w:hAnsi="Times New Roman" w:cs="Times New Roman"/>
          </w:rPr>
          <w:t>,</w:t>
        </w:r>
      </w:ins>
      <w:ins w:id="243" w:author="Romina Rader" w:date="2019-06-06T12:22:00Z">
        <w:r w:rsidR="008F0658" w:rsidRPr="008F0658">
          <w:rPr>
            <w:rFonts w:ascii="Times New Roman" w:hAnsi="Times New Roman" w:cs="Times New Roman"/>
          </w:rPr>
          <w:t xml:space="preserve"> mobility</w:t>
        </w:r>
      </w:ins>
      <w:ins w:id="244" w:author="Romina Rader" w:date="2019-06-07T13:26:00Z">
        <w:r w:rsidR="00610893">
          <w:rPr>
            <w:rFonts w:ascii="Times New Roman" w:hAnsi="Times New Roman" w:cs="Times New Roman"/>
          </w:rPr>
          <w:t xml:space="preserve"> and abundance</w:t>
        </w:r>
      </w:ins>
      <w:ins w:id="245" w:author="Romina Rader" w:date="2019-06-07T13:25:00Z">
        <w:r w:rsidR="00610893">
          <w:rPr>
            <w:rFonts w:ascii="Times New Roman" w:hAnsi="Times New Roman" w:cs="Times New Roman"/>
          </w:rPr>
          <w:t xml:space="preserve"> (</w:t>
        </w:r>
        <w:r w:rsidR="00610893" w:rsidRPr="00610893">
          <w:rPr>
            <w:rFonts w:ascii="Times New Roman" w:hAnsi="Times New Roman" w:cs="Times New Roman"/>
          </w:rPr>
          <w:t>Rademaker, M.C.J., et al., Funct. Ecol. 11, 554-563, (1997); Requier, F., et al., Ecol. Appl. 25, 881-890, (2015);</w:t>
        </w:r>
      </w:ins>
      <w:ins w:id="246" w:author="Romina Rader" w:date="2019-06-07T13:26:00Z">
        <w:r w:rsidR="00610893">
          <w:rPr>
            <w:rFonts w:ascii="Times New Roman" w:hAnsi="Times New Roman" w:cs="Times New Roman"/>
          </w:rPr>
          <w:t xml:space="preserve"> </w:t>
        </w:r>
      </w:ins>
      <w:ins w:id="247" w:author="Romina Rader" w:date="2019-06-07T13:25:00Z">
        <w:r w:rsidR="00610893" w:rsidRPr="00610893">
          <w:rPr>
            <w:rFonts w:ascii="Times New Roman" w:hAnsi="Times New Roman" w:cs="Times New Roman"/>
          </w:rPr>
          <w:t>Hoehn, P.,</w:t>
        </w:r>
        <w:r w:rsidR="00610893">
          <w:rPr>
            <w:rFonts w:ascii="Times New Roman" w:hAnsi="Times New Roman" w:cs="Times New Roman"/>
          </w:rPr>
          <w:t xml:space="preserve"> et al., P. Roy. Soc. B., 275, </w:t>
        </w:r>
        <w:r w:rsidR="00610893" w:rsidRPr="00610893">
          <w:rPr>
            <w:rFonts w:ascii="Times New Roman" w:hAnsi="Times New Roman" w:cs="Times New Roman"/>
          </w:rPr>
          <w:t>2283-2291</w:t>
        </w:r>
      </w:ins>
      <w:ins w:id="248" w:author="Romina Rader" w:date="2019-06-07T13:26:00Z">
        <w:r w:rsidR="00AC699B">
          <w:rPr>
            <w:rFonts w:ascii="Times New Roman" w:hAnsi="Times New Roman" w:cs="Times New Roman"/>
          </w:rPr>
          <w:t xml:space="preserve">, </w:t>
        </w:r>
      </w:ins>
      <w:ins w:id="249" w:author="Romina Rader" w:date="2019-06-07T13:27:00Z">
        <w:r w:rsidR="00AC699B" w:rsidRPr="00AC699B">
          <w:rPr>
            <w:rFonts w:ascii="Times New Roman" w:hAnsi="Times New Roman" w:cs="Times New Roman"/>
          </w:rPr>
          <w:t>Rader, R. et al., Div. Dist., 17(3), 519-529, (2011)</w:t>
        </w:r>
      </w:ins>
      <w:ins w:id="250" w:author="Romina Rader" w:date="2019-06-07T13:26:00Z">
        <w:r w:rsidR="00AC699B" w:rsidRPr="00AC699B">
          <w:rPr>
            <w:rFonts w:ascii="Times New Roman" w:hAnsi="Times New Roman" w:cs="Times New Roman"/>
          </w:rPr>
          <w:t>Sáez, A., et al., J. Ap</w:t>
        </w:r>
        <w:r w:rsidR="00AC699B">
          <w:rPr>
            <w:rFonts w:ascii="Times New Roman" w:hAnsi="Times New Roman" w:cs="Times New Roman"/>
          </w:rPr>
          <w:t>pl. Ecol., 51, 1603-1612, (2014</w:t>
        </w:r>
      </w:ins>
      <w:ins w:id="251" w:author="Romina Rader" w:date="2019-06-06T12:22:00Z">
        <w:r w:rsidR="008F0658" w:rsidRPr="008F0658">
          <w:rPr>
            <w:rFonts w:ascii="Times New Roman" w:hAnsi="Times New Roman" w:cs="Times New Roman"/>
          </w:rPr>
          <w:t xml:space="preserve">). Variation in the identity and spatial and temporal structuring of plant </w:t>
        </w:r>
      </w:ins>
      <w:ins w:id="252" w:author="Romina Rader" w:date="2019-06-07T13:27:00Z">
        <w:r w:rsidR="00AC699B">
          <w:rPr>
            <w:rFonts w:ascii="Times New Roman" w:hAnsi="Times New Roman" w:cs="Times New Roman"/>
          </w:rPr>
          <w:t>(</w:t>
        </w:r>
        <w:r w:rsidR="00AC699B" w:rsidRPr="00AC699B">
          <w:rPr>
            <w:rFonts w:ascii="Times New Roman" w:hAnsi="Times New Roman" w:cs="Times New Roman"/>
          </w:rPr>
          <w:t>Cussans, J., et al., PLoS ONE, 5, e11753, (2010)</w:t>
        </w:r>
      </w:ins>
      <w:ins w:id="253" w:author="Romina Rader" w:date="2019-06-06T12:22:00Z">
        <w:r w:rsidR="008F0658" w:rsidRPr="008F0658">
          <w:rPr>
            <w:rFonts w:ascii="Times New Roman" w:hAnsi="Times New Roman" w:cs="Times New Roman"/>
          </w:rPr>
          <w:t xml:space="preserve"> and pollinator communities </w:t>
        </w:r>
      </w:ins>
      <w:ins w:id="254" w:author="Romina Rader" w:date="2019-06-07T13:27:00Z">
        <w:r w:rsidR="00AC699B" w:rsidRPr="00AC699B">
          <w:rPr>
            <w:rFonts w:ascii="Times New Roman" w:hAnsi="Times New Roman" w:cs="Times New Roman"/>
          </w:rPr>
          <w:t>Rader, R., et al., J. Appl. Ecol., 49, 126-134, (2012)</w:t>
        </w:r>
        <w:r w:rsidR="00AC699B">
          <w:rPr>
            <w:rFonts w:ascii="Times New Roman" w:hAnsi="Times New Roman" w:cs="Times New Roman"/>
          </w:rPr>
          <w:t xml:space="preserve"> </w:t>
        </w:r>
      </w:ins>
      <w:ins w:id="255" w:author="Romina Rader" w:date="2019-06-06T12:22:00Z">
        <w:r w:rsidR="008F0658" w:rsidRPr="008F0658">
          <w:rPr>
            <w:rFonts w:ascii="Times New Roman" w:hAnsi="Times New Roman" w:cs="Times New Roman"/>
          </w:rPr>
          <w:t>furthe</w:t>
        </w:r>
        <w:r w:rsidR="00AC699B">
          <w:rPr>
            <w:rFonts w:ascii="Times New Roman" w:hAnsi="Times New Roman" w:cs="Times New Roman"/>
          </w:rPr>
          <w:t xml:space="preserve">r affect effective pollination </w:t>
        </w:r>
      </w:ins>
      <w:ins w:id="256" w:author="Romina Rader" w:date="2019-06-07T13:28:00Z">
        <w:r w:rsidR="00AC699B">
          <w:rPr>
            <w:rFonts w:ascii="Times New Roman" w:hAnsi="Times New Roman" w:cs="Times New Roman"/>
          </w:rPr>
          <w:t>(</w:t>
        </w:r>
        <w:r w:rsidR="00AC699B" w:rsidRPr="00AC699B">
          <w:rPr>
            <w:rFonts w:ascii="Times New Roman" w:hAnsi="Times New Roman" w:cs="Times New Roman"/>
          </w:rPr>
          <w:t>Flanagan, R.J., et al.</w:t>
        </w:r>
        <w:r w:rsidR="00AC699B">
          <w:rPr>
            <w:rFonts w:ascii="Times New Roman" w:hAnsi="Times New Roman" w:cs="Times New Roman"/>
          </w:rPr>
          <w:t xml:space="preserve">, Oikos, 120, 200-207, (2010); </w:t>
        </w:r>
        <w:r w:rsidR="00AC699B" w:rsidRPr="00AC699B">
          <w:rPr>
            <w:rFonts w:ascii="Times New Roman" w:hAnsi="Times New Roman" w:cs="Times New Roman"/>
          </w:rPr>
          <w:t>Kunin, W.E., Ecology, 74, 2145-2160, (1993)</w:t>
        </w:r>
      </w:ins>
      <w:ins w:id="257" w:author="Romina Rader" w:date="2019-06-06T12:22:00Z">
        <w:r w:rsidR="008F0658" w:rsidRPr="008F0658">
          <w:rPr>
            <w:rFonts w:ascii="Times New Roman" w:hAnsi="Times New Roman" w:cs="Times New Roman"/>
          </w:rPr>
          <w:t xml:space="preserve">, impacting pollen availability </w:t>
        </w:r>
      </w:ins>
      <w:ins w:id="258" w:author="Romina Rader" w:date="2019-06-07T13:28:00Z">
        <w:r w:rsidR="00AC699B">
          <w:rPr>
            <w:rFonts w:ascii="Times New Roman" w:hAnsi="Times New Roman" w:cs="Times New Roman"/>
          </w:rPr>
          <w:t>(</w:t>
        </w:r>
        <w:r w:rsidR="00AC699B" w:rsidRPr="00AC699B">
          <w:rPr>
            <w:rFonts w:ascii="Times New Roman" w:hAnsi="Times New Roman" w:cs="Times New Roman"/>
          </w:rPr>
          <w:t>Hargreaves, A.L., et al., Biol.</w:t>
        </w:r>
        <w:r w:rsidR="00AC699B">
          <w:rPr>
            <w:rFonts w:ascii="Times New Roman" w:hAnsi="Times New Roman" w:cs="Times New Roman"/>
          </w:rPr>
          <w:t xml:space="preserve"> Rev. 84, 259-276, (2009); </w:t>
        </w:r>
        <w:r w:rsidR="00AC699B" w:rsidRPr="00AC699B">
          <w:rPr>
            <w:rFonts w:ascii="Times New Roman" w:hAnsi="Times New Roman" w:cs="Times New Roman"/>
          </w:rPr>
          <w:t>Chalcoff, V.R., et al., Oikos, 121, 471-480, (2012</w:t>
        </w:r>
        <w:r w:rsidR="00AC699B">
          <w:rPr>
            <w:rFonts w:ascii="Times New Roman" w:hAnsi="Times New Roman" w:cs="Times New Roman"/>
          </w:rPr>
          <w:t>)</w:t>
        </w:r>
      </w:ins>
      <w:ins w:id="259" w:author="Romina Rader" w:date="2019-06-06T12:22:00Z">
        <w:r w:rsidR="008F0658" w:rsidRPr="008F0658">
          <w:rPr>
            <w:rFonts w:ascii="Times New Roman" w:hAnsi="Times New Roman" w:cs="Times New Roman"/>
          </w:rPr>
          <w:t xml:space="preserve"> and post-pollination factors, such as pollen-pistil and/or pollen-pollen interactions on the stigma </w:t>
        </w:r>
      </w:ins>
      <w:ins w:id="260" w:author="Romina Rader" w:date="2019-06-07T13:29:00Z">
        <w:r w:rsidR="00AC699B" w:rsidRPr="00AC699B">
          <w:rPr>
            <w:rFonts w:ascii="Times New Roman" w:hAnsi="Times New Roman" w:cs="Times New Roman"/>
          </w:rPr>
          <w:t>Morales, C.L. &amp; Traveset, A., Crit. Rev.</w:t>
        </w:r>
        <w:r w:rsidR="00AC699B">
          <w:rPr>
            <w:rFonts w:ascii="Times New Roman" w:hAnsi="Times New Roman" w:cs="Times New Roman"/>
          </w:rPr>
          <w:t xml:space="preserve"> Plant Sci. 27, 221-238, (2008)</w:t>
        </w:r>
      </w:ins>
      <w:ins w:id="261" w:author="Romina Rader" w:date="2019-06-06T12:22:00Z">
        <w:r w:rsidR="008F0658" w:rsidRPr="008F0658">
          <w:rPr>
            <w:rFonts w:ascii="Times New Roman" w:hAnsi="Times New Roman" w:cs="Times New Roman"/>
          </w:rPr>
          <w:t xml:space="preserve">. Pollination failure can thus result from problems at any or all of these stages of pollen transfer </w:t>
        </w:r>
      </w:ins>
      <w:ins w:id="262" w:author="Romina Rader" w:date="2019-06-07T13:29:00Z">
        <w:r w:rsidR="00AC699B" w:rsidRPr="00AC699B">
          <w:rPr>
            <w:rFonts w:ascii="Times New Roman" w:hAnsi="Times New Roman" w:cs="Times New Roman"/>
          </w:rPr>
          <w:t>Wilcock, C. &amp; Neiland, R., Trends Plant Sci. 7,  270-277, (2002)</w:t>
        </w:r>
      </w:ins>
      <w:ins w:id="263" w:author="Romina Rader" w:date="2019-06-06T12:22:00Z">
        <w:r w:rsidR="008F0658" w:rsidRPr="008F0658">
          <w:rPr>
            <w:rFonts w:ascii="Times New Roman" w:hAnsi="Times New Roman" w:cs="Times New Roman"/>
          </w:rPr>
          <w:t xml:space="preserve">.  </w:t>
        </w:r>
      </w:ins>
    </w:p>
    <w:p w14:paraId="69F40765" w14:textId="44C95849" w:rsidR="000F3E1B" w:rsidRDefault="00461FD9" w:rsidP="008F0658">
      <w:pPr>
        <w:spacing w:line="480" w:lineRule="auto"/>
        <w:contextualSpacing/>
        <w:jc w:val="both"/>
        <w:rPr>
          <w:ins w:id="264" w:author="Romina Rader" w:date="2019-06-06T12:38:00Z"/>
          <w:rFonts w:ascii="Times New Roman" w:hAnsi="Times New Roman" w:cs="Times New Roman"/>
        </w:rPr>
      </w:pPr>
      <w:ins w:id="265" w:author="Romina Rader" w:date="2019-06-06T12:55:00Z">
        <w:r>
          <w:rPr>
            <w:rFonts w:ascii="Times New Roman" w:hAnsi="Times New Roman" w:cs="Times New Roman"/>
          </w:rPr>
          <w:t>A</w:t>
        </w:r>
      </w:ins>
      <w:ins w:id="266" w:author="Romina Rader" w:date="2019-06-06T12:22:00Z">
        <w:r w:rsidR="008F0658" w:rsidRPr="008F0658">
          <w:rPr>
            <w:rFonts w:ascii="Times New Roman" w:hAnsi="Times New Roman" w:cs="Times New Roman"/>
          </w:rPr>
          <w:t xml:space="preserve">cross whole communities, competitive or facilitative interactions among species can </w:t>
        </w:r>
      </w:ins>
      <w:ins w:id="267" w:author="Romina Rader" w:date="2019-06-06T12:35:00Z">
        <w:r w:rsidR="000F3E1B">
          <w:rPr>
            <w:rFonts w:ascii="Times New Roman" w:hAnsi="Times New Roman" w:cs="Times New Roman"/>
          </w:rPr>
          <w:t xml:space="preserve">also </w:t>
        </w:r>
      </w:ins>
      <w:ins w:id="268" w:author="Romina Rader" w:date="2019-06-06T12:22:00Z">
        <w:r w:rsidR="008F0658" w:rsidRPr="008F0658">
          <w:rPr>
            <w:rFonts w:ascii="Times New Roman" w:hAnsi="Times New Roman" w:cs="Times New Roman"/>
          </w:rPr>
          <w:t xml:space="preserve">increase or decrease fruit set </w:t>
        </w:r>
      </w:ins>
      <w:ins w:id="269" w:author="Romina Rader" w:date="2019-06-07T13:30:00Z">
        <w:r w:rsidR="007D6852" w:rsidRPr="007D6852">
          <w:rPr>
            <w:rFonts w:ascii="Times New Roman" w:hAnsi="Times New Roman" w:cs="Times New Roman"/>
          </w:rPr>
          <w:t xml:space="preserve">Brittain, C., et al., P. Roy. Soc. B., 280, 1754, (2013); Brosi, </w:t>
        </w:r>
        <w:r w:rsidR="007D6852" w:rsidRPr="007D6852">
          <w:rPr>
            <w:rFonts w:ascii="Times New Roman" w:hAnsi="Times New Roman" w:cs="Times New Roman"/>
          </w:rPr>
          <w:lastRenderedPageBreak/>
          <w:t>B.J.&amp; Briggs, H.M., PNAS, 110, 13044-13048, (2013)</w:t>
        </w:r>
      </w:ins>
      <w:ins w:id="270" w:author="Romina Rader" w:date="2019-06-06T12:22:00Z">
        <w:r w:rsidR="008F0658" w:rsidRPr="008F0658">
          <w:rPr>
            <w:rFonts w:ascii="Times New Roman" w:hAnsi="Times New Roman" w:cs="Times New Roman"/>
          </w:rPr>
          <w:t xml:space="preserve">.  </w:t>
        </w:r>
      </w:ins>
      <w:ins w:id="271" w:author="Romina Rader" w:date="2019-06-06T12:55:00Z">
        <w:r>
          <w:rPr>
            <w:rFonts w:ascii="Times New Roman" w:eastAsiaTheme="minorEastAsia" w:hAnsi="Times New Roman" w:cs="Times New Roman"/>
            <w:lang w:val="en-AU" w:eastAsia="en-AU"/>
          </w:rPr>
          <w:t>A</w:t>
        </w:r>
        <w:r w:rsidRPr="00E000FF">
          <w:rPr>
            <w:rFonts w:ascii="Times New Roman" w:eastAsiaTheme="minorEastAsia" w:hAnsi="Times New Roman" w:cs="Times New Roman"/>
            <w:lang w:val="en-AU" w:eastAsia="en-AU"/>
          </w:rPr>
          <w:t xml:space="preserve"> visitation sequence is</w:t>
        </w:r>
        <w:r>
          <w:rPr>
            <w:rFonts w:ascii="Times New Roman" w:eastAsiaTheme="minorEastAsia" w:hAnsi="Times New Roman" w:cs="Times New Roman"/>
            <w:lang w:val="en-AU" w:eastAsia="en-AU"/>
          </w:rPr>
          <w:t xml:space="preserve"> thus</w:t>
        </w:r>
        <w:r w:rsidRPr="00E000FF">
          <w:rPr>
            <w:rFonts w:ascii="Times New Roman" w:eastAsiaTheme="minorEastAsia" w:hAnsi="Times New Roman" w:cs="Times New Roman"/>
            <w:lang w:val="en-AU" w:eastAsia="en-AU"/>
          </w:rPr>
          <w:t xml:space="preserve"> not performed in isolation – </w:t>
        </w:r>
        <w:r>
          <w:rPr>
            <w:rFonts w:ascii="Times New Roman" w:eastAsiaTheme="minorEastAsia" w:hAnsi="Times New Roman" w:cs="Times New Roman"/>
            <w:lang w:val="en-AU" w:eastAsia="en-AU"/>
          </w:rPr>
          <w:t xml:space="preserve"> e</w:t>
        </w:r>
        <w:r w:rsidRPr="00E000FF">
          <w:rPr>
            <w:rFonts w:ascii="Times New Roman" w:eastAsiaTheme="minorEastAsia" w:hAnsi="Times New Roman" w:cs="Times New Roman"/>
            <w:lang w:val="en-AU" w:eastAsia="en-AU"/>
          </w:rPr>
          <w:t>ncounters with other pollinators can alter this visitation sequence resulting in increased or decreased visitation and/or pollen deposition as a result o</w:t>
        </w:r>
        <w:r>
          <w:rPr>
            <w:rFonts w:ascii="Times New Roman" w:eastAsiaTheme="minorEastAsia" w:hAnsi="Times New Roman" w:cs="Times New Roman"/>
            <w:lang w:val="en-AU" w:eastAsia="en-AU"/>
          </w:rPr>
          <w:t xml:space="preserve">f interactions with other taxa </w:t>
        </w:r>
      </w:ins>
      <w:ins w:id="272" w:author="Romina Rader" w:date="2019-06-07T13:30:00Z">
        <w:r w:rsidR="007D6852" w:rsidRPr="007D6852">
          <w:rPr>
            <w:rFonts w:ascii="Times New Roman" w:eastAsiaTheme="minorEastAsia" w:hAnsi="Times New Roman" w:cs="Times New Roman"/>
            <w:lang w:val="en-AU" w:eastAsia="en-AU"/>
          </w:rPr>
          <w:t>Brittain, C., et al., P. Roy. S</w:t>
        </w:r>
        <w:r w:rsidR="007D6852">
          <w:rPr>
            <w:rFonts w:ascii="Times New Roman" w:eastAsiaTheme="minorEastAsia" w:hAnsi="Times New Roman" w:cs="Times New Roman"/>
            <w:lang w:val="en-AU" w:eastAsia="en-AU"/>
          </w:rPr>
          <w:t xml:space="preserve">oc. B., 280, 1754, (2013); </w:t>
        </w:r>
        <w:r w:rsidR="007D6852" w:rsidRPr="007D6852">
          <w:rPr>
            <w:rFonts w:ascii="Times New Roman" w:eastAsiaTheme="minorEastAsia" w:hAnsi="Times New Roman" w:cs="Times New Roman"/>
            <w:lang w:val="en-AU" w:eastAsia="en-AU"/>
          </w:rPr>
          <w:t>Brosi, B.J.&amp; Briggs, H.M., PNAS, 110, 13044-13048, (2013)</w:t>
        </w:r>
      </w:ins>
      <w:ins w:id="273" w:author="Romina Rader" w:date="2019-06-06T12:55:00Z">
        <w:r w:rsidRPr="00E000FF">
          <w:rPr>
            <w:rFonts w:ascii="Times New Roman" w:eastAsiaTheme="minorEastAsia" w:hAnsi="Times New Roman" w:cs="Times New Roman"/>
            <w:lang w:val="en-AU" w:eastAsia="en-AU"/>
          </w:rPr>
          <w:t>.  For example, non-Apis bees caused honey bees to move more often between rows of sunflower (</w:t>
        </w:r>
        <w:r w:rsidRPr="00E000FF">
          <w:rPr>
            <w:rFonts w:ascii="Times New Roman" w:eastAsiaTheme="minorEastAsia" w:hAnsi="Times New Roman" w:cs="Times New Roman"/>
            <w:i/>
            <w:lang w:val="en-AU" w:eastAsia="en-AU"/>
          </w:rPr>
          <w:t>Helianthus annuus</w:t>
        </w:r>
        <w:r w:rsidRPr="00E000FF">
          <w:rPr>
            <w:rFonts w:ascii="Times New Roman" w:eastAsiaTheme="minorEastAsia" w:hAnsi="Times New Roman" w:cs="Times New Roman"/>
            <w:lang w:val="en-AU" w:eastAsia="en-AU"/>
          </w:rPr>
          <w:t xml:space="preserve"> L.), increasing the numb</w:t>
        </w:r>
        <w:r>
          <w:rPr>
            <w:rFonts w:ascii="Times New Roman" w:eastAsiaTheme="minorEastAsia" w:hAnsi="Times New Roman" w:cs="Times New Roman"/>
            <w:lang w:val="en-AU" w:eastAsia="en-AU"/>
          </w:rPr>
          <w:t xml:space="preserve">er of seeds produced per visit </w:t>
        </w:r>
      </w:ins>
      <w:ins w:id="274" w:author="Romina Rader" w:date="2019-06-07T13:32:00Z">
        <w:r w:rsidR="007D6852" w:rsidRPr="007D6852">
          <w:rPr>
            <w:rFonts w:ascii="Times New Roman" w:eastAsiaTheme="minorEastAsia" w:hAnsi="Times New Roman" w:cs="Times New Roman"/>
            <w:lang w:val="en-AU" w:eastAsia="en-AU"/>
          </w:rPr>
          <w:t>Greenleaf, S.S. and C. Kremen, Wild bees enhance honey bees' pollination of hybrid sunflower. Proceedings of the National Academy of Sciences of the United States of America, 2006. 103(37): p. 13890-13895</w:t>
        </w:r>
      </w:ins>
      <w:ins w:id="275" w:author="Romina Rader" w:date="2019-06-06T12:55:00Z">
        <w:r w:rsidRPr="00E000FF">
          <w:rPr>
            <w:rFonts w:ascii="Times New Roman" w:eastAsiaTheme="minorEastAsia" w:hAnsi="Times New Roman" w:cs="Times New Roman"/>
            <w:lang w:val="en-AU" w:eastAsia="en-AU"/>
          </w:rPr>
          <w:t xml:space="preserve">. </w:t>
        </w:r>
      </w:ins>
      <w:ins w:id="276" w:author="Romina Rader" w:date="2019-06-06T15:15:00Z">
        <w:r w:rsidR="00565704">
          <w:rPr>
            <w:rFonts w:ascii="Times New Roman" w:eastAsiaTheme="minorEastAsia" w:hAnsi="Times New Roman" w:cs="Times New Roman"/>
            <w:lang w:val="en-AU" w:eastAsia="en-AU"/>
          </w:rPr>
          <w:t>While</w:t>
        </w:r>
      </w:ins>
      <w:ins w:id="277" w:author="Romina Rader" w:date="2019-06-06T15:18:00Z">
        <w:r w:rsidR="00565704">
          <w:rPr>
            <w:rFonts w:ascii="Times New Roman" w:eastAsiaTheme="minorEastAsia" w:hAnsi="Times New Roman" w:cs="Times New Roman"/>
            <w:lang w:val="en-AU" w:eastAsia="en-AU"/>
          </w:rPr>
          <w:t xml:space="preserve"> several studies have explored how</w:t>
        </w:r>
      </w:ins>
      <w:ins w:id="278" w:author="Romina Rader" w:date="2019-06-06T15:15:00Z">
        <w:r w:rsidR="00565704">
          <w:rPr>
            <w:rFonts w:ascii="Times New Roman" w:eastAsiaTheme="minorEastAsia" w:hAnsi="Times New Roman" w:cs="Times New Roman"/>
            <w:lang w:val="en-AU" w:eastAsia="en-AU"/>
          </w:rPr>
          <w:t xml:space="preserve"> visit frequency</w:t>
        </w:r>
      </w:ins>
      <w:ins w:id="279" w:author="Romina Rader" w:date="2019-06-06T15:18:00Z">
        <w:r w:rsidR="00565704">
          <w:rPr>
            <w:rFonts w:ascii="Times New Roman" w:eastAsiaTheme="minorEastAsia" w:hAnsi="Times New Roman" w:cs="Times New Roman"/>
            <w:lang w:val="en-AU" w:eastAsia="en-AU"/>
          </w:rPr>
          <w:t xml:space="preserve"> </w:t>
        </w:r>
      </w:ins>
      <w:ins w:id="280" w:author="Romina Rader" w:date="2019-06-06T15:15:00Z">
        <w:r w:rsidR="00565704">
          <w:rPr>
            <w:rFonts w:ascii="Times New Roman" w:eastAsiaTheme="minorEastAsia" w:hAnsi="Times New Roman" w:cs="Times New Roman"/>
            <w:lang w:val="en-AU" w:eastAsia="en-AU"/>
          </w:rPr>
          <w:t xml:space="preserve">and </w:t>
        </w:r>
      </w:ins>
      <w:ins w:id="281" w:author="Romina Rader" w:date="2019-06-06T15:18:00Z">
        <w:r w:rsidR="00565704">
          <w:rPr>
            <w:rFonts w:ascii="Times New Roman" w:eastAsiaTheme="minorEastAsia" w:hAnsi="Times New Roman" w:cs="Times New Roman"/>
            <w:lang w:val="en-AU" w:eastAsia="en-AU"/>
          </w:rPr>
          <w:t xml:space="preserve">pollen transfer efficiency mediate </w:t>
        </w:r>
      </w:ins>
      <w:ins w:id="282" w:author="Romina Rader" w:date="2019-06-06T15:15:00Z">
        <w:r w:rsidR="00565704">
          <w:rPr>
            <w:rFonts w:ascii="Times New Roman" w:eastAsiaTheme="minorEastAsia" w:hAnsi="Times New Roman" w:cs="Times New Roman"/>
            <w:lang w:val="en-AU" w:eastAsia="en-AU"/>
          </w:rPr>
          <w:t>fruit set and quality</w:t>
        </w:r>
      </w:ins>
      <w:ins w:id="283" w:author="Romina Rader" w:date="2019-06-06T15:20:00Z">
        <w:r w:rsidR="00C2399B">
          <w:rPr>
            <w:rFonts w:ascii="Times New Roman" w:eastAsiaTheme="minorEastAsia" w:hAnsi="Times New Roman" w:cs="Times New Roman"/>
            <w:lang w:val="en-AU" w:eastAsia="en-AU"/>
          </w:rPr>
          <w:t xml:space="preserve"> (REFS)</w:t>
        </w:r>
      </w:ins>
      <w:ins w:id="284" w:author="Romina Rader" w:date="2019-06-06T15:15:00Z">
        <w:r w:rsidR="00C2399B">
          <w:rPr>
            <w:rFonts w:ascii="Times New Roman" w:eastAsiaTheme="minorEastAsia" w:hAnsi="Times New Roman" w:cs="Times New Roman"/>
            <w:lang w:val="en-AU" w:eastAsia="en-AU"/>
          </w:rPr>
          <w:t xml:space="preserve">, the order in which the visits, few studies have investigated the importance of the order in which visits occur.  </w:t>
        </w:r>
      </w:ins>
      <w:ins w:id="285" w:author="Romina Rader" w:date="2019-06-06T15:27:00Z">
        <w:r w:rsidR="00E61511">
          <w:rPr>
            <w:rFonts w:ascii="Times New Roman" w:eastAsiaTheme="minorEastAsia" w:hAnsi="Times New Roman" w:cs="Times New Roman"/>
            <w:lang w:val="en-AU" w:eastAsia="en-AU"/>
          </w:rPr>
          <w:t>U</w:t>
        </w:r>
        <w:r w:rsidR="00E61511">
          <w:rPr>
            <w:rFonts w:ascii="Times New Roman" w:hAnsi="Times New Roman" w:cs="Times New Roman"/>
          </w:rPr>
          <w:t xml:space="preserve">nderstanding how pollinator species interact with flowers collectively, is a significant knowledge gap.  </w:t>
        </w:r>
        <w:r w:rsidR="00E61511" w:rsidRPr="008F0658">
          <w:rPr>
            <w:rFonts w:ascii="Times New Roman" w:hAnsi="Times New Roman" w:cs="Times New Roman"/>
          </w:rPr>
          <w:t xml:space="preserve">In particular, the mechanisms underlying antagonistic, additive or synergistic multispecies interactions are poorly known with respect to a pollinators visit history and how this might impact plant reproduction.   </w:t>
        </w:r>
      </w:ins>
    </w:p>
    <w:p w14:paraId="333DFE1E" w14:textId="77777777" w:rsidR="000F3E1B" w:rsidRDefault="000F3E1B" w:rsidP="008F0658">
      <w:pPr>
        <w:spacing w:line="480" w:lineRule="auto"/>
        <w:contextualSpacing/>
        <w:jc w:val="both"/>
        <w:rPr>
          <w:ins w:id="286" w:author="Romina Rader" w:date="2019-06-06T12:38:00Z"/>
          <w:rFonts w:ascii="Times New Roman" w:hAnsi="Times New Roman" w:cs="Times New Roman"/>
        </w:rPr>
      </w:pPr>
    </w:p>
    <w:p w14:paraId="41914D00" w14:textId="0D2AC9C6" w:rsidR="005053D8" w:rsidRDefault="00C2399B" w:rsidP="007D6852">
      <w:pPr>
        <w:spacing w:line="480" w:lineRule="auto"/>
        <w:contextualSpacing/>
        <w:jc w:val="both"/>
        <w:rPr>
          <w:ins w:id="287" w:author="Romina Rader" w:date="2019-06-06T15:28:00Z"/>
          <w:rFonts w:ascii="Times New Roman" w:hAnsi="Times New Roman" w:cs="Times New Roman"/>
        </w:rPr>
      </w:pPr>
      <w:ins w:id="288" w:author="Romina Rader" w:date="2019-06-06T15:21:00Z">
        <w:r>
          <w:rPr>
            <w:rFonts w:ascii="Times New Roman" w:hAnsi="Times New Roman" w:cs="Times New Roman"/>
          </w:rPr>
          <w:t>“P</w:t>
        </w:r>
        <w:r w:rsidRPr="000F3E1B">
          <w:rPr>
            <w:rFonts w:ascii="Times New Roman" w:hAnsi="Times New Roman" w:cs="Times New Roman"/>
          </w:rPr>
          <w:t>riority effects”, whereby the arrival of one species before another may influence an outcome (e.g. the establishment, growth, or reproduc</w:t>
        </w:r>
        <w:r w:rsidR="005053D8">
          <w:rPr>
            <w:rFonts w:ascii="Times New Roman" w:hAnsi="Times New Roman" w:cs="Times New Roman"/>
          </w:rPr>
          <w:t xml:space="preserve">tion of species arriving later </w:t>
        </w:r>
      </w:ins>
      <w:ins w:id="289" w:author="Romina Rader" w:date="2019-06-06T15:28:00Z">
        <w:r w:rsidR="005053D8" w:rsidRPr="00ED06ED">
          <w:rPr>
            <w:rFonts w:ascii="Times New Roman" w:hAnsi="Times New Roman" w:cs="Times New Roman"/>
          </w:rPr>
          <w:t>(Fukami 2015</w:t>
        </w:r>
      </w:ins>
      <w:ins w:id="290" w:author="Romina Rader" w:date="2019-06-06T15:21:00Z">
        <w:r w:rsidRPr="000F3E1B">
          <w:rPr>
            <w:rFonts w:ascii="Times New Roman" w:hAnsi="Times New Roman" w:cs="Times New Roman"/>
          </w:rPr>
          <w:t>), may influence pollination success as a result of variations</w:t>
        </w:r>
      </w:ins>
      <w:ins w:id="291" w:author="Romina Rader" w:date="2019-06-06T15:22:00Z">
        <w:r>
          <w:rPr>
            <w:rFonts w:ascii="Times New Roman" w:hAnsi="Times New Roman" w:cs="Times New Roman"/>
          </w:rPr>
          <w:t xml:space="preserve"> among taxa in a community</w:t>
        </w:r>
      </w:ins>
      <w:ins w:id="292" w:author="Romina Rader" w:date="2019-06-06T15:21:00Z">
        <w:r w:rsidRPr="000F3E1B">
          <w:rPr>
            <w:rFonts w:ascii="Times New Roman" w:hAnsi="Times New Roman" w:cs="Times New Roman"/>
          </w:rPr>
          <w:t xml:space="preserve">. </w:t>
        </w:r>
      </w:ins>
      <w:ins w:id="293" w:author="Romina Rader" w:date="2019-06-06T12:38:00Z">
        <w:r>
          <w:rPr>
            <w:rFonts w:ascii="Times New Roman" w:hAnsi="Times New Roman" w:cs="Times New Roman"/>
          </w:rPr>
          <w:t>This is because the</w:t>
        </w:r>
        <w:r w:rsidR="000F3E1B" w:rsidRPr="000F3E1B">
          <w:rPr>
            <w:rFonts w:ascii="Times New Roman" w:hAnsi="Times New Roman" w:cs="Times New Roman"/>
          </w:rPr>
          <w:t xml:space="preserve"> sequence of cumulative visits by pollinators to flowers over time will</w:t>
        </w:r>
      </w:ins>
      <w:ins w:id="294" w:author="Romina Rader" w:date="2019-06-06T15:23:00Z">
        <w:r>
          <w:rPr>
            <w:rFonts w:ascii="Times New Roman" w:hAnsi="Times New Roman" w:cs="Times New Roman"/>
          </w:rPr>
          <w:t xml:space="preserve"> thus</w:t>
        </w:r>
      </w:ins>
      <w:ins w:id="295" w:author="Romina Rader" w:date="2019-06-06T12:38:00Z">
        <w:r w:rsidR="000F3E1B" w:rsidRPr="000F3E1B">
          <w:rPr>
            <w:rFonts w:ascii="Times New Roman" w:hAnsi="Times New Roman" w:cs="Times New Roman"/>
          </w:rPr>
          <w:t xml:space="preserve"> result in a particular pollen composition </w:t>
        </w:r>
      </w:ins>
      <w:ins w:id="296" w:author="Romina Rader" w:date="2019-06-06T15:23:00Z">
        <w:r>
          <w:rPr>
            <w:rFonts w:ascii="Times New Roman" w:hAnsi="Times New Roman" w:cs="Times New Roman"/>
          </w:rPr>
          <w:t xml:space="preserve">transferred by the pollinator </w:t>
        </w:r>
      </w:ins>
      <w:ins w:id="297" w:author="Romina Rader" w:date="2019-06-06T12:38:00Z">
        <w:r w:rsidR="000F3E1B" w:rsidRPr="000F3E1B">
          <w:rPr>
            <w:rFonts w:ascii="Times New Roman" w:hAnsi="Times New Roman" w:cs="Times New Roman"/>
          </w:rPr>
          <w:t>that is beneficial or detrim</w:t>
        </w:r>
        <w:r w:rsidR="000F3E1B">
          <w:rPr>
            <w:rFonts w:ascii="Times New Roman" w:hAnsi="Times New Roman" w:cs="Times New Roman"/>
          </w:rPr>
          <w:t>ental to a plants reproduction</w:t>
        </w:r>
        <w:r w:rsidR="000F3E1B" w:rsidRPr="000F3E1B">
          <w:rPr>
            <w:rFonts w:ascii="Times New Roman" w:hAnsi="Times New Roman" w:cs="Times New Roman"/>
          </w:rPr>
          <w:t>. This pollen load is the direct product of the flowers available to the pollinators at a given time, mediated by pollinator behaviour, such as</w:t>
        </w:r>
        <w:r w:rsidR="007D6852">
          <w:rPr>
            <w:rFonts w:ascii="Times New Roman" w:hAnsi="Times New Roman" w:cs="Times New Roman"/>
          </w:rPr>
          <w:t xml:space="preserve"> grooming and floral selection </w:t>
        </w:r>
      </w:ins>
      <w:ins w:id="298" w:author="Romina Rader" w:date="2019-06-07T13:33:00Z">
        <w:r w:rsidR="007D6852" w:rsidRPr="007D6852">
          <w:rPr>
            <w:rFonts w:ascii="Times New Roman" w:hAnsi="Times New Roman" w:cs="Times New Roman"/>
          </w:rPr>
          <w:t xml:space="preserve">Holmquist, K.G., R.J. Mitchell, and J.D. Karron, Influence of pollinator grooming on pollen-mediated gene dispersal in Mimulus ringens (Phrymaceae). </w:t>
        </w:r>
        <w:r w:rsidR="007D6852" w:rsidRPr="007D6852">
          <w:rPr>
            <w:rFonts w:ascii="Times New Roman" w:hAnsi="Times New Roman" w:cs="Times New Roman"/>
          </w:rPr>
          <w:lastRenderedPageBreak/>
          <w:t>Plant Species Biology, 2012. 27(1): p. 77-85</w:t>
        </w:r>
        <w:r w:rsidR="007D6852">
          <w:rPr>
            <w:rFonts w:ascii="Times New Roman" w:hAnsi="Times New Roman" w:cs="Times New Roman"/>
          </w:rPr>
          <w:t xml:space="preserve">; </w:t>
        </w:r>
        <w:r w:rsidR="007D6852" w:rsidRPr="007D6852">
          <w:rPr>
            <w:rFonts w:ascii="Times New Roman" w:hAnsi="Times New Roman" w:cs="Times New Roman"/>
          </w:rPr>
          <w:t>Feinsinger, P., H.M. Tiebout, and B.E. Young, Do Tropical Bird-Pollinated Plants Exhibit Density-Dependent Interactions? Field Experiments. Ecology, 1991. 72(6): p. 1953-1963</w:t>
        </w:r>
      </w:ins>
      <w:ins w:id="299" w:author="Romina Rader" w:date="2019-06-06T15:28:00Z">
        <w:r w:rsidR="005053D8" w:rsidRPr="00ED06ED">
          <w:rPr>
            <w:rFonts w:ascii="Times New Roman" w:hAnsi="Times New Roman" w:cs="Times New Roman"/>
          </w:rPr>
          <w:t>).</w:t>
        </w:r>
      </w:ins>
    </w:p>
    <w:p w14:paraId="73508CA4" w14:textId="77777777" w:rsidR="00E61511" w:rsidRDefault="00E61511">
      <w:pPr>
        <w:spacing w:line="480" w:lineRule="auto"/>
        <w:contextualSpacing/>
        <w:jc w:val="both"/>
        <w:rPr>
          <w:ins w:id="300" w:author="Romina Rader" w:date="2019-06-06T15:24:00Z"/>
          <w:rFonts w:ascii="Times New Roman" w:hAnsi="Times New Roman" w:cs="Times New Roman"/>
        </w:rPr>
      </w:pPr>
    </w:p>
    <w:p w14:paraId="0D72209B" w14:textId="2882B8FA" w:rsidR="000F3E1B" w:rsidRDefault="002A36D0" w:rsidP="007D6852">
      <w:pPr>
        <w:spacing w:line="480" w:lineRule="auto"/>
        <w:contextualSpacing/>
        <w:jc w:val="both"/>
        <w:rPr>
          <w:ins w:id="301" w:author="Romina Rader" w:date="2019-06-06T12:35:00Z"/>
          <w:rFonts w:ascii="Times New Roman" w:hAnsi="Times New Roman" w:cs="Times New Roman"/>
        </w:rPr>
      </w:pPr>
      <w:ins w:id="302" w:author="Romina Rader" w:date="2019-06-06T15:24:00Z">
        <w:r>
          <w:rPr>
            <w:rFonts w:ascii="Times New Roman" w:hAnsi="Times New Roman" w:cs="Times New Roman"/>
          </w:rPr>
          <w:t>Given</w:t>
        </w:r>
      </w:ins>
      <w:ins w:id="303" w:author="Romina Rader" w:date="2019-06-06T12:35:00Z">
        <w:r w:rsidR="000F3E1B" w:rsidRPr="000F3E1B">
          <w:rPr>
            <w:rFonts w:ascii="Times New Roman" w:hAnsi="Times New Roman" w:cs="Times New Roman"/>
          </w:rPr>
          <w:t xml:space="preserve"> </w:t>
        </w:r>
      </w:ins>
      <w:ins w:id="304" w:author="Romina Rader" w:date="2019-06-06T15:28:00Z">
        <w:r w:rsidR="00E61511">
          <w:rPr>
            <w:rFonts w:ascii="Times New Roman" w:hAnsi="Times New Roman" w:cs="Times New Roman"/>
          </w:rPr>
          <w:t xml:space="preserve">the </w:t>
        </w:r>
      </w:ins>
      <w:ins w:id="305" w:author="Romina Rader" w:date="2019-06-06T12:35:00Z">
        <w:r w:rsidR="000F3E1B" w:rsidRPr="000F3E1B">
          <w:rPr>
            <w:rFonts w:ascii="Times New Roman" w:hAnsi="Times New Roman" w:cs="Times New Roman"/>
          </w:rPr>
          <w:t xml:space="preserve">stigma receptivity of most </w:t>
        </w:r>
      </w:ins>
      <w:ins w:id="306" w:author="Romina Rader" w:date="2019-06-06T15:24:00Z">
        <w:r>
          <w:rPr>
            <w:rFonts w:ascii="Times New Roman" w:hAnsi="Times New Roman" w:cs="Times New Roman"/>
          </w:rPr>
          <w:t>flowers</w:t>
        </w:r>
      </w:ins>
      <w:ins w:id="307" w:author="Romina Rader" w:date="2019-06-06T12:35:00Z">
        <w:r w:rsidR="000F3E1B" w:rsidRPr="000F3E1B">
          <w:rPr>
            <w:rFonts w:ascii="Times New Roman" w:hAnsi="Times New Roman" w:cs="Times New Roman"/>
          </w:rPr>
          <w:t xml:space="preserve"> is generally limited to a few hours to a few days and delays in the arrival of conspecific pollen may result in a shift in strategy to self-polli</w:t>
        </w:r>
        <w:r>
          <w:rPr>
            <w:rFonts w:ascii="Times New Roman" w:hAnsi="Times New Roman" w:cs="Times New Roman"/>
          </w:rPr>
          <w:t xml:space="preserve">nation [see reviews by </w:t>
        </w:r>
      </w:ins>
      <w:ins w:id="308" w:author="Romina Rader" w:date="2019-06-07T13:33:00Z">
        <w:r w:rsidR="007D6852" w:rsidRPr="007D6852">
          <w:rPr>
            <w:rFonts w:ascii="Times New Roman" w:hAnsi="Times New Roman" w:cs="Times New Roman"/>
          </w:rPr>
          <w:t>Levin, D.A., Mating system shifts on the trailing edge. Annals of Botany, 2011.</w:t>
        </w:r>
        <w:r w:rsidR="007D6852">
          <w:rPr>
            <w:rFonts w:ascii="Times New Roman" w:hAnsi="Times New Roman" w:cs="Times New Roman"/>
          </w:rPr>
          <w:t xml:space="preserve"> </w:t>
        </w:r>
        <w:r w:rsidR="007D6852" w:rsidRPr="007D6852">
          <w:rPr>
            <w:rFonts w:ascii="Times New Roman" w:hAnsi="Times New Roman" w:cs="Times New Roman"/>
          </w:rPr>
          <w:t>Eckert, C.G., CONTRIBUTIONS OF AUTOGAMY AND GEITONOGAMY TO SELF-FERTILIZATION IN A MASS-FLOWERING, CLONAL PLANT. Ecology, 2000. 81(2): p. 532-542.</w:t>
        </w:r>
      </w:ins>
      <w:ins w:id="309" w:author="Romina Rader" w:date="2019-06-06T12:35:00Z">
        <w:r>
          <w:rPr>
            <w:rFonts w:ascii="Times New Roman" w:hAnsi="Times New Roman" w:cs="Times New Roman"/>
          </w:rPr>
          <w:t xml:space="preserve">], </w:t>
        </w:r>
        <w:r w:rsidR="000F3E1B" w:rsidRPr="000F3E1B">
          <w:rPr>
            <w:rFonts w:ascii="Times New Roman" w:hAnsi="Times New Roman" w:cs="Times New Roman"/>
          </w:rPr>
          <w:t>a visit by a particular pollinator before another, may enhance or reduce the probability of a successful pollination event, due to differences in effectiveness.  For example, in a study of the impacts of bumblebee grooming behaviour on the gene dispersal of a perennial herb Mimulus ingens, Holmquist et al. demonstrated that more than 95% of the seeds were sired by the last three visits in a pollinators visit sequence.  Evaluating the order in which pollinators visit a flower will facilitate a much greater mechanistic understanding of the factors influencing pollen transport.</w:t>
        </w:r>
      </w:ins>
    </w:p>
    <w:p w14:paraId="7FC6057A" w14:textId="77777777" w:rsidR="000F3E1B" w:rsidRDefault="000F3E1B" w:rsidP="008F0658">
      <w:pPr>
        <w:spacing w:line="480" w:lineRule="auto"/>
        <w:contextualSpacing/>
        <w:jc w:val="both"/>
        <w:rPr>
          <w:ins w:id="310" w:author="Romina Rader" w:date="2019-06-06T12:35:00Z"/>
          <w:rFonts w:ascii="Times New Roman" w:hAnsi="Times New Roman" w:cs="Times New Roman"/>
        </w:rPr>
      </w:pPr>
    </w:p>
    <w:p w14:paraId="265EF7B0" w14:textId="77777777" w:rsidR="000F3E1B" w:rsidRDefault="000F3E1B" w:rsidP="008F0658">
      <w:pPr>
        <w:spacing w:line="480" w:lineRule="auto"/>
        <w:contextualSpacing/>
        <w:jc w:val="both"/>
        <w:rPr>
          <w:ins w:id="311" w:author="Romina Rader" w:date="2019-06-06T12:16:00Z"/>
          <w:rFonts w:ascii="Times New Roman" w:hAnsi="Times New Roman" w:cs="Times New Roman"/>
        </w:rPr>
      </w:pPr>
    </w:p>
    <w:p w14:paraId="7352697D" w14:textId="3BA5C5CA" w:rsidR="00ED06ED" w:rsidRDefault="00ED06ED" w:rsidP="009D23FA">
      <w:pPr>
        <w:spacing w:line="480" w:lineRule="auto"/>
        <w:contextualSpacing/>
        <w:jc w:val="both"/>
        <w:rPr>
          <w:ins w:id="312" w:author="Romina Rader" w:date="2019-06-06T12:16:00Z"/>
          <w:rFonts w:ascii="Times New Roman" w:hAnsi="Times New Roman" w:cs="Times New Roman"/>
        </w:rPr>
      </w:pPr>
    </w:p>
    <w:p w14:paraId="2A8A30A4" w14:textId="4BB04D54" w:rsidR="00A27D5F" w:rsidDel="000F3E1B" w:rsidRDefault="006F1AE2" w:rsidP="009D23FA">
      <w:pPr>
        <w:spacing w:line="480" w:lineRule="auto"/>
        <w:contextualSpacing/>
        <w:jc w:val="both"/>
        <w:rPr>
          <w:del w:id="313" w:author="Romina Rader" w:date="2019-06-06T12:33:00Z"/>
          <w:rFonts w:ascii="Times New Roman" w:hAnsi="Times New Roman" w:cs="Times New Roman"/>
        </w:rPr>
      </w:pPr>
      <w:del w:id="314" w:author="Romina Rader" w:date="2019-06-06T12:13:00Z">
        <w:r w:rsidDel="004E1515">
          <w:rPr>
            <w:rFonts w:ascii="Times New Roman" w:hAnsi="Times New Roman" w:cs="Times New Roman"/>
          </w:rPr>
          <w:delText>As such, u</w:delText>
        </w:r>
      </w:del>
      <w:del w:id="315" w:author="Romina Rader" w:date="2019-06-06T12:24:00Z">
        <w:r w:rsidDel="00D4227C">
          <w:rPr>
            <w:rFonts w:ascii="Times New Roman" w:hAnsi="Times New Roman" w:cs="Times New Roman"/>
          </w:rPr>
          <w:delText xml:space="preserve">nderstanding how pollinator species interact with flowers individually and collectively, </w:delText>
        </w:r>
      </w:del>
      <w:del w:id="316" w:author="Romina Rader" w:date="2019-06-06T12:16:00Z">
        <w:r w:rsidDel="00ED06ED">
          <w:rPr>
            <w:rFonts w:ascii="Times New Roman" w:hAnsi="Times New Roman" w:cs="Times New Roman"/>
          </w:rPr>
          <w:delText xml:space="preserve">will lead to </w:delText>
        </w:r>
        <w:commentRangeStart w:id="317"/>
        <w:r w:rsidDel="00ED06ED">
          <w:rPr>
            <w:rFonts w:ascii="Times New Roman" w:hAnsi="Times New Roman" w:cs="Times New Roman"/>
          </w:rPr>
          <w:delText xml:space="preserve">better understanding and management </w:delText>
        </w:r>
        <w:commentRangeEnd w:id="317"/>
        <w:r w:rsidR="005C4AE6" w:rsidDel="00ED06ED">
          <w:rPr>
            <w:rStyle w:val="CommentReference"/>
          </w:rPr>
          <w:commentReference w:id="317"/>
        </w:r>
        <w:r w:rsidDel="00ED06ED">
          <w:rPr>
            <w:rFonts w:ascii="Times New Roman" w:hAnsi="Times New Roman" w:cs="Times New Roman"/>
          </w:rPr>
          <w:delText xml:space="preserve">of both natural and agricultural ecosystems. </w:delText>
        </w:r>
      </w:del>
      <w:del w:id="318" w:author="Romina Rader" w:date="2019-06-06T12:26:00Z">
        <w:r w:rsidDel="00347C65">
          <w:rPr>
            <w:rFonts w:ascii="Times New Roman" w:hAnsi="Times New Roman" w:cs="Times New Roman"/>
          </w:rPr>
          <w:delText xml:space="preserve">Trait matching, whereby </w:delText>
        </w:r>
      </w:del>
      <w:ins w:id="319" w:author="Jamie Stavert" w:date="2019-02-27T14:53:00Z">
        <w:del w:id="320" w:author="Romina Rader" w:date="2019-06-06T12:26:00Z">
          <w:r w:rsidR="005C4AE6" w:rsidDel="00347C65">
            <w:rPr>
              <w:rFonts w:ascii="Times New Roman" w:hAnsi="Times New Roman" w:cs="Times New Roman"/>
            </w:rPr>
            <w:delText xml:space="preserve"> between the functional traits of plants (e.g….) and pollinators </w:delText>
          </w:r>
        </w:del>
      </w:ins>
      <w:del w:id="321" w:author="Romina Rader" w:date="2019-06-06T12:26:00Z">
        <w:r w:rsidDel="00347C65">
          <w:rPr>
            <w:rFonts w:ascii="Times New Roman" w:hAnsi="Times New Roman" w:cs="Times New Roman"/>
          </w:rPr>
          <w:delText xml:space="preserve">pollinator functional traits (e.g., body size, tongue length and behaviour) are well-adapted to floral morphological structures has been demonstrated </w:delText>
        </w:r>
      </w:del>
      <w:ins w:id="322" w:author="Jamie Stavert" w:date="2019-02-27T14:54:00Z">
        <w:del w:id="323" w:author="Romina Rader" w:date="2019-06-06T12:26:00Z">
          <w:r w:rsidR="005C4AE6" w:rsidDel="00347C65">
            <w:rPr>
              <w:rFonts w:ascii="Times New Roman" w:hAnsi="Times New Roman" w:cs="Times New Roman"/>
            </w:rPr>
            <w:delText xml:space="preserve">shown </w:delText>
          </w:r>
        </w:del>
      </w:ins>
      <w:del w:id="324" w:author="Romina Rader" w:date="2019-06-06T12:26:00Z">
        <w:r w:rsidDel="00347C65">
          <w:rPr>
            <w:rFonts w:ascii="Times New Roman" w:hAnsi="Times New Roman" w:cs="Times New Roman"/>
          </w:rPr>
          <w:delText>to better-predict</w:delText>
        </w:r>
      </w:del>
      <w:ins w:id="325" w:author="Jamie Stavert" w:date="2019-02-27T14:54:00Z">
        <w:del w:id="326" w:author="Romina Rader" w:date="2019-06-06T12:26:00Z">
          <w:r w:rsidR="005C4AE6" w:rsidDel="00347C65">
            <w:rPr>
              <w:rFonts w:ascii="Times New Roman" w:hAnsi="Times New Roman" w:cs="Times New Roman"/>
            </w:rPr>
            <w:delText>better predict</w:delText>
          </w:r>
        </w:del>
      </w:ins>
      <w:del w:id="327" w:author="Romina Rader" w:date="2019-06-06T12:26:00Z">
        <w:r w:rsidDel="00347C65">
          <w:rPr>
            <w:rFonts w:ascii="Times New Roman" w:hAnsi="Times New Roman" w:cs="Times New Roman"/>
          </w:rPr>
          <w:delText xml:space="preserve"> pollination rates </w:delText>
        </w:r>
      </w:del>
      <w:ins w:id="328" w:author="Jamie Stavert" w:date="2019-02-27T14:54:00Z">
        <w:del w:id="329" w:author="Romina Rader" w:date="2019-06-06T12:26:00Z">
          <w:r w:rsidR="005C4AE6" w:rsidDel="00347C65">
            <w:rPr>
              <w:rFonts w:ascii="Times New Roman" w:hAnsi="Times New Roman" w:cs="Times New Roman"/>
            </w:rPr>
            <w:delText xml:space="preserve">success </w:delText>
          </w:r>
        </w:del>
      </w:ins>
      <w:del w:id="330" w:author="Romina Rader" w:date="2019-06-06T12:26:00Z">
        <w:r w:rsidDel="00347C65">
          <w:rPr>
            <w:rFonts w:ascii="Times New Roman" w:hAnsi="Times New Roman" w:cs="Times New Roman"/>
          </w:rPr>
          <w:delText>(i.e.</w:delText>
        </w:r>
      </w:del>
      <w:ins w:id="331" w:author="Jamie Stavert" w:date="2019-02-27T14:54:00Z">
        <w:del w:id="332" w:author="Romina Rader" w:date="2019-06-06T12:26:00Z">
          <w:r w:rsidR="005C4AE6" w:rsidDel="00347C65">
            <w:rPr>
              <w:rFonts w:ascii="Times New Roman" w:hAnsi="Times New Roman" w:cs="Times New Roman"/>
            </w:rPr>
            <w:delText>,</w:delText>
          </w:r>
        </w:del>
      </w:ins>
      <w:del w:id="333" w:author="Romina Rader" w:date="2019-06-06T12:26:00Z">
        <w:r w:rsidDel="00347C65">
          <w:rPr>
            <w:rFonts w:ascii="Times New Roman" w:hAnsi="Times New Roman" w:cs="Times New Roman"/>
          </w:rPr>
          <w:delText xml:space="preserve"> fruit set) in crop systems than trait diversity (i.e. a larger number of species with different functional traits) (Garibaldi et al. 2015). </w:delText>
        </w:r>
        <w:commentRangeStart w:id="334"/>
        <w:r w:rsidDel="00347C65">
          <w:rPr>
            <w:rFonts w:ascii="Times New Roman" w:hAnsi="Times New Roman" w:cs="Times New Roman"/>
          </w:rPr>
          <w:delText>As such</w:delText>
        </w:r>
      </w:del>
      <w:ins w:id="335" w:author="Jamie Stavert" w:date="2019-02-27T14:56:00Z">
        <w:del w:id="336" w:author="Romina Rader" w:date="2019-06-06T12:26:00Z">
          <w:r w:rsidR="005C4AE6" w:rsidDel="00347C65">
            <w:rPr>
              <w:rFonts w:ascii="Times New Roman" w:hAnsi="Times New Roman" w:cs="Times New Roman"/>
            </w:rPr>
            <w:delText>Accordingly</w:delText>
          </w:r>
        </w:del>
      </w:ins>
      <w:del w:id="337" w:author="Romina Rader" w:date="2019-06-06T12:26:00Z">
        <w:r w:rsidDel="00347C65">
          <w:rPr>
            <w:rFonts w:ascii="Times New Roman" w:hAnsi="Times New Roman" w:cs="Times New Roman"/>
          </w:rPr>
          <w:delText>, m</w:delText>
        </w:r>
      </w:del>
      <w:del w:id="338" w:author="Romina Rader" w:date="2019-06-06T12:33:00Z">
        <w:r w:rsidDel="000F3E1B">
          <w:rPr>
            <w:rFonts w:ascii="Times New Roman" w:hAnsi="Times New Roman" w:cs="Times New Roman"/>
          </w:rPr>
          <w:delText>any plant species are pollinated by a few common species</w:delText>
        </w:r>
        <w:r w:rsidR="00CD3659" w:rsidDel="000F3E1B">
          <w:rPr>
            <w:rFonts w:ascii="Times New Roman" w:hAnsi="Times New Roman" w:cs="Times New Roman"/>
          </w:rPr>
          <w:delText xml:space="preserve"> </w:delText>
        </w:r>
        <w:commentRangeEnd w:id="334"/>
        <w:r w:rsidR="005C4AE6" w:rsidDel="000F3E1B">
          <w:rPr>
            <w:rStyle w:val="CommentReference"/>
          </w:rPr>
          <w:commentReference w:id="334"/>
        </w:r>
        <w:r w:rsidR="00CD3659" w:rsidDel="000F3E1B">
          <w:rPr>
            <w:rFonts w:ascii="Times New Roman" w:hAnsi="Times New Roman" w:cs="Times New Roman"/>
          </w:rPr>
          <w:delText>(</w:delText>
        </w:r>
      </w:del>
      <w:commentRangeStart w:id="339"/>
      <w:del w:id="340" w:author="Romina Rader" w:date="2019-06-06T12:26:00Z">
        <w:r w:rsidR="00CD3659" w:rsidDel="00347C65">
          <w:rPr>
            <w:rFonts w:ascii="Times New Roman" w:hAnsi="Times New Roman" w:cs="Times New Roman"/>
          </w:rPr>
          <w:delText>WHATS THE REF</w:delText>
        </w:r>
        <w:commentRangeEnd w:id="339"/>
        <w:r w:rsidR="005C4AE6" w:rsidDel="00347C65">
          <w:rPr>
            <w:rStyle w:val="CommentReference"/>
          </w:rPr>
          <w:commentReference w:id="339"/>
        </w:r>
        <w:r w:rsidR="00CD3659" w:rsidDel="00347C65">
          <w:rPr>
            <w:rFonts w:ascii="Times New Roman" w:hAnsi="Times New Roman" w:cs="Times New Roman"/>
          </w:rPr>
          <w:delText>)</w:delText>
        </w:r>
      </w:del>
      <w:del w:id="341" w:author="Romina Rader" w:date="2019-06-06T12:33:00Z">
        <w:r w:rsidDel="000F3E1B">
          <w:rPr>
            <w:rFonts w:ascii="Times New Roman" w:hAnsi="Times New Roman" w:cs="Times New Roman"/>
          </w:rPr>
          <w:delText>, although</w:delText>
        </w:r>
        <w:r w:rsidR="00A27D5F" w:rsidDel="000F3E1B">
          <w:rPr>
            <w:rFonts w:ascii="Times New Roman" w:hAnsi="Times New Roman" w:cs="Times New Roman"/>
          </w:rPr>
          <w:delText xml:space="preserve"> globally,</w:delText>
        </w:r>
        <w:r w:rsidDel="000F3E1B">
          <w:rPr>
            <w:rFonts w:ascii="Times New Roman" w:hAnsi="Times New Roman" w:cs="Times New Roman"/>
          </w:rPr>
          <w:delText xml:space="preserve"> species richness has also been linked to greater provision of pollination services </w:delText>
        </w:r>
        <w:r w:rsidR="00A27D5F" w:rsidDel="000F3E1B">
          <w:rPr>
            <w:rFonts w:ascii="Times New Roman" w:hAnsi="Times New Roman" w:cs="Times New Roman"/>
          </w:rPr>
          <w:delText xml:space="preserve">and crop yields </w:delText>
        </w:r>
        <w:commentRangeStart w:id="342"/>
        <w:r w:rsidDel="000F3E1B">
          <w:rPr>
            <w:rFonts w:ascii="Times New Roman" w:hAnsi="Times New Roman" w:cs="Times New Roman"/>
          </w:rPr>
          <w:delText>(Dainese et al. 2019).</w:delText>
        </w:r>
        <w:r w:rsidR="001E6BA7" w:rsidDel="000F3E1B">
          <w:rPr>
            <w:rFonts w:ascii="Times New Roman" w:hAnsi="Times New Roman" w:cs="Times New Roman"/>
          </w:rPr>
          <w:delText xml:space="preserve"> </w:delText>
        </w:r>
        <w:commentRangeEnd w:id="342"/>
        <w:r w:rsidR="005C4AE6" w:rsidDel="000F3E1B">
          <w:rPr>
            <w:rStyle w:val="CommentReference"/>
          </w:rPr>
          <w:commentReference w:id="342"/>
        </w:r>
      </w:del>
    </w:p>
    <w:p w14:paraId="3E9468EB" w14:textId="4A25FA93" w:rsidR="00A27D5F" w:rsidDel="000F3E1B" w:rsidRDefault="00A27D5F" w:rsidP="009D23FA">
      <w:pPr>
        <w:spacing w:line="480" w:lineRule="auto"/>
        <w:contextualSpacing/>
        <w:jc w:val="both"/>
        <w:rPr>
          <w:del w:id="343" w:author="Romina Rader" w:date="2019-06-06T12:33:00Z"/>
          <w:rFonts w:ascii="Times New Roman" w:hAnsi="Times New Roman" w:cs="Times New Roman"/>
        </w:rPr>
      </w:pPr>
    </w:p>
    <w:p w14:paraId="027B238A" w14:textId="32FF1B44" w:rsidR="0029786C" w:rsidRPr="001223EB" w:rsidDel="000F3E1B" w:rsidRDefault="00CD3659" w:rsidP="001E6BA7">
      <w:pPr>
        <w:spacing w:line="480" w:lineRule="auto"/>
        <w:contextualSpacing/>
        <w:jc w:val="both"/>
        <w:rPr>
          <w:del w:id="344" w:author="Romina Rader" w:date="2019-06-06T12:33:00Z"/>
          <w:rFonts w:ascii="Times New Roman" w:hAnsi="Times New Roman" w:cs="Times New Roman"/>
        </w:rPr>
      </w:pPr>
      <w:del w:id="345" w:author="Romina Rader" w:date="2019-06-06T12:26:00Z">
        <w:r w:rsidDel="00347C65">
          <w:rPr>
            <w:rFonts w:ascii="Times New Roman" w:hAnsi="Times New Roman" w:cs="Times New Roman"/>
          </w:rPr>
          <w:delText>Pollinator</w:delText>
        </w:r>
        <w:r w:rsidR="001E6BA7" w:rsidDel="00347C65">
          <w:rPr>
            <w:rFonts w:ascii="Times New Roman" w:hAnsi="Times New Roman" w:cs="Times New Roman"/>
          </w:rPr>
          <w:delText xml:space="preserve"> species frequently interact with flowers collectively, (i.e. more than one species </w:delText>
        </w:r>
        <w:r w:rsidDel="00347C65">
          <w:rPr>
            <w:rFonts w:ascii="Times New Roman" w:hAnsi="Times New Roman" w:cs="Times New Roman"/>
          </w:rPr>
          <w:delText xml:space="preserve">will </w:delText>
        </w:r>
        <w:r w:rsidR="001E6BA7" w:rsidDel="00347C65">
          <w:rPr>
            <w:rFonts w:ascii="Times New Roman" w:hAnsi="Times New Roman" w:cs="Times New Roman"/>
          </w:rPr>
          <w:delText>visit a given flower across duration of flowering</w:delText>
        </w:r>
      </w:del>
      <w:ins w:id="346" w:author="Jamie Stavert" w:date="2019-02-27T14:58:00Z">
        <w:del w:id="347" w:author="Romina Rader" w:date="2019-06-06T12:26:00Z">
          <w:r w:rsidR="005C4AE6" w:rsidDel="00347C65">
            <w:rPr>
              <w:rFonts w:ascii="Times New Roman" w:hAnsi="Times New Roman" w:cs="Times New Roman"/>
            </w:rPr>
            <w:delText>the flower’s life)</w:delText>
          </w:r>
        </w:del>
      </w:ins>
      <w:del w:id="348" w:author="Romina Rader" w:date="2019-06-06T12:26:00Z">
        <w:r w:rsidR="001E6BA7" w:rsidDel="00347C65">
          <w:rPr>
            <w:rFonts w:ascii="Times New Roman" w:hAnsi="Times New Roman" w:cs="Times New Roman"/>
          </w:rPr>
          <w:delText>,</w:delText>
        </w:r>
      </w:del>
      <w:ins w:id="349" w:author="Jamie Stavert" w:date="2019-02-27T14:58:00Z">
        <w:del w:id="350" w:author="Romina Rader" w:date="2019-06-06T12:26:00Z">
          <w:r w:rsidR="005C4AE6" w:rsidDel="00347C65">
            <w:rPr>
              <w:rFonts w:ascii="Times New Roman" w:hAnsi="Times New Roman" w:cs="Times New Roman"/>
            </w:rPr>
            <w:delText xml:space="preserve"> which is</w:delText>
          </w:r>
        </w:del>
      </w:ins>
      <w:del w:id="351" w:author="Romina Rader" w:date="2019-06-06T12:26:00Z">
        <w:r w:rsidR="001E6BA7" w:rsidDel="00347C65">
          <w:rPr>
            <w:rFonts w:ascii="Times New Roman" w:hAnsi="Times New Roman" w:cs="Times New Roman"/>
          </w:rPr>
          <w:delText xml:space="preserve"> termed a `visitation sequence`),</w:delText>
        </w:r>
        <w:r w:rsidDel="00347C65">
          <w:rPr>
            <w:rFonts w:ascii="Times New Roman" w:hAnsi="Times New Roman" w:cs="Times New Roman"/>
          </w:rPr>
          <w:delText xml:space="preserve"> </w:delText>
        </w:r>
        <w:r w:rsidR="00A27D5F" w:rsidDel="00347C65">
          <w:rPr>
            <w:rFonts w:ascii="Times New Roman" w:hAnsi="Times New Roman" w:cs="Times New Roman"/>
          </w:rPr>
          <w:delText xml:space="preserve">for better (e.g. BUMBLE + APIS PAPERS, Garratt) </w:delText>
        </w:r>
        <w:r w:rsidDel="00347C65">
          <w:rPr>
            <w:rFonts w:ascii="Times New Roman" w:hAnsi="Times New Roman" w:cs="Times New Roman"/>
          </w:rPr>
          <w:delText xml:space="preserve">or worse </w:delText>
        </w:r>
        <w:r w:rsidR="00A27D5F" w:rsidDel="00347C65">
          <w:rPr>
            <w:rFonts w:ascii="Times New Roman" w:hAnsi="Times New Roman" w:cs="Times New Roman"/>
          </w:rPr>
          <w:delText xml:space="preserve">(e.g., </w:delText>
        </w:r>
        <w:r w:rsidDel="00347C65">
          <w:rPr>
            <w:rFonts w:ascii="Times New Roman" w:hAnsi="Times New Roman" w:cs="Times New Roman"/>
          </w:rPr>
          <w:delText>Dedej &amp; Delaplane 2004)</w:delText>
        </w:r>
        <w:r w:rsidR="00A27D5F" w:rsidDel="00347C65">
          <w:rPr>
            <w:rFonts w:ascii="Times New Roman" w:hAnsi="Times New Roman" w:cs="Times New Roman"/>
          </w:rPr>
          <w:delText xml:space="preserve">. However, despite the knowledge of </w:delText>
        </w:r>
      </w:del>
      <w:ins w:id="352" w:author="Liam Kendall" w:date="2019-02-27T11:57:00Z">
        <w:del w:id="353" w:author="Romina Rader" w:date="2019-06-06T12:26:00Z">
          <w:r w:rsidR="007F4538" w:rsidDel="00347C65">
            <w:rPr>
              <w:rFonts w:ascii="Times New Roman" w:hAnsi="Times New Roman" w:cs="Times New Roman"/>
            </w:rPr>
            <w:delText xml:space="preserve">the </w:delText>
          </w:r>
          <w:commentRangeStart w:id="354"/>
          <w:r w:rsidR="007F4538" w:rsidDel="00347C65">
            <w:rPr>
              <w:rFonts w:ascii="Times New Roman" w:hAnsi="Times New Roman" w:cs="Times New Roman"/>
            </w:rPr>
            <w:delText xml:space="preserve">cumulative influences of </w:delText>
          </w:r>
        </w:del>
      </w:ins>
      <w:del w:id="355" w:author="Romina Rader" w:date="2019-06-06T12:26:00Z">
        <w:r w:rsidR="00A27D5F" w:rsidDel="00347C65">
          <w:rPr>
            <w:rFonts w:ascii="Times New Roman" w:hAnsi="Times New Roman" w:cs="Times New Roman"/>
          </w:rPr>
          <w:delText>mixed-species</w:delText>
        </w:r>
      </w:del>
      <w:ins w:id="356" w:author="Liam Kendall" w:date="2019-02-27T11:57:00Z">
        <w:del w:id="357" w:author="Romina Rader" w:date="2019-06-06T12:26:00Z">
          <w:r w:rsidR="007F4538" w:rsidDel="00347C65">
            <w:rPr>
              <w:rFonts w:ascii="Times New Roman" w:hAnsi="Times New Roman" w:cs="Times New Roman"/>
            </w:rPr>
            <w:delText xml:space="preserve"> assemblages</w:delText>
          </w:r>
        </w:del>
      </w:ins>
      <w:del w:id="358" w:author="Romina Rader" w:date="2019-06-06T12:26:00Z">
        <w:r w:rsidR="00A27D5F" w:rsidDel="00347C65">
          <w:rPr>
            <w:rFonts w:ascii="Times New Roman" w:hAnsi="Times New Roman" w:cs="Times New Roman"/>
          </w:rPr>
          <w:delText xml:space="preserve"> cumulative influences on</w:delText>
        </w:r>
        <w:r w:rsidDel="00347C65">
          <w:rPr>
            <w:rFonts w:ascii="Times New Roman" w:hAnsi="Times New Roman" w:cs="Times New Roman"/>
          </w:rPr>
          <w:delText xml:space="preserve"> pollination</w:delText>
        </w:r>
        <w:commentRangeEnd w:id="354"/>
        <w:r w:rsidR="00E765E5" w:rsidDel="00347C65">
          <w:rPr>
            <w:rStyle w:val="CommentReference"/>
          </w:rPr>
          <w:commentReference w:id="354"/>
        </w:r>
        <w:r w:rsidR="00A27D5F" w:rsidDel="00347C65">
          <w:rPr>
            <w:rFonts w:ascii="Times New Roman" w:hAnsi="Times New Roman" w:cs="Times New Roman"/>
          </w:rPr>
          <w:delText>,</w:delText>
        </w:r>
        <w:r w:rsidDel="00347C65">
          <w:rPr>
            <w:rFonts w:ascii="Times New Roman" w:hAnsi="Times New Roman" w:cs="Times New Roman"/>
          </w:rPr>
          <w:delText xml:space="preserve"> </w:delText>
        </w:r>
      </w:del>
      <w:ins w:id="359" w:author="Jamie Stavert" w:date="2019-02-27T15:00:00Z">
        <w:del w:id="360" w:author="Romina Rader" w:date="2019-06-06T12:26:00Z">
          <w:r w:rsidR="00E765E5" w:rsidDel="00347C65">
            <w:rPr>
              <w:rFonts w:ascii="Times New Roman" w:hAnsi="Times New Roman" w:cs="Times New Roman"/>
            </w:rPr>
            <w:delText xml:space="preserve">we </w:delText>
          </w:r>
        </w:del>
      </w:ins>
      <w:ins w:id="361" w:author="Jamie Stavert" w:date="2019-02-27T15:01:00Z">
        <w:del w:id="362" w:author="Romina Rader" w:date="2019-06-06T12:26:00Z">
          <w:r w:rsidR="00043549" w:rsidDel="00347C65">
            <w:rPr>
              <w:rFonts w:ascii="Times New Roman" w:hAnsi="Times New Roman" w:cs="Times New Roman"/>
            </w:rPr>
            <w:delText>k</w:delText>
          </w:r>
        </w:del>
      </w:ins>
      <w:ins w:id="363" w:author="Jamie Stavert" w:date="2019-02-27T15:00:00Z">
        <w:del w:id="364" w:author="Romina Rader" w:date="2019-06-06T12:26:00Z">
          <w:r w:rsidR="00E765E5" w:rsidDel="00347C65">
            <w:rPr>
              <w:rFonts w:ascii="Times New Roman" w:hAnsi="Times New Roman" w:cs="Times New Roman"/>
            </w:rPr>
            <w:delText xml:space="preserve">now little about </w:delText>
          </w:r>
        </w:del>
      </w:ins>
      <w:ins w:id="365" w:author="Jamie Stavert" w:date="2019-02-27T15:01:00Z">
        <w:del w:id="366" w:author="Romina Rader" w:date="2019-06-06T12:26:00Z">
          <w:r w:rsidR="00043549" w:rsidDel="00347C65">
            <w:rPr>
              <w:rFonts w:ascii="Times New Roman" w:hAnsi="Times New Roman" w:cs="Times New Roman"/>
            </w:rPr>
            <w:delText>t</w:delText>
          </w:r>
        </w:del>
      </w:ins>
      <w:ins w:id="367" w:author="Jamie Stavert" w:date="2019-02-27T15:00:00Z">
        <w:del w:id="368" w:author="Romina Rader" w:date="2019-06-06T12:26:00Z">
          <w:r w:rsidR="00E765E5" w:rsidDel="00347C65">
            <w:rPr>
              <w:rFonts w:ascii="Times New Roman" w:hAnsi="Times New Roman" w:cs="Times New Roman"/>
            </w:rPr>
            <w:delText>he mechanisms that drive this relationship</w:delText>
          </w:r>
        </w:del>
      </w:ins>
      <w:del w:id="369" w:author="Romina Rader" w:date="2019-06-06T12:26:00Z">
        <w:r w:rsidDel="00347C65">
          <w:rPr>
            <w:rFonts w:ascii="Times New Roman" w:hAnsi="Times New Roman" w:cs="Times New Roman"/>
          </w:rPr>
          <w:delText xml:space="preserve">mechanistically much remains unexplained. </w:delText>
        </w:r>
      </w:del>
      <w:del w:id="370" w:author="Romina Rader" w:date="2019-06-06T12:33:00Z">
        <w:r w:rsidR="001E6BA7" w:rsidDel="000F3E1B">
          <w:rPr>
            <w:rFonts w:ascii="Times New Roman" w:hAnsi="Times New Roman" w:cs="Times New Roman"/>
          </w:rPr>
          <w:delText>One way</w:delText>
        </w:r>
      </w:del>
      <w:ins w:id="371" w:author="Jamie Stavert" w:date="2019-02-27T15:02:00Z">
        <w:del w:id="372" w:author="Romina Rader" w:date="2019-06-06T12:33:00Z">
          <w:r w:rsidR="00043549" w:rsidDel="000F3E1B">
            <w:rPr>
              <w:rFonts w:ascii="Times New Roman" w:hAnsi="Times New Roman" w:cs="Times New Roman"/>
            </w:rPr>
            <w:delText>mechanism</w:delText>
          </w:r>
        </w:del>
      </w:ins>
      <w:del w:id="373" w:author="Romina Rader" w:date="2019-06-06T12:33:00Z">
        <w:r w:rsidR="001E6BA7" w:rsidDel="000F3E1B">
          <w:rPr>
            <w:rFonts w:ascii="Times New Roman" w:hAnsi="Times New Roman" w:cs="Times New Roman"/>
          </w:rPr>
          <w:delText>, in which, that collective insect visitation</w:delText>
        </w:r>
      </w:del>
      <w:ins w:id="374" w:author="Jamie Stavert" w:date="2019-02-27T15:01:00Z">
        <w:del w:id="375" w:author="Romina Rader" w:date="2019-06-06T12:33:00Z">
          <w:r w:rsidR="00043549" w:rsidDel="000F3E1B">
            <w:rPr>
              <w:rFonts w:ascii="Times New Roman" w:hAnsi="Times New Roman" w:cs="Times New Roman"/>
            </w:rPr>
            <w:delText xml:space="preserve"> </w:delText>
          </w:r>
        </w:del>
      </w:ins>
      <w:ins w:id="376" w:author="Jamie Stavert" w:date="2019-02-27T15:02:00Z">
        <w:del w:id="377" w:author="Romina Rader" w:date="2019-06-06T12:33:00Z">
          <w:r w:rsidR="00043549" w:rsidDel="000F3E1B">
            <w:rPr>
              <w:rFonts w:ascii="Times New Roman" w:hAnsi="Times New Roman" w:cs="Times New Roman"/>
            </w:rPr>
            <w:delText xml:space="preserve">that may drive the effect of visitation from multiple species on pollination </w:delText>
          </w:r>
        </w:del>
      </w:ins>
      <w:del w:id="378" w:author="Romina Rader" w:date="2019-06-06T12:33:00Z">
        <w:r w:rsidR="001E6BA7" w:rsidDel="000F3E1B">
          <w:rPr>
            <w:rFonts w:ascii="Times New Roman" w:hAnsi="Times New Roman" w:cs="Times New Roman"/>
          </w:rPr>
          <w:delText xml:space="preserve"> may structure the effect of pollination is </w:delText>
        </w:r>
      </w:del>
      <w:ins w:id="379" w:author="Jamie Stavert" w:date="2019-02-27T15:03:00Z">
        <w:del w:id="380" w:author="Romina Rader" w:date="2019-06-06T12:33:00Z">
          <w:r w:rsidR="00043549" w:rsidDel="000F3E1B">
            <w:rPr>
              <w:rFonts w:ascii="Times New Roman" w:hAnsi="Times New Roman" w:cs="Times New Roman"/>
            </w:rPr>
            <w:delText xml:space="preserve">termed </w:delText>
          </w:r>
        </w:del>
      </w:ins>
      <w:del w:id="381" w:author="Romina Rader" w:date="2019-06-06T12:33:00Z">
        <w:r w:rsidR="001E6BA7" w:rsidDel="000F3E1B">
          <w:rPr>
            <w:rFonts w:ascii="Times New Roman" w:hAnsi="Times New Roman" w:cs="Times New Roman"/>
          </w:rPr>
          <w:delText>through `priority effects`. Typically, priority effects have been examined in explaining t</w:delText>
        </w:r>
        <w:r w:rsidR="00692D63" w:rsidRPr="009D23FA" w:rsidDel="000F3E1B">
          <w:rPr>
            <w:rFonts w:ascii="Times New Roman" w:hAnsi="Times New Roman" w:cs="Times New Roman"/>
          </w:rPr>
          <w:delText>he</w:delText>
        </w:r>
      </w:del>
      <w:ins w:id="382" w:author="Jamie Stavert" w:date="2019-02-27T15:03:00Z">
        <w:del w:id="383" w:author="Romina Rader" w:date="2019-06-06T12:33:00Z">
          <w:r w:rsidR="00043549" w:rsidDel="000F3E1B">
            <w:rPr>
              <w:rFonts w:ascii="Times New Roman" w:hAnsi="Times New Roman" w:cs="Times New Roman"/>
            </w:rPr>
            <w:delText>identified as important for driving the</w:delText>
          </w:r>
        </w:del>
      </w:ins>
      <w:del w:id="384" w:author="Romina Rader" w:date="2019-06-06T12:33:00Z">
        <w:r w:rsidR="00692D63" w:rsidRPr="009D23FA" w:rsidDel="000F3E1B">
          <w:rPr>
            <w:rFonts w:ascii="Times New Roman" w:hAnsi="Times New Roman" w:cs="Times New Roman"/>
          </w:rPr>
          <w:delText xml:space="preserve"> </w:delText>
        </w:r>
        <w:r w:rsidR="00620F0D" w:rsidRPr="009D23FA" w:rsidDel="000F3E1B">
          <w:rPr>
            <w:rFonts w:ascii="Times New Roman" w:hAnsi="Times New Roman" w:cs="Times New Roman"/>
          </w:rPr>
          <w:delText xml:space="preserve">compositional </w:delText>
        </w:r>
        <w:r w:rsidR="00692D63" w:rsidRPr="009D23FA" w:rsidDel="000F3E1B">
          <w:rPr>
            <w:rFonts w:ascii="Times New Roman" w:hAnsi="Times New Roman" w:cs="Times New Roman"/>
          </w:rPr>
          <w:delText>trajectory of ecolog</w:delText>
        </w:r>
      </w:del>
      <w:ins w:id="385" w:author="Jamie Stavert" w:date="2019-02-27T15:03:00Z">
        <w:del w:id="386" w:author="Romina Rader" w:date="2019-06-06T12:33:00Z">
          <w:r w:rsidR="00043549" w:rsidDel="000F3E1B">
            <w:rPr>
              <w:rFonts w:ascii="Times New Roman" w:hAnsi="Times New Roman" w:cs="Times New Roman"/>
            </w:rPr>
            <w:delText>ical</w:delText>
          </w:r>
        </w:del>
      </w:ins>
      <w:del w:id="387" w:author="Romina Rader" w:date="2019-06-06T12:33:00Z">
        <w:r w:rsidR="00692D63" w:rsidRPr="009D23FA" w:rsidDel="000F3E1B">
          <w:rPr>
            <w:rFonts w:ascii="Times New Roman" w:hAnsi="Times New Roman" w:cs="Times New Roman"/>
          </w:rPr>
          <w:delText>y communities</w:delText>
        </w:r>
      </w:del>
      <w:ins w:id="388" w:author="Jamie Stavert" w:date="2019-02-27T15:04:00Z">
        <w:del w:id="389" w:author="Romina Rader" w:date="2019-06-06T12:33:00Z">
          <w:r w:rsidR="00FA05E6" w:rsidDel="000F3E1B">
            <w:rPr>
              <w:rFonts w:ascii="Times New Roman" w:hAnsi="Times New Roman" w:cs="Times New Roman"/>
            </w:rPr>
            <w:delText xml:space="preserve">, wherein </w:delText>
          </w:r>
        </w:del>
      </w:ins>
      <w:del w:id="390" w:author="Romina Rader" w:date="2019-06-06T12:33:00Z">
        <w:r w:rsidR="00692D63" w:rsidRPr="009D23FA" w:rsidDel="000F3E1B">
          <w:rPr>
            <w:rFonts w:ascii="Times New Roman" w:hAnsi="Times New Roman" w:cs="Times New Roman"/>
          </w:rPr>
          <w:delText xml:space="preserve"> </w:delText>
        </w:r>
        <w:r w:rsidR="001E6BA7" w:rsidDel="000F3E1B">
          <w:rPr>
            <w:rFonts w:ascii="Times New Roman" w:hAnsi="Times New Roman" w:cs="Times New Roman"/>
          </w:rPr>
          <w:delText xml:space="preserve">and how this is </w:delText>
        </w:r>
        <w:r w:rsidR="00692D63" w:rsidRPr="009D23FA" w:rsidDel="000F3E1B">
          <w:rPr>
            <w:rFonts w:ascii="Times New Roman" w:hAnsi="Times New Roman" w:cs="Times New Roman"/>
          </w:rPr>
          <w:delText xml:space="preserve">strongly influenced by the order of species arrival </w:delText>
        </w:r>
      </w:del>
      <w:ins w:id="391" w:author="Jamie Stavert" w:date="2019-02-27T15:04:00Z">
        <w:del w:id="392" w:author="Romina Rader" w:date="2019-06-06T12:33:00Z">
          <w:r w:rsidR="00FA05E6" w:rsidDel="000F3E1B">
            <w:rPr>
              <w:rFonts w:ascii="Times New Roman" w:hAnsi="Times New Roman" w:cs="Times New Roman"/>
            </w:rPr>
            <w:delText xml:space="preserve">strongly influences community composition </w:delText>
          </w:r>
        </w:del>
      </w:ins>
      <w:del w:id="393" w:author="Romina Rader" w:date="2019-06-06T12:33:00Z">
        <w:r w:rsidR="00692D63" w:rsidRPr="009D23FA" w:rsidDel="000F3E1B">
          <w:rPr>
            <w:rFonts w:ascii="Times New Roman" w:hAnsi="Times New Roman" w:cs="Times New Roman"/>
          </w:rPr>
          <w:delText xml:space="preserve">to those communities (REF). </w:delText>
        </w:r>
        <w:r w:rsidR="00003AED" w:rsidRPr="009D23FA" w:rsidDel="000F3E1B">
          <w:rPr>
            <w:rFonts w:ascii="Times New Roman" w:hAnsi="Times New Roman" w:cs="Times New Roman"/>
          </w:rPr>
          <w:delText xml:space="preserve">Priority effects </w:delText>
        </w:r>
        <w:r w:rsidR="00F3341E" w:rsidRPr="009D23FA" w:rsidDel="000F3E1B">
          <w:rPr>
            <w:rFonts w:ascii="Times New Roman" w:hAnsi="Times New Roman" w:cs="Times New Roman"/>
          </w:rPr>
          <w:delText>often determine how</w:delText>
        </w:r>
        <w:r w:rsidR="00435024" w:rsidRPr="009D23FA" w:rsidDel="000F3E1B">
          <w:rPr>
            <w:rFonts w:ascii="Times New Roman" w:hAnsi="Times New Roman" w:cs="Times New Roman"/>
          </w:rPr>
          <w:delText xml:space="preserve"> species interact</w:delText>
        </w:r>
        <w:r w:rsidR="00F3341E" w:rsidRPr="009D23FA" w:rsidDel="000F3E1B">
          <w:rPr>
            <w:rFonts w:ascii="Times New Roman" w:hAnsi="Times New Roman" w:cs="Times New Roman"/>
          </w:rPr>
          <w:delText xml:space="preserve"> and compete with each other within communities, and can drive </w:delText>
        </w:r>
        <w:r w:rsidR="0062701C" w:rsidRPr="009D23FA" w:rsidDel="000F3E1B">
          <w:rPr>
            <w:rFonts w:ascii="Times New Roman" w:hAnsi="Times New Roman" w:cs="Times New Roman"/>
          </w:rPr>
          <w:delText>divergent succession</w:delText>
        </w:r>
        <w:r w:rsidR="00B659FB" w:rsidRPr="009D23FA" w:rsidDel="000F3E1B">
          <w:rPr>
            <w:rFonts w:ascii="Times New Roman" w:hAnsi="Times New Roman" w:cs="Times New Roman"/>
          </w:rPr>
          <w:delText>al trajectories</w:delText>
        </w:r>
        <w:r w:rsidR="0062701C" w:rsidRPr="009D23FA" w:rsidDel="000F3E1B">
          <w:rPr>
            <w:rFonts w:ascii="Times New Roman" w:hAnsi="Times New Roman" w:cs="Times New Roman"/>
          </w:rPr>
          <w:delText xml:space="preserve"> among sites</w:delText>
        </w:r>
      </w:del>
      <w:ins w:id="394" w:author="Jamie Stavert" w:date="2019-02-27T15:05:00Z">
        <w:del w:id="395" w:author="Romina Rader" w:date="2019-06-06T12:33:00Z">
          <w:r w:rsidR="00FA05E6" w:rsidDel="000F3E1B">
            <w:rPr>
              <w:rFonts w:ascii="Times New Roman" w:hAnsi="Times New Roman" w:cs="Times New Roman"/>
            </w:rPr>
            <w:delText>.</w:delText>
          </w:r>
        </w:del>
      </w:ins>
      <w:del w:id="396" w:author="Romina Rader" w:date="2019-06-06T12:33:00Z">
        <w:r w:rsidR="001E6BA7" w:rsidDel="000F3E1B">
          <w:rPr>
            <w:rFonts w:ascii="Times New Roman" w:hAnsi="Times New Roman" w:cs="Times New Roman"/>
          </w:rPr>
          <w:delText xml:space="preserve">, </w:delText>
        </w:r>
        <w:commentRangeStart w:id="397"/>
        <w:r w:rsidR="001E6BA7" w:rsidDel="000F3E1B">
          <w:rPr>
            <w:rFonts w:ascii="Times New Roman" w:hAnsi="Times New Roman" w:cs="Times New Roman"/>
          </w:rPr>
          <w:delText>and in pollination, differences in gene flow and dispersal within plant populations</w:delText>
        </w:r>
        <w:commentRangeEnd w:id="397"/>
        <w:r w:rsidR="00FA05E6" w:rsidDel="000F3E1B">
          <w:rPr>
            <w:rStyle w:val="CommentReference"/>
          </w:rPr>
          <w:commentReference w:id="397"/>
        </w:r>
        <w:r w:rsidR="0062701C" w:rsidRPr="009D23FA" w:rsidDel="000F3E1B">
          <w:rPr>
            <w:rFonts w:ascii="Times New Roman" w:hAnsi="Times New Roman" w:cs="Times New Roman"/>
          </w:rPr>
          <w:delText xml:space="preserve">. </w:delText>
        </w:r>
        <w:r w:rsidR="001E6BA7" w:rsidDel="000F3E1B">
          <w:rPr>
            <w:rFonts w:ascii="Times New Roman" w:hAnsi="Times New Roman" w:cs="Times New Roman"/>
          </w:rPr>
          <w:delText xml:space="preserve">For example, </w:delText>
        </w:r>
      </w:del>
      <w:ins w:id="398" w:author="Jamie Stavert" w:date="2019-02-27T15:07:00Z">
        <w:del w:id="399" w:author="Romina Rader" w:date="2019-06-06T12:33:00Z">
          <w:r w:rsidR="00FA05E6" w:rsidDel="000F3E1B">
            <w:rPr>
              <w:rFonts w:ascii="Times New Roman" w:hAnsi="Times New Roman" w:cs="Times New Roman"/>
            </w:rPr>
            <w:delText xml:space="preserve">individuals of </w:delText>
          </w:r>
        </w:del>
      </w:ins>
      <w:del w:id="400" w:author="Romina Rader" w:date="2019-06-06T12:33:00Z">
        <w:r w:rsidR="001E6BA7" w:rsidDel="000F3E1B">
          <w:rPr>
            <w:rFonts w:ascii="Times New Roman" w:hAnsi="Times New Roman" w:cs="Times New Roman"/>
          </w:rPr>
          <w:delText xml:space="preserve">Homquist, RANDY &amp; Karron (2012) demonstrated that recipient plants of </w:delText>
        </w:r>
        <w:r w:rsidR="001E6BA7" w:rsidDel="000F3E1B">
          <w:rPr>
            <w:rFonts w:ascii="Times New Roman" w:hAnsi="Times New Roman" w:cs="Times New Roman"/>
            <w:i/>
          </w:rPr>
          <w:delText>Mimulus</w:delText>
        </w:r>
        <w:r w:rsidR="001223EB" w:rsidRPr="00FA05E6" w:rsidDel="000F3E1B">
          <w:rPr>
            <w:rFonts w:ascii="Times New Roman" w:hAnsi="Times New Roman" w:cs="Times New Roman"/>
            <w:rPrChange w:id="401" w:author="Jamie Stavert" w:date="2019-02-27T15:07:00Z">
              <w:rPr>
                <w:rFonts w:ascii="Times New Roman" w:hAnsi="Times New Roman" w:cs="Times New Roman"/>
                <w:i/>
              </w:rPr>
            </w:rPrChange>
          </w:rPr>
          <w:delText>,</w:delText>
        </w:r>
        <w:r w:rsidR="001223EB" w:rsidDel="000F3E1B">
          <w:rPr>
            <w:rFonts w:ascii="Times New Roman" w:hAnsi="Times New Roman" w:cs="Times New Roman"/>
            <w:i/>
          </w:rPr>
          <w:delText xml:space="preserve"> </w:delText>
        </w:r>
        <w:r w:rsidR="001223EB" w:rsidDel="000F3E1B">
          <w:rPr>
            <w:rFonts w:ascii="Times New Roman" w:hAnsi="Times New Roman" w:cs="Times New Roman"/>
          </w:rPr>
          <w:delText>as a result of pollen grooming by bumblebees,</w:delText>
        </w:r>
        <w:r w:rsidR="001E6BA7" w:rsidDel="000F3E1B">
          <w:rPr>
            <w:rFonts w:ascii="Times New Roman" w:hAnsi="Times New Roman" w:cs="Times New Roman"/>
            <w:i/>
          </w:rPr>
          <w:delText xml:space="preserve"> </w:delText>
        </w:r>
        <w:r w:rsidR="001E6BA7" w:rsidDel="000F3E1B">
          <w:rPr>
            <w:rFonts w:ascii="Times New Roman" w:hAnsi="Times New Roman" w:cs="Times New Roman"/>
          </w:rPr>
          <w:delText xml:space="preserve">receive donor pollen from the </w:delText>
        </w:r>
        <w:r w:rsidR="001223EB" w:rsidDel="000F3E1B">
          <w:rPr>
            <w:rFonts w:ascii="Times New Roman" w:hAnsi="Times New Roman" w:cs="Times New Roman"/>
          </w:rPr>
          <w:delText xml:space="preserve">three </w:delText>
        </w:r>
      </w:del>
      <w:ins w:id="402" w:author="Jamie Stavert" w:date="2019-02-27T15:06:00Z">
        <w:del w:id="403" w:author="Romina Rader" w:date="2019-06-06T12:33:00Z">
          <w:r w:rsidR="00FA05E6" w:rsidDel="000F3E1B">
            <w:rPr>
              <w:rFonts w:ascii="Times New Roman" w:hAnsi="Times New Roman" w:cs="Times New Roman"/>
            </w:rPr>
            <w:delText xml:space="preserve">plants most recently </w:delText>
          </w:r>
        </w:del>
      </w:ins>
      <w:ins w:id="404" w:author="Jamie Stavert" w:date="2019-02-27T15:07:00Z">
        <w:del w:id="405" w:author="Romina Rader" w:date="2019-06-06T12:33:00Z">
          <w:r w:rsidR="00FA05E6" w:rsidDel="000F3E1B">
            <w:rPr>
              <w:rFonts w:ascii="Times New Roman" w:hAnsi="Times New Roman" w:cs="Times New Roman"/>
            </w:rPr>
            <w:delText>visited</w:delText>
          </w:r>
        </w:del>
      </w:ins>
      <w:ins w:id="406" w:author="Jamie Stavert" w:date="2019-02-27T15:06:00Z">
        <w:del w:id="407" w:author="Romina Rader" w:date="2019-06-06T12:33:00Z">
          <w:r w:rsidR="00FA05E6" w:rsidDel="000F3E1B">
            <w:rPr>
              <w:rFonts w:ascii="Times New Roman" w:hAnsi="Times New Roman" w:cs="Times New Roman"/>
            </w:rPr>
            <w:delText xml:space="preserve"> by bumblebees</w:delText>
          </w:r>
        </w:del>
      </w:ins>
      <w:ins w:id="408" w:author="Jamie Stavert" w:date="2019-02-27T15:07:00Z">
        <w:del w:id="409" w:author="Romina Rader" w:date="2019-06-06T12:33:00Z">
          <w:r w:rsidR="00FA05E6" w:rsidRPr="00FA05E6" w:rsidDel="000F3E1B">
            <w:rPr>
              <w:rFonts w:ascii="Times New Roman" w:hAnsi="Times New Roman" w:cs="Times New Roman"/>
            </w:rPr>
            <w:delText xml:space="preserve"> </w:delText>
          </w:r>
          <w:r w:rsidR="00FA05E6" w:rsidDel="000F3E1B">
            <w:rPr>
              <w:rFonts w:ascii="Times New Roman" w:hAnsi="Times New Roman" w:cs="Times New Roman"/>
            </w:rPr>
            <w:delText>(Homquist, RANDY &amp; Karron, 2012)</w:delText>
          </w:r>
        </w:del>
      </w:ins>
      <w:del w:id="410" w:author="Romina Rader" w:date="2019-06-06T12:33:00Z">
        <w:r w:rsidR="001E6BA7" w:rsidDel="000F3E1B">
          <w:rPr>
            <w:rFonts w:ascii="Times New Roman" w:hAnsi="Times New Roman" w:cs="Times New Roman"/>
          </w:rPr>
          <w:delText xml:space="preserve">most recently visited individuals. </w:delText>
        </w:r>
        <w:commentRangeStart w:id="411"/>
        <w:r w:rsidR="001E6BA7" w:rsidDel="000F3E1B">
          <w:rPr>
            <w:rFonts w:ascii="Times New Roman" w:hAnsi="Times New Roman" w:cs="Times New Roman"/>
          </w:rPr>
          <w:delText>Further</w:delText>
        </w:r>
      </w:del>
      <w:ins w:id="412" w:author="Jamie Stavert" w:date="2019-02-27T15:07:00Z">
        <w:del w:id="413" w:author="Romina Rader" w:date="2019-06-06T12:33:00Z">
          <w:r w:rsidR="00FA05E6" w:rsidDel="000F3E1B">
            <w:rPr>
              <w:rFonts w:ascii="Times New Roman" w:hAnsi="Times New Roman" w:cs="Times New Roman"/>
            </w:rPr>
            <w:delText>more</w:delText>
          </w:r>
        </w:del>
      </w:ins>
      <w:del w:id="414" w:author="Romina Rader" w:date="2019-06-06T12:33:00Z">
        <w:r w:rsidR="001E6BA7" w:rsidDel="000F3E1B">
          <w:rPr>
            <w:rFonts w:ascii="Times New Roman" w:hAnsi="Times New Roman" w:cs="Times New Roman"/>
          </w:rPr>
          <w:delText>,</w:delText>
        </w:r>
        <w:r w:rsidR="00BC1D2D" w:rsidRPr="009D23FA" w:rsidDel="000F3E1B">
          <w:rPr>
            <w:rFonts w:ascii="Times New Roman" w:hAnsi="Times New Roman" w:cs="Times New Roman"/>
          </w:rPr>
          <w:delText xml:space="preserve"> studies detailing priority effects in floral </w:delText>
        </w:r>
        <w:r w:rsidR="0058665A" w:rsidRPr="009D23FA" w:rsidDel="000F3E1B">
          <w:rPr>
            <w:rFonts w:ascii="Times New Roman" w:hAnsi="Times New Roman" w:cs="Times New Roman"/>
          </w:rPr>
          <w:delText>bacteria</w:delText>
        </w:r>
        <w:r w:rsidR="00BC1D2D" w:rsidRPr="009D23FA" w:rsidDel="000F3E1B">
          <w:rPr>
            <w:rFonts w:ascii="Times New Roman" w:hAnsi="Times New Roman" w:cs="Times New Roman"/>
          </w:rPr>
          <w:delText xml:space="preserve"> communities</w:delText>
        </w:r>
      </w:del>
      <w:ins w:id="415" w:author="Jamie Stavert" w:date="2019-02-27T15:08:00Z">
        <w:del w:id="416" w:author="Romina Rader" w:date="2019-06-06T12:33:00Z">
          <w:r w:rsidR="00350ECE" w:rsidDel="000F3E1B">
            <w:rPr>
              <w:rFonts w:ascii="Times New Roman" w:hAnsi="Times New Roman" w:cs="Times New Roman"/>
            </w:rPr>
            <w:delText xml:space="preserve">, floral </w:delText>
          </w:r>
        </w:del>
      </w:ins>
      <w:del w:id="417" w:author="Romina Rader" w:date="2019-06-06T12:33:00Z">
        <w:r w:rsidR="00BC1D2D" w:rsidRPr="009D23FA" w:rsidDel="000F3E1B">
          <w:rPr>
            <w:rFonts w:ascii="Times New Roman" w:hAnsi="Times New Roman" w:cs="Times New Roman"/>
          </w:rPr>
          <w:delText xml:space="preserve"> have </w:delText>
        </w:r>
        <w:r w:rsidR="00B93628" w:rsidRPr="009D23FA" w:rsidDel="000F3E1B">
          <w:rPr>
            <w:rFonts w:ascii="Times New Roman" w:hAnsi="Times New Roman" w:cs="Times New Roman"/>
          </w:rPr>
          <w:delText>shown that</w:delText>
        </w:r>
        <w:r w:rsidR="00BC1D2D" w:rsidRPr="009D23FA" w:rsidDel="000F3E1B">
          <w:rPr>
            <w:rFonts w:ascii="Times New Roman" w:hAnsi="Times New Roman" w:cs="Times New Roman"/>
          </w:rPr>
          <w:delText xml:space="preserve"> </w:delText>
        </w:r>
        <w:r w:rsidR="007869F6" w:rsidRPr="009D23FA" w:rsidDel="000F3E1B">
          <w:rPr>
            <w:rFonts w:ascii="Times New Roman" w:hAnsi="Times New Roman" w:cs="Times New Roman"/>
          </w:rPr>
          <w:delText>floral</w:delText>
        </w:r>
        <w:r w:rsidR="0058665A" w:rsidRPr="009D23FA" w:rsidDel="000F3E1B">
          <w:rPr>
            <w:rFonts w:ascii="Times New Roman" w:hAnsi="Times New Roman" w:cs="Times New Roman"/>
          </w:rPr>
          <w:delText xml:space="preserve"> bacterium </w:delText>
        </w:r>
        <w:r w:rsidR="00B93628" w:rsidRPr="009D23FA" w:rsidDel="000F3E1B">
          <w:rPr>
            <w:rFonts w:ascii="Times New Roman" w:hAnsi="Times New Roman" w:cs="Times New Roman"/>
          </w:rPr>
          <w:delText xml:space="preserve">can reduce </w:delText>
        </w:r>
        <w:r w:rsidR="007869F6" w:rsidRPr="009D23FA" w:rsidDel="000F3E1B">
          <w:rPr>
            <w:rFonts w:ascii="Times New Roman" w:hAnsi="Times New Roman" w:cs="Times New Roman"/>
          </w:rPr>
          <w:delText>pollination</w:delText>
        </w:r>
        <w:r w:rsidR="00B93628" w:rsidRPr="009D23FA" w:rsidDel="000F3E1B">
          <w:rPr>
            <w:rFonts w:ascii="Times New Roman" w:hAnsi="Times New Roman" w:cs="Times New Roman"/>
          </w:rPr>
          <w:delText xml:space="preserve"> success</w:delText>
        </w:r>
        <w:r w:rsidR="007869F6" w:rsidRPr="009D23FA" w:rsidDel="000F3E1B">
          <w:rPr>
            <w:rFonts w:ascii="Times New Roman" w:hAnsi="Times New Roman" w:cs="Times New Roman"/>
          </w:rPr>
          <w:delText xml:space="preserve"> </w:delText>
        </w:r>
        <w:r w:rsidR="00B93628" w:rsidRPr="009D23FA" w:rsidDel="000F3E1B">
          <w:rPr>
            <w:rFonts w:ascii="Times New Roman" w:hAnsi="Times New Roman" w:cs="Times New Roman"/>
          </w:rPr>
          <w:delText>by reducing</w:delText>
        </w:r>
        <w:r w:rsidR="00BC1D2D" w:rsidRPr="009D23FA" w:rsidDel="000F3E1B">
          <w:rPr>
            <w:rFonts w:ascii="Times New Roman" w:hAnsi="Times New Roman" w:cs="Times New Roman"/>
          </w:rPr>
          <w:delText xml:space="preserve"> </w:delText>
        </w:r>
        <w:r w:rsidR="0058665A" w:rsidRPr="009D23FA" w:rsidDel="000F3E1B">
          <w:rPr>
            <w:rFonts w:ascii="Times New Roman" w:hAnsi="Times New Roman" w:cs="Times New Roman"/>
          </w:rPr>
          <w:delText>pollinator foraging</w:delText>
        </w:r>
        <w:r w:rsidR="007869F6" w:rsidRPr="009D23FA" w:rsidDel="000F3E1B">
          <w:rPr>
            <w:rFonts w:ascii="Times New Roman" w:hAnsi="Times New Roman" w:cs="Times New Roman"/>
          </w:rPr>
          <w:delText xml:space="preserve"> and</w:delText>
        </w:r>
        <w:r w:rsidR="0058665A" w:rsidRPr="009D23FA" w:rsidDel="000F3E1B">
          <w:rPr>
            <w:rFonts w:ascii="Times New Roman" w:hAnsi="Times New Roman" w:cs="Times New Roman"/>
          </w:rPr>
          <w:delText xml:space="preserve"> nectar consumption </w:delText>
        </w:r>
        <w:commentRangeEnd w:id="411"/>
        <w:r w:rsidR="00350ECE" w:rsidDel="000F3E1B">
          <w:rPr>
            <w:rStyle w:val="CommentReference"/>
          </w:rPr>
          <w:commentReference w:id="411"/>
        </w:r>
        <w:r w:rsidR="0058665A" w:rsidRPr="009D23FA" w:rsidDel="000F3E1B">
          <w:rPr>
            <w:rFonts w:ascii="Times New Roman" w:hAnsi="Times New Roman" w:cs="Times New Roman"/>
          </w:rPr>
          <w:delText>(Vanette et al. 2013; Good et al. 2014)</w:delText>
        </w:r>
        <w:r w:rsidR="0058665A" w:rsidRPr="009D23FA" w:rsidDel="000F3E1B">
          <w:rPr>
            <w:rFonts w:ascii="Times New Roman" w:hAnsi="Times New Roman" w:cs="Times New Roman"/>
            <w:color w:val="221E1F"/>
            <w:sz w:val="18"/>
            <w:szCs w:val="18"/>
          </w:rPr>
          <w:delText>.</w:delText>
        </w:r>
      </w:del>
      <w:ins w:id="418" w:author="Jamie Stavert" w:date="2019-02-27T15:11:00Z">
        <w:del w:id="419" w:author="Romina Rader" w:date="2019-06-06T12:33:00Z">
          <w:r w:rsidR="00A731B4" w:rsidDel="000F3E1B">
            <w:rPr>
              <w:rFonts w:ascii="Times New Roman" w:hAnsi="Times New Roman" w:cs="Times New Roman"/>
              <w:color w:val="221E1F"/>
              <w:sz w:val="18"/>
              <w:szCs w:val="18"/>
            </w:rPr>
            <w:delText xml:space="preserve"> </w:delText>
          </w:r>
        </w:del>
      </w:ins>
      <w:del w:id="420" w:author="Romina Rader" w:date="2019-06-06T12:33:00Z">
        <w:r w:rsidR="001E6BA7" w:rsidDel="000F3E1B">
          <w:rPr>
            <w:rFonts w:ascii="Times New Roman" w:hAnsi="Times New Roman" w:cs="Times New Roman"/>
          </w:rPr>
          <w:delText xml:space="preserve">Importantly, </w:delText>
        </w:r>
      </w:del>
      <w:ins w:id="421" w:author="Jamie Stavert" w:date="2019-02-27T15:12:00Z">
        <w:del w:id="422" w:author="Romina Rader" w:date="2019-06-06T12:33:00Z">
          <w:r w:rsidR="00A731B4" w:rsidDel="000F3E1B">
            <w:rPr>
              <w:rFonts w:ascii="Times New Roman" w:hAnsi="Times New Roman" w:cs="Times New Roman"/>
            </w:rPr>
            <w:delText xml:space="preserve">given the influence of trait matching in determining pollination success, </w:delText>
          </w:r>
        </w:del>
      </w:ins>
      <w:del w:id="423" w:author="Romina Rader" w:date="2019-06-06T12:33:00Z">
        <w:r w:rsidR="001E6BA7" w:rsidDel="000F3E1B">
          <w:rPr>
            <w:rFonts w:ascii="Times New Roman" w:hAnsi="Times New Roman" w:cs="Times New Roman"/>
          </w:rPr>
          <w:delText>pollination-related priority effects</w:delText>
        </w:r>
        <w:r w:rsidR="0016517E" w:rsidRPr="009D23FA" w:rsidDel="000F3E1B">
          <w:rPr>
            <w:rFonts w:ascii="Times New Roman" w:hAnsi="Times New Roman" w:cs="Times New Roman"/>
          </w:rPr>
          <w:delText xml:space="preserve"> </w:delText>
        </w:r>
        <w:r w:rsidR="001E6BA7" w:rsidDel="000F3E1B">
          <w:rPr>
            <w:rFonts w:ascii="Times New Roman" w:hAnsi="Times New Roman" w:cs="Times New Roman"/>
          </w:rPr>
          <w:delText xml:space="preserve">are likely </w:delText>
        </w:r>
        <w:r w:rsidR="0029786C" w:rsidRPr="009D23FA" w:rsidDel="000F3E1B">
          <w:rPr>
            <w:rFonts w:ascii="Times New Roman" w:hAnsi="Times New Roman" w:cs="Times New Roman"/>
          </w:rPr>
          <w:delText>mediated by</w:delText>
        </w:r>
        <w:r w:rsidR="00435024" w:rsidRPr="009D23FA" w:rsidDel="000F3E1B">
          <w:rPr>
            <w:rFonts w:ascii="Times New Roman" w:hAnsi="Times New Roman" w:cs="Times New Roman"/>
          </w:rPr>
          <w:delText xml:space="preserve"> floral morphology (e.g., the presence and location of floral resources and rewards)</w:delText>
        </w:r>
        <w:r w:rsidR="001E6BA7" w:rsidDel="000F3E1B">
          <w:rPr>
            <w:rFonts w:ascii="Times New Roman" w:hAnsi="Times New Roman" w:cs="Times New Roman"/>
          </w:rPr>
          <w:delText>, given the influence of trait matching in explaining patterns in pollination services.</w:delText>
        </w:r>
        <w:r w:rsidR="00620F0D" w:rsidRPr="005A0314" w:rsidDel="000F3E1B">
          <w:rPr>
            <w:rFonts w:ascii="Times New Roman" w:hAnsi="Times New Roman" w:cs="Times New Roman"/>
            <w:strike/>
          </w:rPr>
          <w:delText xml:space="preserve"> </w:delText>
        </w:r>
      </w:del>
    </w:p>
    <w:p w14:paraId="60A64792" w14:textId="45935E31" w:rsidR="0029786C" w:rsidRPr="009D23FA" w:rsidDel="005053D8" w:rsidRDefault="0029786C" w:rsidP="009D23FA">
      <w:pPr>
        <w:spacing w:line="480" w:lineRule="auto"/>
        <w:contextualSpacing/>
        <w:jc w:val="both"/>
        <w:rPr>
          <w:del w:id="424" w:author="Romina Rader" w:date="2019-06-06T15:28:00Z"/>
          <w:rFonts w:ascii="Times New Roman" w:hAnsi="Times New Roman" w:cs="Times New Roman"/>
        </w:rPr>
      </w:pPr>
    </w:p>
    <w:p w14:paraId="0943EA83" w14:textId="2D768F55" w:rsidR="00435024" w:rsidRPr="001E6BA7" w:rsidDel="000F3E1B" w:rsidRDefault="001223EB" w:rsidP="009D23FA">
      <w:pPr>
        <w:spacing w:line="480" w:lineRule="auto"/>
        <w:contextualSpacing/>
        <w:jc w:val="both"/>
        <w:rPr>
          <w:del w:id="425" w:author="Romina Rader" w:date="2019-06-06T12:34:00Z"/>
          <w:rFonts w:ascii="Times New Roman" w:hAnsi="Times New Roman" w:cs="Times New Roman"/>
        </w:rPr>
      </w:pPr>
      <w:del w:id="426" w:author="Romina Rader" w:date="2019-06-06T12:34:00Z">
        <w:r w:rsidDel="000F3E1B">
          <w:rPr>
            <w:rFonts w:ascii="Times New Roman" w:hAnsi="Times New Roman" w:cs="Times New Roman"/>
          </w:rPr>
          <w:delText>Despite the importance of trait matching worldwide</w:delText>
        </w:r>
      </w:del>
      <w:ins w:id="427" w:author="Jamie Stavert" w:date="2019-02-27T15:12:00Z">
        <w:del w:id="428" w:author="Romina Rader" w:date="2019-06-06T12:34:00Z">
          <w:r w:rsidR="000F40FB" w:rsidDel="000F3E1B">
            <w:rPr>
              <w:rFonts w:ascii="Times New Roman" w:hAnsi="Times New Roman" w:cs="Times New Roman"/>
            </w:rPr>
            <w:delText>for pollination</w:delText>
          </w:r>
        </w:del>
      </w:ins>
      <w:del w:id="429" w:author="Romina Rader" w:date="2019-06-06T12:34:00Z">
        <w:r w:rsidDel="000F3E1B">
          <w:rPr>
            <w:rFonts w:ascii="Times New Roman" w:hAnsi="Times New Roman" w:cs="Times New Roman"/>
          </w:rPr>
          <w:delText xml:space="preserve">, trait diversity may influence pollination </w:delText>
        </w:r>
        <w:r w:rsidR="001E6BA7" w:rsidDel="000F3E1B">
          <w:rPr>
            <w:rFonts w:ascii="Times New Roman" w:hAnsi="Times New Roman" w:cs="Times New Roman"/>
          </w:rPr>
          <w:delText xml:space="preserve">in </w:delText>
        </w:r>
        <w:commentRangeStart w:id="430"/>
        <w:r w:rsidR="001E6BA7" w:rsidDel="000F3E1B">
          <w:rPr>
            <w:rFonts w:ascii="Times New Roman" w:hAnsi="Times New Roman" w:cs="Times New Roman"/>
          </w:rPr>
          <w:delText>cumulative visitation sequences</w:delText>
        </w:r>
        <w:commentRangeEnd w:id="430"/>
        <w:r w:rsidR="000F40FB" w:rsidDel="000F3E1B">
          <w:rPr>
            <w:rStyle w:val="CommentReference"/>
          </w:rPr>
          <w:commentReference w:id="430"/>
        </w:r>
        <w:r w:rsidR="001E6BA7" w:rsidDel="000F3E1B">
          <w:rPr>
            <w:rFonts w:ascii="Times New Roman" w:hAnsi="Times New Roman" w:cs="Times New Roman"/>
          </w:rPr>
          <w:delText>,</w:delText>
        </w:r>
        <w:r w:rsidR="000F695D" w:rsidRPr="009D23FA" w:rsidDel="000F3E1B">
          <w:rPr>
            <w:rFonts w:ascii="Times New Roman" w:hAnsi="Times New Roman" w:cs="Times New Roman"/>
          </w:rPr>
          <w:delText xml:space="preserve"> due to the distinct</w:delText>
        </w:r>
        <w:r w:rsidDel="000F3E1B">
          <w:rPr>
            <w:rFonts w:ascii="Times New Roman" w:hAnsi="Times New Roman" w:cs="Times New Roman"/>
          </w:rPr>
          <w:delText>, sequential floral</w:delText>
        </w:r>
        <w:r w:rsidR="000F695D" w:rsidRPr="009D23FA" w:rsidDel="000F3E1B">
          <w:rPr>
            <w:rFonts w:ascii="Times New Roman" w:hAnsi="Times New Roman" w:cs="Times New Roman"/>
          </w:rPr>
          <w:delText xml:space="preserve"> </w:delText>
        </w:r>
        <w:r w:rsidDel="000F3E1B">
          <w:rPr>
            <w:rFonts w:ascii="Times New Roman" w:hAnsi="Times New Roman" w:cs="Times New Roman"/>
          </w:rPr>
          <w:delText>visitation</w:delText>
        </w:r>
        <w:r w:rsidR="000F695D" w:rsidRPr="009D23FA" w:rsidDel="000F3E1B">
          <w:rPr>
            <w:rFonts w:ascii="Times New Roman" w:hAnsi="Times New Roman" w:cs="Times New Roman"/>
          </w:rPr>
          <w:delText xml:space="preserve"> </w:delText>
        </w:r>
        <w:r w:rsidR="00CD63EC" w:rsidRPr="009D23FA" w:rsidDel="000F3E1B">
          <w:rPr>
            <w:rFonts w:ascii="Times New Roman" w:hAnsi="Times New Roman" w:cs="Times New Roman"/>
          </w:rPr>
          <w:delText xml:space="preserve">of </w:delText>
        </w:r>
        <w:r w:rsidDel="000F3E1B">
          <w:rPr>
            <w:rFonts w:ascii="Times New Roman" w:hAnsi="Times New Roman" w:cs="Times New Roman"/>
          </w:rPr>
          <w:delText>multiple</w:delText>
        </w:r>
        <w:r w:rsidR="00CD63EC" w:rsidRPr="009D23FA" w:rsidDel="000F3E1B">
          <w:rPr>
            <w:rFonts w:ascii="Times New Roman" w:hAnsi="Times New Roman" w:cs="Times New Roman"/>
          </w:rPr>
          <w:delText xml:space="preserve"> </w:delText>
        </w:r>
        <w:r w:rsidR="001E6BA7" w:rsidDel="000F3E1B">
          <w:rPr>
            <w:rFonts w:ascii="Times New Roman" w:hAnsi="Times New Roman" w:cs="Times New Roman"/>
          </w:rPr>
          <w:delText>species</w:delText>
        </w:r>
      </w:del>
      <w:ins w:id="431" w:author="Jamie Stavert" w:date="2019-02-27T15:13:00Z">
        <w:del w:id="432" w:author="Romina Rader" w:date="2019-06-06T12:34:00Z">
          <w:r w:rsidR="000F40FB" w:rsidDel="000F3E1B">
            <w:rPr>
              <w:rFonts w:ascii="Times New Roman" w:hAnsi="Times New Roman" w:cs="Times New Roman"/>
            </w:rPr>
            <w:delText>through the order of visits from different species</w:delText>
          </w:r>
        </w:del>
      </w:ins>
      <w:del w:id="433" w:author="Romina Rader" w:date="2019-06-06T12:34:00Z">
        <w:r w:rsidR="000A59F7" w:rsidRPr="009D23FA" w:rsidDel="000F3E1B">
          <w:rPr>
            <w:rFonts w:ascii="Times New Roman" w:hAnsi="Times New Roman" w:cs="Times New Roman"/>
          </w:rPr>
          <w:delText>.</w:delText>
        </w:r>
        <w:r w:rsidR="00BC471E" w:rsidRPr="009D23FA" w:rsidDel="000F3E1B">
          <w:rPr>
            <w:rFonts w:ascii="Times New Roman" w:hAnsi="Times New Roman" w:cs="Times New Roman"/>
          </w:rPr>
          <w:delText xml:space="preserve"> </w:delText>
        </w:r>
        <w:r w:rsidR="001E6BA7" w:rsidDel="000F3E1B">
          <w:rPr>
            <w:rFonts w:ascii="Times New Roman" w:hAnsi="Times New Roman" w:cs="Times New Roman"/>
          </w:rPr>
          <w:delText>Further</w:delText>
        </w:r>
      </w:del>
      <w:ins w:id="434" w:author="Jamie Stavert" w:date="2019-02-27T15:14:00Z">
        <w:del w:id="435" w:author="Romina Rader" w:date="2019-06-06T12:34:00Z">
          <w:r w:rsidR="000F40FB" w:rsidDel="000F3E1B">
            <w:rPr>
              <w:rFonts w:ascii="Times New Roman" w:hAnsi="Times New Roman" w:cs="Times New Roman"/>
            </w:rPr>
            <w:delText>more</w:delText>
          </w:r>
        </w:del>
      </w:ins>
      <w:del w:id="436" w:author="Romina Rader" w:date="2019-06-06T12:34:00Z">
        <w:r w:rsidR="001E6BA7" w:rsidDel="000F3E1B">
          <w:rPr>
            <w:rFonts w:ascii="Times New Roman" w:hAnsi="Times New Roman" w:cs="Times New Roman"/>
          </w:rPr>
          <w:delText xml:space="preserve">, </w:delText>
        </w:r>
        <w:commentRangeStart w:id="437"/>
        <w:r w:rsidR="000F695D" w:rsidRPr="009D23FA" w:rsidDel="000F3E1B">
          <w:rPr>
            <w:rFonts w:ascii="Times New Roman" w:hAnsi="Times New Roman" w:cs="Times New Roman"/>
          </w:rPr>
          <w:delText xml:space="preserve">different </w:delText>
        </w:r>
        <w:r w:rsidR="001E6BA7" w:rsidDel="000F3E1B">
          <w:rPr>
            <w:rFonts w:ascii="Times New Roman" w:hAnsi="Times New Roman" w:cs="Times New Roman"/>
          </w:rPr>
          <w:delText>species</w:delText>
        </w:r>
        <w:r w:rsidR="000F695D" w:rsidRPr="009D23FA" w:rsidDel="000F3E1B">
          <w:rPr>
            <w:rFonts w:ascii="Times New Roman" w:hAnsi="Times New Roman" w:cs="Times New Roman"/>
          </w:rPr>
          <w:delText xml:space="preserve"> may</w:delText>
        </w:r>
      </w:del>
      <w:ins w:id="438" w:author="Jamie Stavert" w:date="2019-02-27T15:14:00Z">
        <w:del w:id="439" w:author="Romina Rader" w:date="2019-06-06T12:34:00Z">
          <w:r w:rsidR="00216101" w:rsidDel="000F3E1B">
            <w:rPr>
              <w:rFonts w:ascii="Times New Roman" w:hAnsi="Times New Roman" w:cs="Times New Roman"/>
            </w:rPr>
            <w:delText>initial visitors may</w:delText>
          </w:r>
        </w:del>
      </w:ins>
      <w:del w:id="440" w:author="Romina Rader" w:date="2019-06-06T12:34:00Z">
        <w:r w:rsidR="000F695D" w:rsidRPr="009D23FA" w:rsidDel="000F3E1B">
          <w:rPr>
            <w:rFonts w:ascii="Times New Roman" w:hAnsi="Times New Roman" w:cs="Times New Roman"/>
          </w:rPr>
          <w:delText xml:space="preserve"> deplete floral resources</w:delText>
        </w:r>
        <w:commentRangeEnd w:id="437"/>
        <w:r w:rsidR="00216101" w:rsidDel="000F3E1B">
          <w:rPr>
            <w:rStyle w:val="CommentReference"/>
          </w:rPr>
          <w:commentReference w:id="437"/>
        </w:r>
        <w:r w:rsidR="000F695D" w:rsidRPr="009D23FA" w:rsidDel="000F3E1B">
          <w:rPr>
            <w:rFonts w:ascii="Times New Roman" w:hAnsi="Times New Roman" w:cs="Times New Roman"/>
          </w:rPr>
          <w:delText xml:space="preserve">, </w:delText>
        </w:r>
        <w:commentRangeStart w:id="441"/>
        <w:r w:rsidR="000F695D" w:rsidRPr="009D23FA" w:rsidDel="000F3E1B">
          <w:rPr>
            <w:rFonts w:ascii="Times New Roman" w:hAnsi="Times New Roman" w:cs="Times New Roman"/>
          </w:rPr>
          <w:delText>leading to reduced effectiveness of subsequent visitation events</w:delText>
        </w:r>
        <w:commentRangeEnd w:id="441"/>
        <w:r w:rsidR="00216101" w:rsidDel="000F3E1B">
          <w:rPr>
            <w:rStyle w:val="CommentReference"/>
          </w:rPr>
          <w:commentReference w:id="441"/>
        </w:r>
        <w:r w:rsidR="001E6BA7" w:rsidDel="000F3E1B">
          <w:rPr>
            <w:rFonts w:ascii="Times New Roman" w:hAnsi="Times New Roman" w:cs="Times New Roman"/>
          </w:rPr>
          <w:delText>, irrespective of the pollinator species</w:delText>
        </w:r>
        <w:r w:rsidR="000F695D" w:rsidRPr="009D23FA" w:rsidDel="000F3E1B">
          <w:rPr>
            <w:rFonts w:ascii="Times New Roman" w:hAnsi="Times New Roman" w:cs="Times New Roman"/>
          </w:rPr>
          <w:delText>.</w:delText>
        </w:r>
        <w:r w:rsidR="00BC471E" w:rsidRPr="009D23FA" w:rsidDel="000F3E1B">
          <w:rPr>
            <w:rFonts w:ascii="Times New Roman" w:hAnsi="Times New Roman" w:cs="Times New Roman"/>
          </w:rPr>
          <w:delText xml:space="preserve"> In both cases, </w:delText>
        </w:r>
        <w:r w:rsidR="00E2051B" w:rsidRPr="009D23FA" w:rsidDel="000F3E1B">
          <w:rPr>
            <w:rFonts w:ascii="Times New Roman" w:hAnsi="Times New Roman" w:cs="Times New Roman"/>
          </w:rPr>
          <w:delText xml:space="preserve">priority </w:delText>
        </w:r>
        <w:r w:rsidR="00BC471E" w:rsidRPr="009D23FA" w:rsidDel="000F3E1B">
          <w:rPr>
            <w:rFonts w:ascii="Times New Roman" w:hAnsi="Times New Roman" w:cs="Times New Roman"/>
          </w:rPr>
          <w:delText>effects are</w:delText>
        </w:r>
        <w:r w:rsidR="00E2051B" w:rsidRPr="009D23FA" w:rsidDel="000F3E1B">
          <w:rPr>
            <w:rFonts w:ascii="Times New Roman" w:hAnsi="Times New Roman" w:cs="Times New Roman"/>
          </w:rPr>
          <w:delText xml:space="preserve"> not only likely to be driven by</w:delText>
        </w:r>
        <w:r w:rsidR="00BC471E" w:rsidRPr="009D23FA" w:rsidDel="000F3E1B">
          <w:rPr>
            <w:rFonts w:ascii="Times New Roman" w:hAnsi="Times New Roman" w:cs="Times New Roman"/>
          </w:rPr>
          <w:delText xml:space="preserve"> pollinator </w:delText>
        </w:r>
        <w:r w:rsidR="001E6BA7" w:rsidDel="000F3E1B">
          <w:rPr>
            <w:rFonts w:ascii="Times New Roman" w:hAnsi="Times New Roman" w:cs="Times New Roman"/>
          </w:rPr>
          <w:delText>functional traits</w:delText>
        </w:r>
        <w:r w:rsidR="00E2051B" w:rsidRPr="009D23FA" w:rsidDel="000F3E1B">
          <w:rPr>
            <w:rFonts w:ascii="Times New Roman" w:hAnsi="Times New Roman" w:cs="Times New Roman"/>
          </w:rPr>
          <w:delText xml:space="preserve">, but </w:delText>
        </w:r>
        <w:r w:rsidR="00BC471E" w:rsidRPr="009D23FA" w:rsidDel="000F3E1B">
          <w:rPr>
            <w:rFonts w:ascii="Times New Roman" w:hAnsi="Times New Roman" w:cs="Times New Roman"/>
          </w:rPr>
          <w:delText xml:space="preserve">also </w:delText>
        </w:r>
        <w:r w:rsidR="00E2051B" w:rsidRPr="009D23FA" w:rsidDel="000F3E1B">
          <w:rPr>
            <w:rFonts w:ascii="Times New Roman" w:hAnsi="Times New Roman" w:cs="Times New Roman"/>
          </w:rPr>
          <w:delText xml:space="preserve">differences in </w:delText>
        </w:r>
        <w:r w:rsidR="00BC471E" w:rsidRPr="009D23FA" w:rsidDel="000F3E1B">
          <w:rPr>
            <w:rFonts w:ascii="Times New Roman" w:hAnsi="Times New Roman" w:cs="Times New Roman"/>
          </w:rPr>
          <w:delText>floral structure</w:delText>
        </w:r>
        <w:r w:rsidR="000F695D" w:rsidRPr="009D23FA" w:rsidDel="000F3E1B">
          <w:rPr>
            <w:rFonts w:ascii="Times New Roman" w:hAnsi="Times New Roman" w:cs="Times New Roman"/>
          </w:rPr>
          <w:delText xml:space="preserve"> and mating systems</w:delText>
        </w:r>
        <w:r w:rsidR="00E2051B" w:rsidRPr="009D23FA" w:rsidDel="000F3E1B">
          <w:rPr>
            <w:rFonts w:ascii="Times New Roman" w:hAnsi="Times New Roman" w:cs="Times New Roman"/>
          </w:rPr>
          <w:delText xml:space="preserve"> among plant species</w:delText>
        </w:r>
        <w:r w:rsidR="00CD3659" w:rsidDel="000F3E1B">
          <w:rPr>
            <w:rFonts w:ascii="Times New Roman" w:hAnsi="Times New Roman" w:cs="Times New Roman"/>
          </w:rPr>
          <w:delText>, such as</w:delText>
        </w:r>
      </w:del>
      <w:ins w:id="442" w:author="Jamie Stavert" w:date="2019-02-27T15:16:00Z">
        <w:del w:id="443" w:author="Romina Rader" w:date="2019-06-06T12:34:00Z">
          <w:r w:rsidR="009256AF" w:rsidDel="000F3E1B">
            <w:rPr>
              <w:rFonts w:ascii="Times New Roman" w:hAnsi="Times New Roman" w:cs="Times New Roman"/>
            </w:rPr>
            <w:delText xml:space="preserve">. For example, </w:delText>
          </w:r>
        </w:del>
      </w:ins>
      <w:ins w:id="444" w:author="Jamie Stavert" w:date="2019-02-27T15:17:00Z">
        <w:del w:id="445" w:author="Romina Rader" w:date="2019-06-06T12:34:00Z">
          <w:r w:rsidR="001C4319" w:rsidDel="000F3E1B">
            <w:rPr>
              <w:rFonts w:ascii="Times New Roman" w:hAnsi="Times New Roman" w:cs="Times New Roman"/>
            </w:rPr>
            <w:delText>this</w:delText>
          </w:r>
        </w:del>
      </w:ins>
      <w:ins w:id="446" w:author="Jamie Stavert" w:date="2019-02-27T15:16:00Z">
        <w:del w:id="447" w:author="Romina Rader" w:date="2019-06-06T12:34:00Z">
          <w:r w:rsidR="009256AF" w:rsidDel="000F3E1B">
            <w:rPr>
              <w:rFonts w:ascii="Times New Roman" w:hAnsi="Times New Roman" w:cs="Times New Roman"/>
            </w:rPr>
            <w:delText xml:space="preserve"> may be </w:delText>
          </w:r>
        </w:del>
      </w:ins>
      <w:ins w:id="448" w:author="Jamie Stavert" w:date="2019-02-27T15:17:00Z">
        <w:del w:id="449" w:author="Romina Rader" w:date="2019-06-06T12:34:00Z">
          <w:r w:rsidR="009256AF" w:rsidDel="000F3E1B">
            <w:rPr>
              <w:rFonts w:ascii="Times New Roman" w:hAnsi="Times New Roman" w:cs="Times New Roman"/>
            </w:rPr>
            <w:delText>particularly</w:delText>
          </w:r>
        </w:del>
      </w:ins>
      <w:ins w:id="450" w:author="Jamie Stavert" w:date="2019-02-27T15:16:00Z">
        <w:del w:id="451" w:author="Romina Rader" w:date="2019-06-06T12:34:00Z">
          <w:r w:rsidR="009256AF" w:rsidDel="000F3E1B">
            <w:rPr>
              <w:rFonts w:ascii="Times New Roman" w:hAnsi="Times New Roman" w:cs="Times New Roman"/>
            </w:rPr>
            <w:delText xml:space="preserve"> important</w:delText>
          </w:r>
        </w:del>
      </w:ins>
      <w:del w:id="452" w:author="Romina Rader" w:date="2019-06-06T12:34:00Z">
        <w:r w:rsidR="00CD3659" w:rsidDel="000F3E1B">
          <w:rPr>
            <w:rFonts w:ascii="Times New Roman" w:hAnsi="Times New Roman" w:cs="Times New Roman"/>
          </w:rPr>
          <w:delText xml:space="preserve"> those plants which either</w:delText>
        </w:r>
      </w:del>
      <w:ins w:id="453" w:author="Jamie Stavert" w:date="2019-02-27T15:16:00Z">
        <w:del w:id="454" w:author="Romina Rader" w:date="2019-06-06T12:34:00Z">
          <w:r w:rsidR="009256AF" w:rsidDel="000F3E1B">
            <w:rPr>
              <w:rFonts w:ascii="Times New Roman" w:hAnsi="Times New Roman" w:cs="Times New Roman"/>
            </w:rPr>
            <w:delText xml:space="preserve">for plant </w:delText>
          </w:r>
        </w:del>
      </w:ins>
      <w:ins w:id="455" w:author="Jamie Stavert" w:date="2019-02-27T15:17:00Z">
        <w:del w:id="456" w:author="Romina Rader" w:date="2019-06-06T12:34:00Z">
          <w:r w:rsidR="009256AF" w:rsidDel="000F3E1B">
            <w:rPr>
              <w:rFonts w:ascii="Times New Roman" w:hAnsi="Times New Roman" w:cs="Times New Roman"/>
            </w:rPr>
            <w:delText>species</w:delText>
          </w:r>
        </w:del>
      </w:ins>
      <w:ins w:id="457" w:author="Jamie Stavert" w:date="2019-02-27T15:16:00Z">
        <w:del w:id="458" w:author="Romina Rader" w:date="2019-06-06T12:34:00Z">
          <w:r w:rsidR="009256AF" w:rsidDel="000F3E1B">
            <w:rPr>
              <w:rFonts w:ascii="Times New Roman" w:hAnsi="Times New Roman" w:cs="Times New Roman"/>
            </w:rPr>
            <w:delText xml:space="preserve"> </w:delText>
          </w:r>
        </w:del>
      </w:ins>
      <w:ins w:id="459" w:author="Jamie Stavert" w:date="2019-02-27T15:17:00Z">
        <w:del w:id="460" w:author="Romina Rader" w:date="2019-06-06T12:34:00Z">
          <w:r w:rsidR="009256AF" w:rsidDel="000F3E1B">
            <w:rPr>
              <w:rFonts w:ascii="Times New Roman" w:hAnsi="Times New Roman" w:cs="Times New Roman"/>
            </w:rPr>
            <w:delText>that</w:delText>
          </w:r>
        </w:del>
      </w:ins>
      <w:ins w:id="461" w:author="Jamie Stavert" w:date="2019-02-27T15:16:00Z">
        <w:del w:id="462" w:author="Romina Rader" w:date="2019-06-06T12:34:00Z">
          <w:r w:rsidR="009256AF" w:rsidDel="000F3E1B">
            <w:rPr>
              <w:rFonts w:ascii="Times New Roman" w:hAnsi="Times New Roman" w:cs="Times New Roman"/>
            </w:rPr>
            <w:delText xml:space="preserve"> require</w:delText>
          </w:r>
        </w:del>
      </w:ins>
      <w:del w:id="463" w:author="Romina Rader" w:date="2019-06-06T12:34:00Z">
        <w:r w:rsidR="00CD3659" w:rsidDel="000F3E1B">
          <w:rPr>
            <w:rFonts w:ascii="Times New Roman" w:hAnsi="Times New Roman" w:cs="Times New Roman"/>
          </w:rPr>
          <w:delText xml:space="preserve"> facultatiely or obligately require buzz-pollination for reproductive success (i.e.</w:delText>
        </w:r>
      </w:del>
      <w:ins w:id="464" w:author="Jamie Stavert" w:date="2019-02-27T15:17:00Z">
        <w:del w:id="465" w:author="Romina Rader" w:date="2019-06-06T12:34:00Z">
          <w:r w:rsidR="001C4319" w:rsidDel="000F3E1B">
            <w:rPr>
              <w:rFonts w:ascii="Times New Roman" w:hAnsi="Times New Roman" w:cs="Times New Roman"/>
            </w:rPr>
            <w:delText>,</w:delText>
          </w:r>
        </w:del>
      </w:ins>
      <w:del w:id="466" w:author="Romina Rader" w:date="2019-06-06T12:34:00Z">
        <w:r w:rsidR="00CD3659" w:rsidDel="000F3E1B">
          <w:rPr>
            <w:rFonts w:ascii="Times New Roman" w:hAnsi="Times New Roman" w:cs="Times New Roman"/>
          </w:rPr>
          <w:delText xml:space="preserve"> plant families Ericaceae and Solanaceae) as well as those</w:delText>
        </w:r>
      </w:del>
      <w:ins w:id="467" w:author="Jamie Stavert" w:date="2019-02-27T15:17:00Z">
        <w:del w:id="468" w:author="Romina Rader" w:date="2019-06-06T12:34:00Z">
          <w:r w:rsidR="001C4319" w:rsidDel="000F3E1B">
            <w:rPr>
              <w:rFonts w:ascii="Times New Roman" w:hAnsi="Times New Roman" w:cs="Times New Roman"/>
            </w:rPr>
            <w:delText>or species</w:delText>
          </w:r>
        </w:del>
      </w:ins>
      <w:del w:id="469" w:author="Romina Rader" w:date="2019-06-06T12:34:00Z">
        <w:r w:rsidR="00CD3659" w:rsidDel="000F3E1B">
          <w:rPr>
            <w:rFonts w:ascii="Times New Roman" w:hAnsi="Times New Roman" w:cs="Times New Roman"/>
          </w:rPr>
          <w:delText xml:space="preserve"> with</w:delText>
        </w:r>
        <w:r w:rsidR="00BC471E" w:rsidRPr="009D23FA" w:rsidDel="000F3E1B">
          <w:rPr>
            <w:rFonts w:ascii="Times New Roman" w:hAnsi="Times New Roman" w:cs="Times New Roman"/>
          </w:rPr>
          <w:delText xml:space="preserve"> </w:delText>
        </w:r>
        <w:r w:rsidR="000F695D" w:rsidRPr="009D23FA" w:rsidDel="000F3E1B">
          <w:rPr>
            <w:rFonts w:ascii="Times New Roman" w:hAnsi="Times New Roman" w:cs="Times New Roman"/>
          </w:rPr>
          <w:delText>pollen incompatibility systems</w:delText>
        </w:r>
        <w:r w:rsidR="00CD3659" w:rsidDel="000F3E1B">
          <w:rPr>
            <w:rFonts w:ascii="Times New Roman" w:hAnsi="Times New Roman" w:cs="Times New Roman"/>
          </w:rPr>
          <w:delText xml:space="preserve"> that require </w:delText>
        </w:r>
        <w:r w:rsidR="00CD3659" w:rsidRPr="009D23FA" w:rsidDel="000F3E1B">
          <w:rPr>
            <w:rFonts w:ascii="Times New Roman" w:hAnsi="Times New Roman" w:cs="Times New Roman"/>
          </w:rPr>
          <w:delText>allogamous (cross) pollination</w:delText>
        </w:r>
      </w:del>
      <w:ins w:id="470" w:author="Jamie Stavert" w:date="2019-02-27T15:18:00Z">
        <w:del w:id="471" w:author="Romina Rader" w:date="2019-06-06T12:34:00Z">
          <w:r w:rsidR="001C4319" w:rsidRPr="001C4319" w:rsidDel="000F3E1B">
            <w:rPr>
              <w:rFonts w:ascii="Times New Roman" w:hAnsi="Times New Roman" w:cs="Times New Roman"/>
            </w:rPr>
            <w:delText xml:space="preserve"> </w:delText>
          </w:r>
          <w:r w:rsidR="001C4319" w:rsidDel="000F3E1B">
            <w:rPr>
              <w:rFonts w:ascii="Times New Roman" w:hAnsi="Times New Roman" w:cs="Times New Roman"/>
            </w:rPr>
            <w:delText>to produce seed</w:delText>
          </w:r>
        </w:del>
      </w:ins>
      <w:del w:id="472" w:author="Romina Rader" w:date="2019-06-06T12:34:00Z">
        <w:r w:rsidR="00CD3659" w:rsidRPr="009D23FA" w:rsidDel="000F3E1B">
          <w:rPr>
            <w:rFonts w:ascii="Times New Roman" w:hAnsi="Times New Roman" w:cs="Times New Roman"/>
          </w:rPr>
          <w:delText xml:space="preserve"> for </w:delText>
        </w:r>
        <w:r w:rsidR="00CD3659" w:rsidDel="000F3E1B">
          <w:rPr>
            <w:rFonts w:ascii="Times New Roman" w:hAnsi="Times New Roman" w:cs="Times New Roman"/>
          </w:rPr>
          <w:delText xml:space="preserve">increased </w:delText>
        </w:r>
        <w:r w:rsidR="00CD3659" w:rsidRPr="009D23FA" w:rsidDel="000F3E1B">
          <w:rPr>
            <w:rFonts w:ascii="Times New Roman" w:hAnsi="Times New Roman" w:cs="Times New Roman"/>
          </w:rPr>
          <w:delText>plant reproductive success</w:delText>
        </w:r>
        <w:r w:rsidR="00CD3659" w:rsidDel="000F3E1B">
          <w:rPr>
            <w:rFonts w:ascii="Times New Roman" w:hAnsi="Times New Roman" w:cs="Times New Roman"/>
          </w:rPr>
          <w:delText>.</w:delText>
        </w:r>
      </w:del>
    </w:p>
    <w:p w14:paraId="0D885E56" w14:textId="77777777" w:rsidR="00435024" w:rsidRPr="009D23FA" w:rsidRDefault="00435024" w:rsidP="009D23FA">
      <w:pPr>
        <w:spacing w:line="480" w:lineRule="auto"/>
        <w:contextualSpacing/>
        <w:jc w:val="both"/>
        <w:rPr>
          <w:rFonts w:ascii="Times New Roman" w:hAnsi="Times New Roman" w:cs="Times New Roman"/>
        </w:rPr>
      </w:pPr>
    </w:p>
    <w:p w14:paraId="4397CC4E" w14:textId="50C8FA75" w:rsidR="00435024" w:rsidRDefault="0066391F" w:rsidP="009D23FA">
      <w:pPr>
        <w:spacing w:line="480" w:lineRule="auto"/>
        <w:contextualSpacing/>
        <w:jc w:val="both"/>
        <w:rPr>
          <w:rFonts w:ascii="Times New Roman" w:hAnsi="Times New Roman" w:cs="Times New Roman"/>
        </w:rPr>
      </w:pPr>
      <w:commentRangeStart w:id="473"/>
      <w:commentRangeStart w:id="474"/>
      <w:commentRangeStart w:id="475"/>
      <w:r w:rsidRPr="009D23FA">
        <w:rPr>
          <w:rFonts w:ascii="Times New Roman" w:hAnsi="Times New Roman" w:cs="Times New Roman"/>
        </w:rPr>
        <w:t>Here</w:t>
      </w:r>
      <w:r w:rsidR="00435024" w:rsidRPr="009D23FA">
        <w:rPr>
          <w:rFonts w:ascii="Times New Roman" w:hAnsi="Times New Roman" w:cs="Times New Roman"/>
        </w:rPr>
        <w:t>, we examine</w:t>
      </w:r>
      <w:del w:id="476" w:author="Jamie Stavert" w:date="2019-02-27T15:18:00Z">
        <w:r w:rsidRPr="009D23FA" w:rsidDel="00E4586A">
          <w:rPr>
            <w:rFonts w:ascii="Times New Roman" w:hAnsi="Times New Roman" w:cs="Times New Roman"/>
          </w:rPr>
          <w:delText xml:space="preserve"> </w:delText>
        </w:r>
        <w:r w:rsidR="008555F1" w:rsidDel="00E4586A">
          <w:rPr>
            <w:rFonts w:ascii="Times New Roman" w:hAnsi="Times New Roman" w:cs="Times New Roman"/>
          </w:rPr>
          <w:delText>firstly,</w:delText>
        </w:r>
      </w:del>
      <w:r w:rsidR="008555F1">
        <w:rPr>
          <w:rFonts w:ascii="Times New Roman" w:hAnsi="Times New Roman" w:cs="Times New Roman"/>
        </w:rPr>
        <w:t xml:space="preserve"> </w:t>
      </w:r>
      <w:ins w:id="477" w:author="Romina Rader" w:date="2019-06-06T15:29:00Z">
        <w:r w:rsidR="00245780">
          <w:rPr>
            <w:rFonts w:ascii="Times New Roman" w:hAnsi="Times New Roman" w:cs="Times New Roman"/>
          </w:rPr>
          <w:t xml:space="preserve">the extent to which </w:t>
        </w:r>
      </w:ins>
      <w:del w:id="478" w:author="Romina Rader" w:date="2019-06-06T15:29:00Z">
        <w:r w:rsidR="008555F1" w:rsidDel="00245780">
          <w:rPr>
            <w:rFonts w:ascii="Times New Roman" w:hAnsi="Times New Roman" w:cs="Times New Roman"/>
          </w:rPr>
          <w:delText xml:space="preserve">how </w:delText>
        </w:r>
      </w:del>
      <w:ins w:id="479" w:author="Jamie Stavert" w:date="2019-02-27T15:20:00Z">
        <w:del w:id="480" w:author="Romina Rader" w:date="2019-06-06T15:25:00Z">
          <w:r w:rsidR="00E4586A" w:rsidDel="00E61511">
            <w:rPr>
              <w:rFonts w:ascii="Times New Roman" w:hAnsi="Times New Roman" w:cs="Times New Roman"/>
            </w:rPr>
            <w:delText xml:space="preserve">trait-matching and </w:delText>
          </w:r>
        </w:del>
        <w:del w:id="481" w:author="Romina Rader" w:date="2019-06-07T13:35:00Z">
          <w:r w:rsidR="00E4586A" w:rsidDel="00086A32">
            <w:rPr>
              <w:rFonts w:ascii="Times New Roman" w:hAnsi="Times New Roman" w:cs="Times New Roman"/>
            </w:rPr>
            <w:delText>priority effects</w:delText>
          </w:r>
        </w:del>
      </w:ins>
      <w:ins w:id="482" w:author="Romina Rader" w:date="2019-06-07T13:34:00Z">
        <w:r w:rsidR="00086A32">
          <w:rPr>
            <w:rFonts w:ascii="Times New Roman" w:hAnsi="Times New Roman" w:cs="Times New Roman"/>
          </w:rPr>
          <w:t>multiple</w:t>
        </w:r>
      </w:ins>
      <w:ins w:id="483" w:author="Romina Rader" w:date="2019-06-07T13:35:00Z">
        <w:r w:rsidR="00086A32">
          <w:rPr>
            <w:rFonts w:ascii="Times New Roman" w:hAnsi="Times New Roman" w:cs="Times New Roman"/>
          </w:rPr>
          <w:t xml:space="preserve"> pollinator flower</w:t>
        </w:r>
      </w:ins>
      <w:ins w:id="484" w:author="Romina Rader" w:date="2019-06-07T13:34:00Z">
        <w:r w:rsidR="00086A32">
          <w:rPr>
            <w:rFonts w:ascii="Times New Roman" w:hAnsi="Times New Roman" w:cs="Times New Roman"/>
          </w:rPr>
          <w:t xml:space="preserve"> visits</w:t>
        </w:r>
      </w:ins>
      <w:ins w:id="485" w:author="Romina Rader" w:date="2019-06-07T13:35:00Z">
        <w:r w:rsidR="00086A32">
          <w:rPr>
            <w:rFonts w:ascii="Times New Roman" w:hAnsi="Times New Roman" w:cs="Times New Roman"/>
          </w:rPr>
          <w:t xml:space="preserve"> by different pollinator</w:t>
        </w:r>
      </w:ins>
      <w:ins w:id="486" w:author="Romina Rader" w:date="2019-06-06T15:25:00Z">
        <w:r w:rsidR="00E61511">
          <w:rPr>
            <w:rFonts w:ascii="Times New Roman" w:hAnsi="Times New Roman" w:cs="Times New Roman"/>
          </w:rPr>
          <w:t xml:space="preserve"> influence </w:t>
        </w:r>
      </w:ins>
      <w:ins w:id="487" w:author="Romina Rader" w:date="2019-06-07T13:36:00Z">
        <w:r w:rsidR="00086A32">
          <w:rPr>
            <w:rFonts w:ascii="Times New Roman" w:hAnsi="Times New Roman" w:cs="Times New Roman"/>
          </w:rPr>
          <w:t xml:space="preserve">the </w:t>
        </w:r>
      </w:ins>
      <w:ins w:id="488" w:author="Romina Rader" w:date="2019-06-06T15:25:00Z">
        <w:r w:rsidR="00E61511">
          <w:rPr>
            <w:rFonts w:ascii="Times New Roman" w:hAnsi="Times New Roman" w:cs="Times New Roman"/>
          </w:rPr>
          <w:t>fruit weight</w:t>
        </w:r>
        <w:r w:rsidR="00E61511" w:rsidRPr="008555F1">
          <w:rPr>
            <w:rFonts w:ascii="Times New Roman" w:hAnsi="Times New Roman" w:cs="Times New Roman"/>
          </w:rPr>
          <w:t xml:space="preserve"> </w:t>
        </w:r>
      </w:ins>
      <w:ins w:id="489" w:author="Romina Rader" w:date="2019-06-07T13:35:00Z">
        <w:r w:rsidR="00086A32">
          <w:rPr>
            <w:rFonts w:ascii="Times New Roman" w:hAnsi="Times New Roman" w:cs="Times New Roman"/>
          </w:rPr>
          <w:t>o</w:t>
        </w:r>
      </w:ins>
      <w:ins w:id="490" w:author="Romina Rader" w:date="2019-06-06T15:25:00Z">
        <w:r w:rsidR="00E61511" w:rsidRPr="009D23FA">
          <w:rPr>
            <w:rFonts w:ascii="Times New Roman" w:hAnsi="Times New Roman" w:cs="Times New Roman"/>
          </w:rPr>
          <w:t xml:space="preserve">f two </w:t>
        </w:r>
        <w:r w:rsidR="00E61511">
          <w:rPr>
            <w:rFonts w:ascii="Times New Roman" w:hAnsi="Times New Roman" w:cs="Times New Roman"/>
          </w:rPr>
          <w:t xml:space="preserve">commercially important </w:t>
        </w:r>
        <w:r w:rsidR="00E61511" w:rsidRPr="009D23FA">
          <w:rPr>
            <w:rFonts w:ascii="Times New Roman" w:hAnsi="Times New Roman" w:cs="Times New Roman"/>
          </w:rPr>
          <w:t xml:space="preserve">crop species (blueberry: </w:t>
        </w:r>
        <w:r w:rsidR="00E61511" w:rsidRPr="009D23FA">
          <w:rPr>
            <w:rFonts w:ascii="Times New Roman" w:hAnsi="Times New Roman" w:cs="Times New Roman"/>
            <w:i/>
          </w:rPr>
          <w:t>Vaccinium</w:t>
        </w:r>
        <w:r w:rsidR="00E61511" w:rsidRPr="009D23FA">
          <w:rPr>
            <w:rFonts w:ascii="Times New Roman" w:hAnsi="Times New Roman" w:cs="Times New Roman"/>
          </w:rPr>
          <w:t xml:space="preserve"> </w:t>
        </w:r>
        <w:r w:rsidR="00E61511" w:rsidRPr="009D23FA">
          <w:rPr>
            <w:rFonts w:ascii="Times New Roman" w:hAnsi="Times New Roman" w:cs="Times New Roman"/>
            <w:i/>
          </w:rPr>
          <w:t>corymbosum</w:t>
        </w:r>
        <w:r w:rsidR="00E61511" w:rsidRPr="009D23FA">
          <w:rPr>
            <w:rFonts w:ascii="Times New Roman" w:hAnsi="Times New Roman" w:cs="Times New Roman"/>
          </w:rPr>
          <w:t xml:space="preserve"> and raspberry: </w:t>
        </w:r>
        <w:r w:rsidR="00E61511" w:rsidRPr="009D23FA">
          <w:rPr>
            <w:rFonts w:ascii="Times New Roman" w:hAnsi="Times New Roman" w:cs="Times New Roman"/>
            <w:i/>
          </w:rPr>
          <w:t>Rubus idaeus</w:t>
        </w:r>
        <w:r w:rsidR="00E61511" w:rsidRPr="009D23FA">
          <w:rPr>
            <w:rFonts w:ascii="Times New Roman" w:hAnsi="Times New Roman" w:cs="Times New Roman"/>
          </w:rPr>
          <w:t>)</w:t>
        </w:r>
        <w:r w:rsidR="00E61511">
          <w:rPr>
            <w:rFonts w:ascii="Times New Roman" w:hAnsi="Times New Roman" w:cs="Times New Roman"/>
          </w:rPr>
          <w:t>.</w:t>
        </w:r>
      </w:ins>
      <w:ins w:id="491" w:author="Jamie Stavert" w:date="2019-02-27T15:20:00Z">
        <w:del w:id="492" w:author="Romina Rader" w:date="2019-06-06T15:25:00Z">
          <w:r w:rsidR="00E4586A" w:rsidDel="00E61511">
            <w:rPr>
              <w:rFonts w:ascii="Times New Roman" w:hAnsi="Times New Roman" w:cs="Times New Roman"/>
            </w:rPr>
            <w:delText xml:space="preserve"> between </w:delText>
          </w:r>
        </w:del>
      </w:ins>
      <w:ins w:id="493" w:author="Romina Rader" w:date="2019-06-06T15:25:00Z">
        <w:r w:rsidR="00E61511">
          <w:rPr>
            <w:rFonts w:ascii="Times New Roman" w:hAnsi="Times New Roman" w:cs="Times New Roman"/>
          </w:rPr>
          <w:t xml:space="preserve"> We test this using </w:t>
        </w:r>
      </w:ins>
      <w:r w:rsidR="008555F1">
        <w:rPr>
          <w:rFonts w:ascii="Times New Roman" w:hAnsi="Times New Roman" w:cs="Times New Roman"/>
        </w:rPr>
        <w:t>two common generalist bee species</w:t>
      </w:r>
      <w:ins w:id="494" w:author="Jamie Stavert" w:date="2019-02-27T15:20:00Z">
        <w:r w:rsidR="00E4586A">
          <w:rPr>
            <w:rFonts w:ascii="Times New Roman" w:hAnsi="Times New Roman" w:cs="Times New Roman"/>
          </w:rPr>
          <w:t xml:space="preserve"> (</w:t>
        </w:r>
      </w:ins>
      <w:del w:id="495" w:author="Jamie Stavert" w:date="2019-02-27T15:20:00Z">
        <w:r w:rsidR="008555F1" w:rsidDel="00E4586A">
          <w:rPr>
            <w:rFonts w:ascii="Times New Roman" w:hAnsi="Times New Roman" w:cs="Times New Roman"/>
          </w:rPr>
          <w:delText xml:space="preserve">, </w:delText>
        </w:r>
      </w:del>
      <w:ins w:id="496" w:author="Jamie Stavert" w:date="2019-02-27T15:18:00Z">
        <w:r w:rsidR="00E4586A">
          <w:rPr>
            <w:rFonts w:ascii="Times New Roman" w:hAnsi="Times New Roman" w:cs="Times New Roman"/>
          </w:rPr>
          <w:t xml:space="preserve">honeybees </w:t>
        </w:r>
      </w:ins>
      <w:r w:rsidR="008555F1" w:rsidRPr="001223EB">
        <w:rPr>
          <w:rFonts w:ascii="Times New Roman" w:hAnsi="Times New Roman" w:cs="Times New Roman"/>
          <w:i/>
        </w:rPr>
        <w:t>Apis mellifera</w:t>
      </w:r>
      <w:r w:rsidR="001223EB">
        <w:rPr>
          <w:rFonts w:ascii="Times New Roman" w:hAnsi="Times New Roman" w:cs="Times New Roman"/>
          <w:i/>
        </w:rPr>
        <w:t>,</w:t>
      </w:r>
      <w:r w:rsidR="008555F1">
        <w:rPr>
          <w:rFonts w:ascii="Times New Roman" w:hAnsi="Times New Roman" w:cs="Times New Roman"/>
        </w:rPr>
        <w:t xml:space="preserve"> and </w:t>
      </w:r>
      <w:ins w:id="497" w:author="Jamie Stavert" w:date="2019-02-27T15:19:00Z">
        <w:r w:rsidR="00E4586A">
          <w:rPr>
            <w:rFonts w:ascii="Times New Roman" w:hAnsi="Times New Roman" w:cs="Times New Roman"/>
          </w:rPr>
          <w:t xml:space="preserve">native stingless bees </w:t>
        </w:r>
      </w:ins>
      <w:r w:rsidR="008555F1" w:rsidRPr="001223EB">
        <w:rPr>
          <w:rFonts w:ascii="Times New Roman" w:hAnsi="Times New Roman" w:cs="Times New Roman"/>
          <w:i/>
        </w:rPr>
        <w:t>Tetragonula carbonaria</w:t>
      </w:r>
      <w:ins w:id="498" w:author="Jamie Stavert" w:date="2019-02-27T15:21:00Z">
        <w:r w:rsidR="00E4586A">
          <w:rPr>
            <w:rFonts w:ascii="Times New Roman" w:hAnsi="Times New Roman" w:cs="Times New Roman"/>
          </w:rPr>
          <w:t>)</w:t>
        </w:r>
      </w:ins>
      <w:del w:id="499" w:author="Romina Rader" w:date="2019-06-06T15:26:00Z">
        <w:r w:rsidR="008555F1" w:rsidDel="00E61511">
          <w:rPr>
            <w:rFonts w:ascii="Times New Roman" w:hAnsi="Times New Roman" w:cs="Times New Roman"/>
          </w:rPr>
          <w:delText>,</w:delText>
        </w:r>
      </w:del>
      <w:r w:rsidR="008555F1">
        <w:rPr>
          <w:rFonts w:ascii="Times New Roman" w:hAnsi="Times New Roman" w:cs="Times New Roman"/>
        </w:rPr>
        <w:t xml:space="preserve"> </w:t>
      </w:r>
      <w:del w:id="500" w:author="Romina Rader" w:date="2019-06-06T15:25:00Z">
        <w:r w:rsidR="008555F1" w:rsidDel="00E61511">
          <w:rPr>
            <w:rFonts w:ascii="Times New Roman" w:hAnsi="Times New Roman" w:cs="Times New Roman"/>
          </w:rPr>
          <w:delText>influence fruit weight</w:delText>
        </w:r>
        <w:r w:rsidR="008555F1" w:rsidRPr="008555F1" w:rsidDel="00E61511">
          <w:rPr>
            <w:rFonts w:ascii="Times New Roman" w:hAnsi="Times New Roman" w:cs="Times New Roman"/>
          </w:rPr>
          <w:delText xml:space="preserve"> </w:delText>
        </w:r>
        <w:r w:rsidR="008555F1" w:rsidRPr="009D23FA" w:rsidDel="00E61511">
          <w:rPr>
            <w:rFonts w:ascii="Times New Roman" w:hAnsi="Times New Roman" w:cs="Times New Roman"/>
          </w:rPr>
          <w:delText xml:space="preserve">for two </w:delText>
        </w:r>
      </w:del>
      <w:ins w:id="501" w:author="Jamie Stavert" w:date="2019-02-27T15:21:00Z">
        <w:del w:id="502" w:author="Romina Rader" w:date="2019-06-06T15:25:00Z">
          <w:r w:rsidR="00E4586A" w:rsidDel="00E61511">
            <w:rPr>
              <w:rFonts w:ascii="Times New Roman" w:hAnsi="Times New Roman" w:cs="Times New Roman"/>
            </w:rPr>
            <w:delText xml:space="preserve">commercially important </w:delText>
          </w:r>
        </w:del>
      </w:ins>
      <w:del w:id="503" w:author="Romina Rader" w:date="2019-06-06T15:25:00Z">
        <w:r w:rsidR="008555F1" w:rsidRPr="009D23FA" w:rsidDel="00E61511">
          <w:rPr>
            <w:rFonts w:ascii="Times New Roman" w:hAnsi="Times New Roman" w:cs="Times New Roman"/>
          </w:rPr>
          <w:delText xml:space="preserve">crop species (blueberry: </w:delText>
        </w:r>
        <w:r w:rsidR="008555F1" w:rsidRPr="009D23FA" w:rsidDel="00E61511">
          <w:rPr>
            <w:rFonts w:ascii="Times New Roman" w:hAnsi="Times New Roman" w:cs="Times New Roman"/>
            <w:i/>
          </w:rPr>
          <w:delText>Vaccinium</w:delText>
        </w:r>
        <w:r w:rsidR="008555F1" w:rsidRPr="009D23FA" w:rsidDel="00E61511">
          <w:rPr>
            <w:rFonts w:ascii="Times New Roman" w:hAnsi="Times New Roman" w:cs="Times New Roman"/>
          </w:rPr>
          <w:delText xml:space="preserve"> </w:delText>
        </w:r>
        <w:r w:rsidR="008555F1" w:rsidRPr="009D23FA" w:rsidDel="00E61511">
          <w:rPr>
            <w:rFonts w:ascii="Times New Roman" w:hAnsi="Times New Roman" w:cs="Times New Roman"/>
            <w:i/>
          </w:rPr>
          <w:delText>corymbosum</w:delText>
        </w:r>
        <w:r w:rsidR="008555F1" w:rsidRPr="009D23FA" w:rsidDel="00E61511">
          <w:rPr>
            <w:rFonts w:ascii="Times New Roman" w:hAnsi="Times New Roman" w:cs="Times New Roman"/>
          </w:rPr>
          <w:delText xml:space="preserve"> and raspberry: </w:delText>
        </w:r>
        <w:r w:rsidR="008555F1" w:rsidRPr="009D23FA" w:rsidDel="00E61511">
          <w:rPr>
            <w:rFonts w:ascii="Times New Roman" w:hAnsi="Times New Roman" w:cs="Times New Roman"/>
            <w:i/>
          </w:rPr>
          <w:delText>Rubus idaeus</w:delText>
        </w:r>
        <w:r w:rsidR="008555F1" w:rsidRPr="009D23FA" w:rsidDel="00E61511">
          <w:rPr>
            <w:rFonts w:ascii="Times New Roman" w:hAnsi="Times New Roman" w:cs="Times New Roman"/>
          </w:rPr>
          <w:delText>)</w:delText>
        </w:r>
      </w:del>
      <w:ins w:id="504" w:author="Jamie Stavert" w:date="2019-02-27T15:21:00Z">
        <w:del w:id="505" w:author="Romina Rader" w:date="2019-06-06T15:25:00Z">
          <w:r w:rsidR="00E4586A" w:rsidDel="00E61511">
            <w:rPr>
              <w:rFonts w:ascii="Times New Roman" w:hAnsi="Times New Roman" w:cs="Times New Roman"/>
            </w:rPr>
            <w:delText>.</w:delText>
          </w:r>
          <w:r w:rsidR="00F122CA" w:rsidDel="00E61511">
            <w:rPr>
              <w:rFonts w:ascii="Times New Roman" w:hAnsi="Times New Roman" w:cs="Times New Roman"/>
            </w:rPr>
            <w:delText xml:space="preserve"> </w:delText>
          </w:r>
        </w:del>
        <w:del w:id="506" w:author="Romina Rader" w:date="2019-06-06T15:26:00Z">
          <w:r w:rsidR="00F122CA" w:rsidDel="00E61511">
            <w:rPr>
              <w:rFonts w:ascii="Times New Roman" w:hAnsi="Times New Roman" w:cs="Times New Roman"/>
            </w:rPr>
            <w:delText>We achieve this by…</w:delText>
          </w:r>
        </w:del>
      </w:ins>
      <w:del w:id="507" w:author="Romina Rader" w:date="2019-06-06T15:26:00Z">
        <w:r w:rsidR="008555F1" w:rsidDel="00E61511">
          <w:rPr>
            <w:rFonts w:ascii="Times New Roman" w:hAnsi="Times New Roman" w:cs="Times New Roman"/>
          </w:rPr>
          <w:delText xml:space="preserve">, </w:delText>
        </w:r>
      </w:del>
      <w:r w:rsidR="008555F1">
        <w:rPr>
          <w:rFonts w:ascii="Times New Roman" w:hAnsi="Times New Roman" w:cs="Times New Roman"/>
        </w:rPr>
        <w:t xml:space="preserve">in </w:t>
      </w:r>
      <w:r w:rsidR="008555F1">
        <w:rPr>
          <w:rFonts w:ascii="Times New Roman" w:hAnsi="Times New Roman" w:cs="Times New Roman"/>
        </w:rPr>
        <w:lastRenderedPageBreak/>
        <w:t>either single-species visitation sequences or mixed-species sequences</w:t>
      </w:r>
      <w:del w:id="508" w:author="Romina Rader" w:date="2019-06-06T15:26:00Z">
        <w:r w:rsidR="008555F1" w:rsidDel="00E61511">
          <w:rPr>
            <w:rFonts w:ascii="Times New Roman" w:hAnsi="Times New Roman" w:cs="Times New Roman"/>
          </w:rPr>
          <w:delText xml:space="preserve">, </w:delText>
        </w:r>
        <w:commentRangeStart w:id="509"/>
        <w:r w:rsidR="008555F1" w:rsidDel="00E61511">
          <w:rPr>
            <w:rFonts w:ascii="Times New Roman" w:hAnsi="Times New Roman" w:cs="Times New Roman"/>
          </w:rPr>
          <w:delText xml:space="preserve">and secondly, </w:delText>
        </w:r>
        <w:r w:rsidR="00435024" w:rsidRPr="009D23FA" w:rsidDel="00E61511">
          <w:rPr>
            <w:rFonts w:ascii="Times New Roman" w:hAnsi="Times New Roman" w:cs="Times New Roman"/>
          </w:rPr>
          <w:delText xml:space="preserve">whether </w:delText>
        </w:r>
        <w:r w:rsidR="00561F67" w:rsidDel="00E61511">
          <w:rPr>
            <w:rFonts w:ascii="Times New Roman" w:hAnsi="Times New Roman" w:cs="Times New Roman"/>
          </w:rPr>
          <w:delText>species’ or behavioural</w:delText>
        </w:r>
        <w:r w:rsidRPr="009D23FA" w:rsidDel="00E61511">
          <w:rPr>
            <w:rFonts w:ascii="Times New Roman" w:hAnsi="Times New Roman" w:cs="Times New Roman"/>
          </w:rPr>
          <w:delText xml:space="preserve"> </w:delText>
        </w:r>
        <w:r w:rsidR="00435024" w:rsidRPr="009D23FA" w:rsidDel="00E61511">
          <w:rPr>
            <w:rFonts w:ascii="Times New Roman" w:hAnsi="Times New Roman" w:cs="Times New Roman"/>
          </w:rPr>
          <w:delText>priority effects</w:delText>
        </w:r>
        <w:r w:rsidR="00561F67" w:rsidDel="00E61511">
          <w:rPr>
            <w:rFonts w:ascii="Times New Roman" w:hAnsi="Times New Roman" w:cs="Times New Roman"/>
          </w:rPr>
          <w:delText xml:space="preserve"> influence pollination in</w:delText>
        </w:r>
        <w:r w:rsidR="008555F1" w:rsidDel="00E61511">
          <w:rPr>
            <w:rFonts w:ascii="Times New Roman" w:hAnsi="Times New Roman" w:cs="Times New Roman"/>
          </w:rPr>
          <w:delText xml:space="preserve"> mixed-species</w:delText>
        </w:r>
        <w:r w:rsidRPr="009D23FA" w:rsidDel="00E61511">
          <w:rPr>
            <w:rFonts w:ascii="Times New Roman" w:hAnsi="Times New Roman" w:cs="Times New Roman"/>
          </w:rPr>
          <w:delText xml:space="preserve"> </w:delText>
        </w:r>
        <w:r w:rsidR="00561F67" w:rsidDel="00E61511">
          <w:rPr>
            <w:rFonts w:ascii="Times New Roman" w:hAnsi="Times New Roman" w:cs="Times New Roman"/>
          </w:rPr>
          <w:delText xml:space="preserve">visitation </w:delText>
        </w:r>
        <w:r w:rsidRPr="009D23FA" w:rsidDel="00E61511">
          <w:rPr>
            <w:rFonts w:ascii="Times New Roman" w:hAnsi="Times New Roman" w:cs="Times New Roman"/>
          </w:rPr>
          <w:delText>sequence</w:delText>
        </w:r>
        <w:r w:rsidR="00620F0D" w:rsidRPr="009D23FA" w:rsidDel="00E61511">
          <w:rPr>
            <w:rFonts w:ascii="Times New Roman" w:hAnsi="Times New Roman" w:cs="Times New Roman"/>
          </w:rPr>
          <w:delText>s</w:delText>
        </w:r>
        <w:commentRangeEnd w:id="509"/>
        <w:r w:rsidR="00F122CA" w:rsidDel="00E61511">
          <w:rPr>
            <w:rStyle w:val="CommentReference"/>
          </w:rPr>
          <w:commentReference w:id="509"/>
        </w:r>
      </w:del>
      <w:r w:rsidR="00561F67">
        <w:rPr>
          <w:rFonts w:ascii="Times New Roman" w:hAnsi="Times New Roman" w:cs="Times New Roman"/>
        </w:rPr>
        <w:t xml:space="preserve">. </w:t>
      </w:r>
      <w:commentRangeStart w:id="510"/>
      <w:r w:rsidR="00EC7FD9" w:rsidRPr="009D23FA">
        <w:rPr>
          <w:rFonts w:ascii="Times New Roman" w:hAnsi="Times New Roman" w:cs="Times New Roman"/>
        </w:rPr>
        <w:t>Then</w:t>
      </w:r>
      <w:r w:rsidR="002B1419" w:rsidRPr="009D23FA">
        <w:rPr>
          <w:rFonts w:ascii="Times New Roman" w:hAnsi="Times New Roman" w:cs="Times New Roman"/>
        </w:rPr>
        <w:t xml:space="preserve">, </w:t>
      </w:r>
      <w:ins w:id="511" w:author="Jamie Stavert" w:date="2019-02-27T15:22:00Z">
        <w:r w:rsidR="00F122CA">
          <w:rPr>
            <w:rFonts w:ascii="Times New Roman" w:hAnsi="Times New Roman" w:cs="Times New Roman"/>
          </w:rPr>
          <w:t xml:space="preserve">we </w:t>
        </w:r>
      </w:ins>
      <w:r w:rsidR="00EC7FD9" w:rsidRPr="009D23FA">
        <w:rPr>
          <w:rFonts w:ascii="Times New Roman" w:hAnsi="Times New Roman" w:cs="Times New Roman"/>
        </w:rPr>
        <w:t xml:space="preserve">test whether floral visitation </w:t>
      </w:r>
      <w:del w:id="512" w:author="Jamie Stavert" w:date="2019-02-27T15:22:00Z">
        <w:r w:rsidR="00EC7FD9" w:rsidRPr="009D23FA" w:rsidDel="00F122CA">
          <w:rPr>
            <w:rFonts w:ascii="Times New Roman" w:hAnsi="Times New Roman" w:cs="Times New Roman"/>
          </w:rPr>
          <w:delText xml:space="preserve">sequence </w:delText>
        </w:r>
      </w:del>
      <w:r w:rsidR="002B1419" w:rsidRPr="009D23FA">
        <w:rPr>
          <w:rFonts w:ascii="Times New Roman" w:hAnsi="Times New Roman" w:cs="Times New Roman"/>
        </w:rPr>
        <w:t>priority effects are diluted as</w:t>
      </w:r>
      <w:ins w:id="513" w:author="Jamie Stavert" w:date="2019-02-27T15:22:00Z">
        <w:r w:rsidR="00F122CA">
          <w:rPr>
            <w:rFonts w:ascii="Times New Roman" w:hAnsi="Times New Roman" w:cs="Times New Roman"/>
          </w:rPr>
          <w:t xml:space="preserve"> </w:t>
        </w:r>
        <w:commentRangeStart w:id="514"/>
        <w:r w:rsidR="00F122CA">
          <w:rPr>
            <w:rFonts w:ascii="Times New Roman" w:hAnsi="Times New Roman" w:cs="Times New Roman"/>
          </w:rPr>
          <w:t>the number of</w:t>
        </w:r>
      </w:ins>
      <w:r w:rsidR="002B1419" w:rsidRPr="009D23FA">
        <w:rPr>
          <w:rFonts w:ascii="Times New Roman" w:hAnsi="Times New Roman" w:cs="Times New Roman"/>
        </w:rPr>
        <w:t xml:space="preserve"> </w:t>
      </w:r>
      <w:del w:id="515" w:author="Jamie Stavert" w:date="2019-02-27T15:22:00Z">
        <w:r w:rsidR="001223EB" w:rsidDel="00F122CA">
          <w:rPr>
            <w:rFonts w:ascii="Times New Roman" w:hAnsi="Times New Roman" w:cs="Times New Roman"/>
          </w:rPr>
          <w:delText xml:space="preserve">the </w:delText>
        </w:r>
      </w:del>
      <w:r w:rsidR="002B1419" w:rsidRPr="009D23FA">
        <w:rPr>
          <w:rFonts w:ascii="Times New Roman" w:hAnsi="Times New Roman" w:cs="Times New Roman"/>
        </w:rPr>
        <w:t xml:space="preserve">floral </w:t>
      </w:r>
      <w:del w:id="516" w:author="Jamie Stavert" w:date="2019-02-27T15:22:00Z">
        <w:r w:rsidR="002B1419" w:rsidRPr="009D23FA" w:rsidDel="00F122CA">
          <w:rPr>
            <w:rFonts w:ascii="Times New Roman" w:hAnsi="Times New Roman" w:cs="Times New Roman"/>
          </w:rPr>
          <w:delText xml:space="preserve">visitation </w:delText>
        </w:r>
      </w:del>
      <w:ins w:id="517" w:author="Jamie Stavert" w:date="2019-02-27T15:22:00Z">
        <w:r w:rsidR="00F122CA" w:rsidRPr="009D23FA">
          <w:rPr>
            <w:rFonts w:ascii="Times New Roman" w:hAnsi="Times New Roman" w:cs="Times New Roman"/>
          </w:rPr>
          <w:t>visit</w:t>
        </w:r>
        <w:r w:rsidR="00F122CA">
          <w:rPr>
            <w:rFonts w:ascii="Times New Roman" w:hAnsi="Times New Roman" w:cs="Times New Roman"/>
          </w:rPr>
          <w:t>s</w:t>
        </w:r>
        <w:r w:rsidR="00F122CA" w:rsidRPr="009D23FA">
          <w:rPr>
            <w:rFonts w:ascii="Times New Roman" w:hAnsi="Times New Roman" w:cs="Times New Roman"/>
          </w:rPr>
          <w:t xml:space="preserve"> </w:t>
        </w:r>
      </w:ins>
      <w:commentRangeEnd w:id="514"/>
      <w:ins w:id="518" w:author="Jamie Stavert" w:date="2019-02-27T15:23:00Z">
        <w:r w:rsidR="00F122CA">
          <w:rPr>
            <w:rStyle w:val="CommentReference"/>
          </w:rPr>
          <w:commentReference w:id="514"/>
        </w:r>
      </w:ins>
      <w:del w:id="519" w:author="Jamie Stavert" w:date="2019-02-27T15:22:00Z">
        <w:r w:rsidR="002B1419" w:rsidRPr="009D23FA" w:rsidDel="00F122CA">
          <w:rPr>
            <w:rFonts w:ascii="Times New Roman" w:hAnsi="Times New Roman" w:cs="Times New Roman"/>
          </w:rPr>
          <w:delText xml:space="preserve">rate </w:delText>
        </w:r>
      </w:del>
      <w:r w:rsidR="002B1419" w:rsidRPr="009D23FA">
        <w:rPr>
          <w:rFonts w:ascii="Times New Roman" w:hAnsi="Times New Roman" w:cs="Times New Roman"/>
        </w:rPr>
        <w:t>increase</w:t>
      </w:r>
      <w:r w:rsidR="001223EB">
        <w:rPr>
          <w:rFonts w:ascii="Times New Roman" w:hAnsi="Times New Roman" w:cs="Times New Roman"/>
        </w:rPr>
        <w:t>s</w:t>
      </w:r>
      <w:r w:rsidR="002B1419" w:rsidRPr="009D23FA">
        <w:rPr>
          <w:rFonts w:ascii="Times New Roman" w:hAnsi="Times New Roman" w:cs="Times New Roman"/>
        </w:rPr>
        <w:t xml:space="preserve">. </w:t>
      </w:r>
      <w:commentRangeEnd w:id="510"/>
      <w:r w:rsidR="005A0314">
        <w:rPr>
          <w:rStyle w:val="CommentReference"/>
        </w:rPr>
        <w:commentReference w:id="510"/>
      </w:r>
      <w:ins w:id="520" w:author="Romina Rader" w:date="2019-06-06T15:26:00Z">
        <w:r w:rsidR="00E61511" w:rsidRPr="009D23FA" w:rsidDel="00E61511">
          <w:rPr>
            <w:rFonts w:ascii="Times New Roman" w:hAnsi="Times New Roman" w:cs="Times New Roman"/>
          </w:rPr>
          <w:t xml:space="preserve"> </w:t>
        </w:r>
      </w:ins>
      <w:del w:id="521" w:author="Romina Rader" w:date="2019-06-06T15:26:00Z">
        <w:r w:rsidR="00EC7FD9" w:rsidRPr="009D23FA" w:rsidDel="00E61511">
          <w:rPr>
            <w:rFonts w:ascii="Times New Roman" w:hAnsi="Times New Roman" w:cs="Times New Roman"/>
          </w:rPr>
          <w:delText>Finally</w:delText>
        </w:r>
        <w:r w:rsidR="000A59F7" w:rsidRPr="009D23FA" w:rsidDel="00E61511">
          <w:rPr>
            <w:rFonts w:ascii="Times New Roman" w:hAnsi="Times New Roman" w:cs="Times New Roman"/>
          </w:rPr>
          <w:delText>,</w:delText>
        </w:r>
        <w:r w:rsidR="00BC471E" w:rsidRPr="009D23FA" w:rsidDel="00E61511">
          <w:rPr>
            <w:rFonts w:ascii="Times New Roman" w:hAnsi="Times New Roman" w:cs="Times New Roman"/>
          </w:rPr>
          <w:delText xml:space="preserve"> w</w:delText>
        </w:r>
        <w:r w:rsidR="000A59F7" w:rsidRPr="009D23FA" w:rsidDel="00E61511">
          <w:rPr>
            <w:rFonts w:ascii="Times New Roman" w:hAnsi="Times New Roman" w:cs="Times New Roman"/>
          </w:rPr>
          <w:delText>e test if</w:delText>
        </w:r>
        <w:r w:rsidR="00BC471E" w:rsidRPr="009D23FA" w:rsidDel="00E61511">
          <w:rPr>
            <w:rFonts w:ascii="Times New Roman" w:hAnsi="Times New Roman" w:cs="Times New Roman"/>
          </w:rPr>
          <w:delText xml:space="preserve"> </w:delText>
        </w:r>
        <w:r w:rsidR="000A59F7" w:rsidRPr="009D23FA" w:rsidDel="00E61511">
          <w:rPr>
            <w:rFonts w:ascii="Times New Roman" w:hAnsi="Times New Roman" w:cs="Times New Roman"/>
          </w:rPr>
          <w:delText>priority effects are mediated by</w:delText>
        </w:r>
        <w:r w:rsidR="00E569A8" w:rsidRPr="009D23FA" w:rsidDel="00E61511">
          <w:rPr>
            <w:rFonts w:ascii="Times New Roman" w:hAnsi="Times New Roman" w:cs="Times New Roman"/>
          </w:rPr>
          <w:delText xml:space="preserve"> </w:delText>
        </w:r>
        <w:r w:rsidR="00EC7FD9" w:rsidRPr="009D23FA" w:rsidDel="00E61511">
          <w:rPr>
            <w:rFonts w:ascii="Times New Roman" w:hAnsi="Times New Roman" w:cs="Times New Roman"/>
          </w:rPr>
          <w:delText xml:space="preserve">differences in </w:delText>
        </w:r>
        <w:r w:rsidR="00BC471E" w:rsidRPr="009D23FA" w:rsidDel="00E61511">
          <w:rPr>
            <w:rFonts w:ascii="Times New Roman" w:hAnsi="Times New Roman" w:cs="Times New Roman"/>
          </w:rPr>
          <w:delText>floral structure</w:delText>
        </w:r>
        <w:r w:rsidR="000B170B" w:rsidRPr="009D23FA" w:rsidDel="00E61511">
          <w:rPr>
            <w:rFonts w:ascii="Times New Roman" w:hAnsi="Times New Roman" w:cs="Times New Roman"/>
          </w:rPr>
          <w:delText xml:space="preserve"> </w:delText>
        </w:r>
        <w:r w:rsidR="00EC7FD9" w:rsidRPr="009D23FA" w:rsidDel="00E61511">
          <w:rPr>
            <w:rFonts w:ascii="Times New Roman" w:hAnsi="Times New Roman" w:cs="Times New Roman"/>
          </w:rPr>
          <w:delText>among plant species</w:delText>
        </w:r>
        <w:r w:rsidR="0076680E" w:rsidRPr="009D23FA" w:rsidDel="00E61511">
          <w:rPr>
            <w:rFonts w:ascii="Times New Roman" w:hAnsi="Times New Roman" w:cs="Times New Roman"/>
          </w:rPr>
          <w:delText>.</w:delText>
        </w:r>
        <w:commentRangeEnd w:id="473"/>
        <w:r w:rsidR="00EC7FD9" w:rsidRPr="009D23FA" w:rsidDel="00E61511">
          <w:rPr>
            <w:rStyle w:val="CommentReference"/>
            <w:rFonts w:ascii="Times New Roman" w:hAnsi="Times New Roman" w:cs="Times New Roman"/>
          </w:rPr>
          <w:commentReference w:id="473"/>
        </w:r>
        <w:commentRangeEnd w:id="474"/>
        <w:r w:rsidR="005A0314" w:rsidDel="00E61511">
          <w:rPr>
            <w:rStyle w:val="CommentReference"/>
          </w:rPr>
          <w:commentReference w:id="474"/>
        </w:r>
      </w:del>
      <w:commentRangeEnd w:id="475"/>
      <w:r w:rsidR="00F122CA">
        <w:rPr>
          <w:rStyle w:val="CommentReference"/>
        </w:rPr>
        <w:commentReference w:id="475"/>
      </w:r>
    </w:p>
    <w:p w14:paraId="3185959E" w14:textId="77777777" w:rsidR="00BC471E" w:rsidRPr="009D23FA" w:rsidRDefault="00BC471E" w:rsidP="009D23FA">
      <w:pPr>
        <w:spacing w:line="480" w:lineRule="auto"/>
        <w:contextualSpacing/>
        <w:jc w:val="both"/>
        <w:rPr>
          <w:rFonts w:ascii="Times New Roman" w:hAnsi="Times New Roman" w:cs="Times New Roman"/>
        </w:rPr>
      </w:pPr>
    </w:p>
    <w:p w14:paraId="6CC99A99" w14:textId="77777777" w:rsidR="00BC471E" w:rsidRPr="009D23FA" w:rsidRDefault="00BC471E" w:rsidP="009D23FA">
      <w:pPr>
        <w:spacing w:line="480" w:lineRule="auto"/>
        <w:contextualSpacing/>
        <w:jc w:val="both"/>
        <w:rPr>
          <w:rFonts w:ascii="Times New Roman" w:hAnsi="Times New Roman" w:cs="Times New Roman"/>
          <w:b/>
          <w:sz w:val="32"/>
        </w:rPr>
      </w:pPr>
      <w:r w:rsidRPr="009D23FA">
        <w:rPr>
          <w:rFonts w:ascii="Times New Roman" w:hAnsi="Times New Roman" w:cs="Times New Roman"/>
          <w:b/>
          <w:sz w:val="32"/>
        </w:rPr>
        <w:t>Materials and Methods</w:t>
      </w:r>
    </w:p>
    <w:p w14:paraId="0D3CD55F" w14:textId="77777777" w:rsidR="00BC471E" w:rsidRPr="009D23FA" w:rsidRDefault="00BC471E" w:rsidP="009D23FA">
      <w:pPr>
        <w:spacing w:line="480" w:lineRule="auto"/>
        <w:contextualSpacing/>
        <w:jc w:val="both"/>
        <w:rPr>
          <w:rFonts w:ascii="Times New Roman" w:hAnsi="Times New Roman" w:cs="Times New Roman"/>
          <w:b/>
        </w:rPr>
      </w:pPr>
    </w:p>
    <w:p w14:paraId="71D265AA" w14:textId="77777777" w:rsidR="000A59F7" w:rsidRPr="009D23FA" w:rsidRDefault="000A59F7" w:rsidP="009D23FA">
      <w:pPr>
        <w:spacing w:line="480" w:lineRule="auto"/>
        <w:contextualSpacing/>
        <w:jc w:val="both"/>
        <w:rPr>
          <w:rFonts w:ascii="Times New Roman" w:hAnsi="Times New Roman" w:cs="Times New Roman"/>
          <w:b/>
        </w:rPr>
      </w:pPr>
      <w:r w:rsidRPr="009D23FA">
        <w:rPr>
          <w:rFonts w:ascii="Times New Roman" w:hAnsi="Times New Roman" w:cs="Times New Roman"/>
          <w:b/>
        </w:rPr>
        <w:t>Study site</w:t>
      </w:r>
    </w:p>
    <w:p w14:paraId="2F9327E4" w14:textId="3F22E82A" w:rsidR="000A59F7" w:rsidRPr="009D23FA" w:rsidRDefault="003667CC" w:rsidP="009D23FA">
      <w:pPr>
        <w:spacing w:line="480" w:lineRule="auto"/>
        <w:contextualSpacing/>
        <w:jc w:val="both"/>
        <w:rPr>
          <w:rFonts w:ascii="Times New Roman" w:hAnsi="Times New Roman" w:cs="Times New Roman"/>
        </w:rPr>
      </w:pPr>
      <w:r w:rsidRPr="009D23FA">
        <w:rPr>
          <w:rFonts w:ascii="Times New Roman" w:hAnsi="Times New Roman" w:cs="Times New Roman"/>
        </w:rPr>
        <w:t>We conducted this study</w:t>
      </w:r>
      <w:r w:rsidR="000A59F7" w:rsidRPr="009D23FA">
        <w:rPr>
          <w:rFonts w:ascii="Times New Roman" w:hAnsi="Times New Roman" w:cs="Times New Roman"/>
        </w:rPr>
        <w:t xml:space="preserve"> </w:t>
      </w:r>
      <w:r w:rsidR="00620F0D" w:rsidRPr="009D23FA">
        <w:rPr>
          <w:rFonts w:ascii="Times New Roman" w:hAnsi="Times New Roman" w:cs="Times New Roman"/>
        </w:rPr>
        <w:t xml:space="preserve">on </w:t>
      </w:r>
      <w:r w:rsidR="000A59F7" w:rsidRPr="009D23FA">
        <w:rPr>
          <w:rFonts w:ascii="Times New Roman" w:hAnsi="Times New Roman" w:cs="Times New Roman"/>
        </w:rPr>
        <w:t xml:space="preserve">the North Coast, New South Wales, Australia on a large-scale </w:t>
      </w:r>
      <w:r w:rsidR="008555F1">
        <w:rPr>
          <w:rFonts w:ascii="Times New Roman" w:hAnsi="Times New Roman" w:cs="Times New Roman"/>
        </w:rPr>
        <w:t>350ha</w:t>
      </w:r>
      <w:r w:rsidR="008555F1" w:rsidRPr="005A0314">
        <w:rPr>
          <w:rFonts w:ascii="Times New Roman" w:hAnsi="Times New Roman" w:cs="Times New Roman"/>
          <w:vertAlign w:val="superscript"/>
        </w:rPr>
        <w:t>-1</w:t>
      </w:r>
      <w:r w:rsidR="008555F1">
        <w:rPr>
          <w:rFonts w:ascii="Times New Roman" w:hAnsi="Times New Roman" w:cs="Times New Roman"/>
        </w:rPr>
        <w:t xml:space="preserve"> </w:t>
      </w:r>
      <w:r w:rsidR="000A59F7" w:rsidRPr="009D23FA">
        <w:rPr>
          <w:rFonts w:ascii="Times New Roman" w:hAnsi="Times New Roman" w:cs="Times New Roman"/>
        </w:rPr>
        <w:t>commercial berry farm (29.990232°S, 153.143171°E) across two flowering seasons</w:t>
      </w:r>
      <w:r w:rsidR="00561F67">
        <w:rPr>
          <w:rFonts w:ascii="Times New Roman" w:hAnsi="Times New Roman" w:cs="Times New Roman"/>
        </w:rPr>
        <w:t xml:space="preserve"> </w:t>
      </w:r>
      <w:r w:rsidR="00561F67" w:rsidRPr="009D23FA">
        <w:rPr>
          <w:rFonts w:ascii="Times New Roman" w:hAnsi="Times New Roman" w:cs="Times New Roman"/>
        </w:rPr>
        <w:t>for blueberry</w:t>
      </w:r>
      <w:r w:rsidR="00561F67">
        <w:rPr>
          <w:rFonts w:ascii="Times New Roman" w:hAnsi="Times New Roman" w:cs="Times New Roman"/>
        </w:rPr>
        <w:t xml:space="preserve"> (</w:t>
      </w:r>
      <w:r w:rsidR="008907B7" w:rsidRPr="009D23FA">
        <w:rPr>
          <w:rFonts w:ascii="Times New Roman" w:hAnsi="Times New Roman" w:cs="Times New Roman"/>
        </w:rPr>
        <w:t>May 2017 and 2018</w:t>
      </w:r>
      <w:r w:rsidR="00561F67">
        <w:rPr>
          <w:rFonts w:ascii="Times New Roman" w:hAnsi="Times New Roman" w:cs="Times New Roman"/>
        </w:rPr>
        <w:t>)</w:t>
      </w:r>
      <w:r w:rsidR="008907B7" w:rsidRPr="009D23FA">
        <w:rPr>
          <w:rFonts w:ascii="Times New Roman" w:hAnsi="Times New Roman" w:cs="Times New Roman"/>
        </w:rPr>
        <w:t xml:space="preserve"> and </w:t>
      </w:r>
      <w:r w:rsidR="00561F67">
        <w:rPr>
          <w:rFonts w:ascii="Times New Roman" w:hAnsi="Times New Roman" w:cs="Times New Roman"/>
        </w:rPr>
        <w:t>one flowering season for raspberry (</w:t>
      </w:r>
      <w:r w:rsidR="008907B7" w:rsidRPr="009D23FA">
        <w:rPr>
          <w:rFonts w:ascii="Times New Roman" w:hAnsi="Times New Roman" w:cs="Times New Roman"/>
        </w:rPr>
        <w:t>February-March 2017</w:t>
      </w:r>
      <w:r w:rsidR="00561F67">
        <w:rPr>
          <w:rFonts w:ascii="Times New Roman" w:hAnsi="Times New Roman" w:cs="Times New Roman"/>
        </w:rPr>
        <w:t>).</w:t>
      </w:r>
    </w:p>
    <w:p w14:paraId="3B6E167E" w14:textId="77777777" w:rsidR="000A59F7" w:rsidRPr="009D23FA" w:rsidRDefault="000A59F7" w:rsidP="009D23FA">
      <w:pPr>
        <w:spacing w:line="480" w:lineRule="auto"/>
        <w:contextualSpacing/>
        <w:jc w:val="both"/>
        <w:rPr>
          <w:rFonts w:ascii="Times New Roman" w:hAnsi="Times New Roman" w:cs="Times New Roman"/>
        </w:rPr>
      </w:pPr>
    </w:p>
    <w:p w14:paraId="0961B040" w14:textId="77777777" w:rsidR="007159D3" w:rsidRPr="009D23FA" w:rsidRDefault="007159D3" w:rsidP="009D23FA">
      <w:pPr>
        <w:spacing w:line="480" w:lineRule="auto"/>
        <w:contextualSpacing/>
        <w:jc w:val="both"/>
        <w:rPr>
          <w:rFonts w:ascii="Times New Roman" w:hAnsi="Times New Roman" w:cs="Times New Roman"/>
          <w:b/>
        </w:rPr>
      </w:pPr>
      <w:r w:rsidRPr="009D23FA">
        <w:rPr>
          <w:rFonts w:ascii="Times New Roman" w:hAnsi="Times New Roman" w:cs="Times New Roman"/>
          <w:b/>
        </w:rPr>
        <w:t>Plant species and floral structure</w:t>
      </w:r>
    </w:p>
    <w:p w14:paraId="0E597DD0" w14:textId="5DF42A3C" w:rsidR="007159D3" w:rsidRPr="009D23FA" w:rsidRDefault="00FB5CB0" w:rsidP="009D23FA">
      <w:pPr>
        <w:spacing w:line="480" w:lineRule="auto"/>
        <w:contextualSpacing/>
        <w:jc w:val="both"/>
        <w:rPr>
          <w:rFonts w:ascii="Times New Roman" w:hAnsi="Times New Roman" w:cs="Times New Roman"/>
        </w:rPr>
      </w:pPr>
      <w:r w:rsidRPr="009D23FA">
        <w:rPr>
          <w:rFonts w:ascii="Times New Roman" w:hAnsi="Times New Roman" w:cs="Times New Roman"/>
        </w:rPr>
        <w:t xml:space="preserve">We focussed on </w:t>
      </w:r>
      <w:r w:rsidR="00620F0D" w:rsidRPr="009D23FA">
        <w:rPr>
          <w:rFonts w:ascii="Times New Roman" w:hAnsi="Times New Roman" w:cs="Times New Roman"/>
        </w:rPr>
        <w:t xml:space="preserve">one </w:t>
      </w:r>
      <w:r w:rsidRPr="009D23FA">
        <w:rPr>
          <w:rFonts w:ascii="Times New Roman" w:hAnsi="Times New Roman" w:cs="Times New Roman"/>
        </w:rPr>
        <w:t>blueberry species: ‘Southern Highbush’ (SH) (</w:t>
      </w:r>
      <w:r w:rsidRPr="009D23FA">
        <w:rPr>
          <w:rFonts w:ascii="Times New Roman" w:hAnsi="Times New Roman" w:cs="Times New Roman"/>
          <w:i/>
        </w:rPr>
        <w:t xml:space="preserve">Vaccinium corymbosum, </w:t>
      </w:r>
      <w:r w:rsidRPr="009D23FA">
        <w:rPr>
          <w:rFonts w:ascii="Times New Roman" w:hAnsi="Times New Roman" w:cs="Times New Roman"/>
        </w:rPr>
        <w:t xml:space="preserve">cultivar Snowchaser) and one raspberry species: </w:t>
      </w:r>
      <w:r w:rsidRPr="009D23FA">
        <w:rPr>
          <w:rFonts w:ascii="Times New Roman" w:hAnsi="Times New Roman" w:cs="Times New Roman"/>
          <w:i/>
        </w:rPr>
        <w:t xml:space="preserve">Rubus idaeus, </w:t>
      </w:r>
      <w:r w:rsidRPr="009D23FA">
        <w:rPr>
          <w:rFonts w:ascii="Times New Roman" w:hAnsi="Times New Roman" w:cs="Times New Roman"/>
        </w:rPr>
        <w:t xml:space="preserve">cultivar: Driscoll Cardinal. </w:t>
      </w:r>
      <w:r w:rsidR="00BE2DB2" w:rsidRPr="009D23FA">
        <w:rPr>
          <w:rFonts w:ascii="Times New Roman" w:hAnsi="Times New Roman" w:cs="Times New Roman"/>
        </w:rPr>
        <w:t>Both b</w:t>
      </w:r>
      <w:commentRangeStart w:id="522"/>
      <w:r w:rsidR="000A59F7" w:rsidRPr="009D23FA">
        <w:rPr>
          <w:rFonts w:ascii="Times New Roman" w:hAnsi="Times New Roman" w:cs="Times New Roman"/>
        </w:rPr>
        <w:t xml:space="preserve">lueberry </w:t>
      </w:r>
      <w:r w:rsidR="00BE2DB2" w:rsidRPr="009D23FA">
        <w:rPr>
          <w:rFonts w:ascii="Times New Roman" w:hAnsi="Times New Roman" w:cs="Times New Roman"/>
        </w:rPr>
        <w:t xml:space="preserve">and raspberry </w:t>
      </w:r>
      <w:r w:rsidR="000A59F7" w:rsidRPr="009D23FA">
        <w:rPr>
          <w:rFonts w:ascii="Times New Roman" w:hAnsi="Times New Roman" w:cs="Times New Roman"/>
        </w:rPr>
        <w:t xml:space="preserve">flowers are </w:t>
      </w:r>
      <w:r w:rsidR="00BE2DB2" w:rsidRPr="009D23FA">
        <w:rPr>
          <w:rFonts w:ascii="Times New Roman" w:hAnsi="Times New Roman" w:cs="Times New Roman"/>
        </w:rPr>
        <w:t xml:space="preserve">hermaphroditic but differ considerably in shape and </w:t>
      </w:r>
      <w:r w:rsidR="003667CC" w:rsidRPr="009D23FA">
        <w:rPr>
          <w:rFonts w:ascii="Times New Roman" w:hAnsi="Times New Roman" w:cs="Times New Roman"/>
        </w:rPr>
        <w:t>display</w:t>
      </w:r>
      <w:r w:rsidR="00BE2DB2" w:rsidRPr="009D23FA">
        <w:rPr>
          <w:rFonts w:ascii="Times New Roman" w:hAnsi="Times New Roman" w:cs="Times New Roman"/>
        </w:rPr>
        <w:t xml:space="preserve">. Blueberry flowers are </w:t>
      </w:r>
      <w:r w:rsidR="000A59F7" w:rsidRPr="009D23FA">
        <w:rPr>
          <w:rFonts w:ascii="Times New Roman" w:hAnsi="Times New Roman" w:cs="Times New Roman"/>
        </w:rPr>
        <w:t>urceolate</w:t>
      </w:r>
      <w:r w:rsidR="00BE2DB2" w:rsidRPr="009D23FA">
        <w:rPr>
          <w:rFonts w:ascii="Times New Roman" w:hAnsi="Times New Roman" w:cs="Times New Roman"/>
        </w:rPr>
        <w:t>, and i</w:t>
      </w:r>
      <w:r w:rsidR="000A59F7" w:rsidRPr="009D23FA">
        <w:rPr>
          <w:rFonts w:ascii="Times New Roman" w:hAnsi="Times New Roman" w:cs="Times New Roman"/>
        </w:rPr>
        <w:t xml:space="preserve">n open flowers, the anthers remain enclosed within the corolla whereas </w:t>
      </w:r>
      <w:r w:rsidR="007159D3" w:rsidRPr="009D23FA">
        <w:rPr>
          <w:rFonts w:ascii="Times New Roman" w:hAnsi="Times New Roman" w:cs="Times New Roman"/>
        </w:rPr>
        <w:t>a single</w:t>
      </w:r>
      <w:r w:rsidR="000A59F7" w:rsidRPr="009D23FA">
        <w:rPr>
          <w:rFonts w:ascii="Times New Roman" w:hAnsi="Times New Roman" w:cs="Times New Roman"/>
        </w:rPr>
        <w:t xml:space="preserve"> stigma protrudes slightly above the corolla aperture.</w:t>
      </w:r>
      <w:commentRangeEnd w:id="522"/>
      <w:r w:rsidR="000A59F7" w:rsidRPr="009D23FA">
        <w:rPr>
          <w:rStyle w:val="CommentReference"/>
          <w:rFonts w:ascii="Times New Roman" w:hAnsi="Times New Roman" w:cs="Times New Roman"/>
        </w:rPr>
        <w:commentReference w:id="522"/>
      </w:r>
      <w:r w:rsidR="000A59F7" w:rsidRPr="009D23FA">
        <w:rPr>
          <w:rFonts w:ascii="Times New Roman" w:hAnsi="Times New Roman" w:cs="Times New Roman"/>
        </w:rPr>
        <w:t xml:space="preserve"> </w:t>
      </w:r>
      <w:r w:rsidR="007159D3" w:rsidRPr="009D23FA">
        <w:rPr>
          <w:rFonts w:ascii="Times New Roman" w:hAnsi="Times New Roman" w:cs="Times New Roman"/>
        </w:rPr>
        <w:t xml:space="preserve">In contrast, raspberry flowers are </w:t>
      </w:r>
      <w:r w:rsidRPr="009D23FA">
        <w:rPr>
          <w:rFonts w:ascii="Times New Roman" w:hAnsi="Times New Roman" w:cs="Times New Roman"/>
        </w:rPr>
        <w:t xml:space="preserve">dish-shaped, </w:t>
      </w:r>
      <w:r w:rsidR="00561F67">
        <w:rPr>
          <w:rFonts w:ascii="Times New Roman" w:hAnsi="Times New Roman" w:cs="Times New Roman"/>
        </w:rPr>
        <w:t>with an</w:t>
      </w:r>
      <w:r w:rsidR="00656BE8" w:rsidRPr="009D23FA">
        <w:rPr>
          <w:rFonts w:ascii="Times New Roman" w:hAnsi="Times New Roman" w:cs="Times New Roman"/>
        </w:rPr>
        <w:t xml:space="preserve"> open</w:t>
      </w:r>
      <w:r w:rsidR="007159D3" w:rsidRPr="009D23FA">
        <w:rPr>
          <w:rFonts w:ascii="Times New Roman" w:hAnsi="Times New Roman" w:cs="Times New Roman"/>
        </w:rPr>
        <w:t xml:space="preserve"> floral display, with </w:t>
      </w:r>
      <w:r w:rsidRPr="009D23FA">
        <w:rPr>
          <w:rFonts w:ascii="Times New Roman" w:hAnsi="Times New Roman" w:cs="Times New Roman"/>
        </w:rPr>
        <w:t>~100</w:t>
      </w:r>
      <w:r w:rsidR="007159D3" w:rsidRPr="009D23FA">
        <w:rPr>
          <w:rFonts w:ascii="Times New Roman" w:hAnsi="Times New Roman" w:cs="Times New Roman"/>
        </w:rPr>
        <w:t xml:space="preserve"> stigmas encircled by </w:t>
      </w:r>
      <w:r w:rsidRPr="009D23FA">
        <w:rPr>
          <w:rFonts w:ascii="Times New Roman" w:hAnsi="Times New Roman" w:cs="Times New Roman"/>
        </w:rPr>
        <w:t>~100</w:t>
      </w:r>
      <w:r w:rsidR="007159D3" w:rsidRPr="009D23FA">
        <w:rPr>
          <w:rFonts w:ascii="Times New Roman" w:hAnsi="Times New Roman" w:cs="Times New Roman"/>
        </w:rPr>
        <w:t xml:space="preserve"> anthers</w:t>
      </w:r>
      <w:r w:rsidRPr="009D23FA">
        <w:rPr>
          <w:rFonts w:ascii="Times New Roman" w:hAnsi="Times New Roman" w:cs="Times New Roman"/>
        </w:rPr>
        <w:t xml:space="preserve"> (Driscoll Cardinal Patent)</w:t>
      </w:r>
      <w:r w:rsidR="00656BE8" w:rsidRPr="009D23FA">
        <w:rPr>
          <w:rFonts w:ascii="Times New Roman" w:hAnsi="Times New Roman" w:cs="Times New Roman"/>
        </w:rPr>
        <w:t>.</w:t>
      </w:r>
    </w:p>
    <w:p w14:paraId="3D96CAB5" w14:textId="77777777" w:rsidR="00786545" w:rsidRPr="009D23FA" w:rsidRDefault="00786545" w:rsidP="009D23FA">
      <w:pPr>
        <w:spacing w:line="480" w:lineRule="auto"/>
        <w:contextualSpacing/>
        <w:jc w:val="both"/>
        <w:rPr>
          <w:rFonts w:ascii="Times New Roman" w:hAnsi="Times New Roman" w:cs="Times New Roman"/>
        </w:rPr>
      </w:pPr>
    </w:p>
    <w:p w14:paraId="1A3C5A53" w14:textId="77777777" w:rsidR="007159D3" w:rsidRPr="009D23FA" w:rsidRDefault="007159D3" w:rsidP="009D23FA">
      <w:pPr>
        <w:spacing w:line="480" w:lineRule="auto"/>
        <w:contextualSpacing/>
        <w:jc w:val="both"/>
        <w:rPr>
          <w:rFonts w:ascii="Times New Roman" w:hAnsi="Times New Roman" w:cs="Times New Roman"/>
        </w:rPr>
      </w:pPr>
      <w:commentRangeStart w:id="523"/>
      <w:r w:rsidRPr="009D23FA">
        <w:rPr>
          <w:rFonts w:ascii="Times New Roman" w:hAnsi="Times New Roman" w:cs="Times New Roman"/>
        </w:rPr>
        <w:t>A figure of each would be nice here I think.</w:t>
      </w:r>
      <w:commentRangeEnd w:id="523"/>
      <w:r w:rsidR="003667CC" w:rsidRPr="009D23FA">
        <w:rPr>
          <w:rStyle w:val="CommentReference"/>
          <w:rFonts w:ascii="Times New Roman" w:hAnsi="Times New Roman" w:cs="Times New Roman"/>
        </w:rPr>
        <w:commentReference w:id="523"/>
      </w:r>
    </w:p>
    <w:p w14:paraId="1861D9C0" w14:textId="77777777" w:rsidR="007159D3" w:rsidRPr="009D23FA" w:rsidRDefault="007159D3" w:rsidP="009D23FA">
      <w:pPr>
        <w:spacing w:line="480" w:lineRule="auto"/>
        <w:contextualSpacing/>
        <w:jc w:val="both"/>
        <w:rPr>
          <w:rFonts w:ascii="Times New Roman" w:hAnsi="Times New Roman" w:cs="Times New Roman"/>
        </w:rPr>
      </w:pPr>
    </w:p>
    <w:p w14:paraId="7CEB6C0B" w14:textId="77777777" w:rsidR="007159D3" w:rsidRPr="009D23FA" w:rsidRDefault="0040710D" w:rsidP="009D23FA">
      <w:pPr>
        <w:spacing w:line="480" w:lineRule="auto"/>
        <w:contextualSpacing/>
        <w:jc w:val="both"/>
        <w:rPr>
          <w:rFonts w:ascii="Times New Roman" w:hAnsi="Times New Roman" w:cs="Times New Roman"/>
          <w:b/>
        </w:rPr>
      </w:pPr>
      <w:r w:rsidRPr="009D23FA">
        <w:rPr>
          <w:rFonts w:ascii="Times New Roman" w:hAnsi="Times New Roman" w:cs="Times New Roman"/>
          <w:b/>
        </w:rPr>
        <w:t>Floral v</w:t>
      </w:r>
      <w:r w:rsidR="007159D3" w:rsidRPr="009D23FA">
        <w:rPr>
          <w:rFonts w:ascii="Times New Roman" w:hAnsi="Times New Roman" w:cs="Times New Roman"/>
          <w:b/>
        </w:rPr>
        <w:t>isitation</w:t>
      </w:r>
    </w:p>
    <w:p w14:paraId="14146AE6" w14:textId="7F6D4CD1" w:rsidR="0040710D" w:rsidRPr="009D23FA" w:rsidRDefault="00786545" w:rsidP="009D23FA">
      <w:pPr>
        <w:pStyle w:val="NormalWeb"/>
        <w:spacing w:before="0" w:beforeAutospacing="0" w:after="0" w:afterAutospacing="0" w:line="480" w:lineRule="auto"/>
        <w:contextualSpacing/>
        <w:jc w:val="both"/>
        <w:rPr>
          <w:lang w:val="en-GB"/>
        </w:rPr>
      </w:pPr>
      <w:r w:rsidRPr="009D23FA">
        <w:rPr>
          <w:lang w:val="en-GB"/>
        </w:rPr>
        <w:t>For both blueberry and raspberry, w</w:t>
      </w:r>
      <w:r w:rsidR="0040710D" w:rsidRPr="009D23FA">
        <w:rPr>
          <w:lang w:val="en-GB"/>
        </w:rPr>
        <w:t xml:space="preserve">e placed </w:t>
      </w:r>
      <w:commentRangeStart w:id="524"/>
      <w:commentRangeStart w:id="525"/>
      <w:r w:rsidR="0040710D" w:rsidRPr="009D23FA">
        <w:rPr>
          <w:lang w:val="en-GB"/>
        </w:rPr>
        <w:t xml:space="preserve">organza bags </w:t>
      </w:r>
      <w:commentRangeEnd w:id="524"/>
      <w:r w:rsidRPr="009D23FA">
        <w:rPr>
          <w:rStyle w:val="CommentReference"/>
          <w:rFonts w:eastAsiaTheme="minorHAnsi"/>
          <w:lang w:val="en-GB"/>
        </w:rPr>
        <w:commentReference w:id="524"/>
      </w:r>
      <w:commentRangeEnd w:id="525"/>
      <w:r w:rsidR="001E4038">
        <w:rPr>
          <w:lang w:val="en-GB"/>
        </w:rPr>
        <w:t xml:space="preserve">(mesh size &lt; 0.01mm) </w:t>
      </w:r>
      <w:r w:rsidR="00A97C4F" w:rsidRPr="009D23FA">
        <w:rPr>
          <w:rStyle w:val="CommentReference"/>
          <w:rFonts w:eastAsiaTheme="minorHAnsi"/>
          <w:lang w:val="en-GB"/>
        </w:rPr>
        <w:commentReference w:id="525"/>
      </w:r>
      <w:r w:rsidR="0040710D" w:rsidRPr="009D23FA">
        <w:rPr>
          <w:lang w:val="en-GB"/>
        </w:rPr>
        <w:t>over developing shoots and tagged developing flowers</w:t>
      </w:r>
      <w:r w:rsidRPr="009D23FA">
        <w:rPr>
          <w:lang w:val="en-GB"/>
        </w:rPr>
        <w:t xml:space="preserve"> before opening</w:t>
      </w:r>
      <w:r w:rsidR="0040710D" w:rsidRPr="009D23FA">
        <w:rPr>
          <w:lang w:val="en-GB"/>
        </w:rPr>
        <w:t xml:space="preserve">. We un-bagged flowers </w:t>
      </w:r>
      <w:r w:rsidR="0040710D" w:rsidRPr="009D23FA">
        <w:rPr>
          <w:lang w:val="en-GB"/>
        </w:rPr>
        <w:lastRenderedPageBreak/>
        <w:t xml:space="preserve">upon opening and observed </w:t>
      </w:r>
      <w:r w:rsidRPr="009D23FA">
        <w:rPr>
          <w:lang w:val="en-GB"/>
        </w:rPr>
        <w:t xml:space="preserve">visits from the </w:t>
      </w:r>
      <w:r w:rsidR="0040710D" w:rsidRPr="009D23FA">
        <w:rPr>
          <w:lang w:val="en-GB"/>
        </w:rPr>
        <w:t xml:space="preserve">two dominant pollinator species </w:t>
      </w:r>
      <w:r w:rsidR="0090093E" w:rsidRPr="009D23FA">
        <w:rPr>
          <w:lang w:val="en-GB"/>
        </w:rPr>
        <w:t>(</w:t>
      </w:r>
      <w:r w:rsidR="0040710D" w:rsidRPr="009D23FA">
        <w:rPr>
          <w:lang w:val="en-GB"/>
        </w:rPr>
        <w:t>European honeybee</w:t>
      </w:r>
      <w:r w:rsidR="0090093E" w:rsidRPr="009D23FA">
        <w:rPr>
          <w:lang w:val="en-GB"/>
        </w:rPr>
        <w:t>s</w:t>
      </w:r>
      <w:r w:rsidR="0040710D" w:rsidRPr="009D23FA">
        <w:rPr>
          <w:lang w:val="en-GB"/>
        </w:rPr>
        <w:t xml:space="preserve">, </w:t>
      </w:r>
      <w:r w:rsidR="0040710D" w:rsidRPr="009D23FA">
        <w:rPr>
          <w:i/>
          <w:lang w:val="en-GB"/>
        </w:rPr>
        <w:t>Apis mellifera</w:t>
      </w:r>
      <w:r w:rsidRPr="009D23FA">
        <w:rPr>
          <w:lang w:val="en-GB"/>
        </w:rPr>
        <w:t xml:space="preserve"> </w:t>
      </w:r>
      <w:r w:rsidR="0040710D" w:rsidRPr="009D23FA">
        <w:rPr>
          <w:lang w:val="en-GB"/>
        </w:rPr>
        <w:t>and native stingless bee</w:t>
      </w:r>
      <w:r w:rsidR="0090093E" w:rsidRPr="009D23FA">
        <w:rPr>
          <w:lang w:val="en-GB"/>
        </w:rPr>
        <w:t>s</w:t>
      </w:r>
      <w:r w:rsidR="0040710D" w:rsidRPr="009D23FA">
        <w:rPr>
          <w:lang w:val="en-GB"/>
        </w:rPr>
        <w:t xml:space="preserve">, </w:t>
      </w:r>
      <w:r w:rsidR="0040710D" w:rsidRPr="009D23FA">
        <w:rPr>
          <w:i/>
          <w:lang w:val="en-GB"/>
        </w:rPr>
        <w:t>Tetragonula carbonaria</w:t>
      </w:r>
      <w:r w:rsidR="0090093E" w:rsidRPr="009D23FA">
        <w:rPr>
          <w:lang w:val="en-GB"/>
        </w:rPr>
        <w:t xml:space="preserve">). This resulted in sequential visits </w:t>
      </w:r>
      <w:r w:rsidR="006A6D8D" w:rsidRPr="009D23FA">
        <w:rPr>
          <w:lang w:val="en-GB"/>
        </w:rPr>
        <w:t>from honeybees (number of visits range: x-x), stingless bees (number of visits range: x-x) or a mixture of honeybees and stingless bees (number of visits range: x-x)</w:t>
      </w:r>
      <w:r w:rsidR="0040710D" w:rsidRPr="009D23FA">
        <w:rPr>
          <w:lang w:val="en-GB"/>
        </w:rPr>
        <w:t>.</w:t>
      </w:r>
      <w:r w:rsidR="00E569A8" w:rsidRPr="009D23FA">
        <w:rPr>
          <w:lang w:val="en-GB"/>
        </w:rPr>
        <w:t xml:space="preserve"> For </w:t>
      </w:r>
      <w:r w:rsidR="0090093E" w:rsidRPr="009D23FA">
        <w:rPr>
          <w:lang w:val="en-GB"/>
        </w:rPr>
        <w:t xml:space="preserve">each </w:t>
      </w:r>
      <w:r w:rsidR="00A97C4F" w:rsidRPr="009D23FA">
        <w:rPr>
          <w:lang w:val="en-GB"/>
        </w:rPr>
        <w:t xml:space="preserve">pollinator </w:t>
      </w:r>
      <w:r w:rsidR="00E569A8" w:rsidRPr="009D23FA">
        <w:rPr>
          <w:lang w:val="en-GB"/>
        </w:rPr>
        <w:t xml:space="preserve">visit, we </w:t>
      </w:r>
      <w:r w:rsidR="0090093E" w:rsidRPr="005A0314">
        <w:rPr>
          <w:strike/>
          <w:lang w:val="en-GB"/>
        </w:rPr>
        <w:t xml:space="preserve">recorded </w:t>
      </w:r>
      <w:r w:rsidR="00ED3691" w:rsidRPr="005A0314">
        <w:rPr>
          <w:strike/>
          <w:lang w:val="en-GB"/>
        </w:rPr>
        <w:t xml:space="preserve">the </w:t>
      </w:r>
      <w:r w:rsidR="00E569A8" w:rsidRPr="005A0314">
        <w:rPr>
          <w:strike/>
          <w:lang w:val="en-GB"/>
        </w:rPr>
        <w:t xml:space="preserve">foraging behaviour </w:t>
      </w:r>
      <w:r w:rsidR="00ED3691" w:rsidRPr="005A0314">
        <w:rPr>
          <w:strike/>
          <w:lang w:val="en-GB"/>
        </w:rPr>
        <w:t xml:space="preserve">of the individual </w:t>
      </w:r>
      <w:r w:rsidR="00E569A8" w:rsidRPr="005A0314">
        <w:rPr>
          <w:strike/>
          <w:lang w:val="en-GB"/>
        </w:rPr>
        <w:t>(i.e.</w:t>
      </w:r>
      <w:r w:rsidR="0090093E" w:rsidRPr="005A0314">
        <w:rPr>
          <w:strike/>
          <w:lang w:val="en-GB"/>
        </w:rPr>
        <w:t>,</w:t>
      </w:r>
      <w:r w:rsidR="00E569A8" w:rsidRPr="005A0314">
        <w:rPr>
          <w:strike/>
          <w:lang w:val="en-GB"/>
        </w:rPr>
        <w:t xml:space="preserve"> </w:t>
      </w:r>
      <w:r w:rsidR="00ED3691" w:rsidRPr="005A0314">
        <w:rPr>
          <w:strike/>
          <w:lang w:val="en-GB"/>
        </w:rPr>
        <w:t xml:space="preserve">either </w:t>
      </w:r>
      <w:r w:rsidR="00E569A8" w:rsidRPr="005A0314">
        <w:rPr>
          <w:strike/>
          <w:lang w:val="en-GB"/>
        </w:rPr>
        <w:t>pollen or nectar foraging</w:t>
      </w:r>
      <w:r w:rsidR="0090093E" w:rsidRPr="005A0314">
        <w:rPr>
          <w:strike/>
          <w:lang w:val="en-GB"/>
        </w:rPr>
        <w:t xml:space="preserve">) </w:t>
      </w:r>
      <w:commentRangeStart w:id="526"/>
      <w:commentRangeStart w:id="527"/>
      <w:r w:rsidR="0090093E" w:rsidRPr="005A0314">
        <w:rPr>
          <w:strike/>
          <w:lang w:val="en-GB"/>
        </w:rPr>
        <w:t xml:space="preserve">based on </w:t>
      </w:r>
      <w:r w:rsidR="00E569A8" w:rsidRPr="005A0314">
        <w:rPr>
          <w:strike/>
          <w:lang w:val="en-GB"/>
        </w:rPr>
        <w:t>the presence</w:t>
      </w:r>
      <w:r w:rsidR="00ED3691" w:rsidRPr="005A0314">
        <w:rPr>
          <w:strike/>
          <w:lang w:val="en-GB"/>
        </w:rPr>
        <w:t xml:space="preserve"> or absence</w:t>
      </w:r>
      <w:r w:rsidR="00E569A8" w:rsidRPr="005A0314">
        <w:rPr>
          <w:strike/>
          <w:lang w:val="en-GB"/>
        </w:rPr>
        <w:t xml:space="preserve"> of corbiculae</w:t>
      </w:r>
      <w:commentRangeEnd w:id="526"/>
      <w:r w:rsidR="00ED3691" w:rsidRPr="005A0314">
        <w:rPr>
          <w:rStyle w:val="CommentReference"/>
          <w:rFonts w:eastAsiaTheme="minorHAnsi"/>
          <w:strike/>
          <w:lang w:val="en-GB"/>
        </w:rPr>
        <w:commentReference w:id="526"/>
      </w:r>
      <w:commentRangeEnd w:id="527"/>
      <w:r w:rsidR="005A0314">
        <w:rPr>
          <w:rStyle w:val="CommentReference"/>
          <w:rFonts w:asciiTheme="minorHAnsi" w:eastAsiaTheme="minorHAnsi" w:hAnsiTheme="minorHAnsi" w:cstheme="minorBidi"/>
          <w:lang w:val="en-GB"/>
        </w:rPr>
        <w:commentReference w:id="527"/>
      </w:r>
      <w:r w:rsidR="00684D3D" w:rsidRPr="005A0314">
        <w:rPr>
          <w:strike/>
          <w:lang w:val="en-GB"/>
        </w:rPr>
        <w:t xml:space="preserve"> (</w:t>
      </w:r>
      <w:r w:rsidR="00A97C4F" w:rsidRPr="005A0314">
        <w:rPr>
          <w:strike/>
          <w:lang w:val="en-GB"/>
        </w:rPr>
        <w:t xml:space="preserve">i.e. </w:t>
      </w:r>
      <w:r w:rsidR="00684D3D" w:rsidRPr="005A0314">
        <w:rPr>
          <w:strike/>
          <w:lang w:val="en-GB"/>
        </w:rPr>
        <w:t>pollen basket</w:t>
      </w:r>
      <w:r w:rsidR="00A97C4F" w:rsidRPr="005A0314">
        <w:rPr>
          <w:strike/>
          <w:lang w:val="en-GB"/>
        </w:rPr>
        <w:t>s, comprised of collected pollen,</w:t>
      </w:r>
      <w:r w:rsidR="00684D3D" w:rsidRPr="005A0314">
        <w:rPr>
          <w:strike/>
          <w:lang w:val="en-GB"/>
        </w:rPr>
        <w:t xml:space="preserve"> on the hind</w:t>
      </w:r>
      <w:r w:rsidR="00A97C4F" w:rsidRPr="005A0314">
        <w:rPr>
          <w:strike/>
          <w:lang w:val="en-GB"/>
        </w:rPr>
        <w:t xml:space="preserve"> legs</w:t>
      </w:r>
      <w:r w:rsidR="00684D3D" w:rsidRPr="005A0314">
        <w:rPr>
          <w:strike/>
          <w:lang w:val="en-GB"/>
        </w:rPr>
        <w:t>)</w:t>
      </w:r>
      <w:r w:rsidR="0008481F" w:rsidRPr="005A0314">
        <w:rPr>
          <w:strike/>
          <w:lang w:val="en-GB"/>
        </w:rPr>
        <w:t xml:space="preserve"> and</w:t>
      </w:r>
      <w:r w:rsidR="0008481F">
        <w:rPr>
          <w:lang w:val="en-GB"/>
        </w:rPr>
        <w:t xml:space="preserve"> recorded visit duration in seconds</w:t>
      </w:r>
      <w:r w:rsidR="00E569A8" w:rsidRPr="009D23FA">
        <w:rPr>
          <w:lang w:val="en-GB"/>
        </w:rPr>
        <w:t>.</w:t>
      </w:r>
      <w:r w:rsidR="0040710D" w:rsidRPr="009D23FA">
        <w:rPr>
          <w:lang w:val="en-GB"/>
        </w:rPr>
        <w:t xml:space="preserve"> Once </w:t>
      </w:r>
      <w:r w:rsidR="00A97C4F" w:rsidRPr="009D23FA">
        <w:rPr>
          <w:lang w:val="en-GB"/>
        </w:rPr>
        <w:t xml:space="preserve">the flowers had been </w:t>
      </w:r>
      <w:r w:rsidR="0090093E" w:rsidRPr="009D23FA">
        <w:rPr>
          <w:lang w:val="en-GB"/>
        </w:rPr>
        <w:t>visited</w:t>
      </w:r>
      <w:r w:rsidR="007C7718" w:rsidRPr="009D23FA">
        <w:rPr>
          <w:lang w:val="en-GB"/>
        </w:rPr>
        <w:t xml:space="preserve"> for the target number of visits</w:t>
      </w:r>
      <w:r w:rsidR="0090093E" w:rsidRPr="009D23FA">
        <w:rPr>
          <w:lang w:val="en-GB"/>
        </w:rPr>
        <w:t xml:space="preserve">, each </w:t>
      </w:r>
      <w:commentRangeStart w:id="528"/>
      <w:commentRangeStart w:id="529"/>
      <w:r w:rsidR="0090093E" w:rsidRPr="009D23FA">
        <w:rPr>
          <w:lang w:val="en-GB"/>
        </w:rPr>
        <w:t>flower was</w:t>
      </w:r>
      <w:r w:rsidR="0040710D" w:rsidRPr="009D23FA">
        <w:rPr>
          <w:lang w:val="en-GB"/>
        </w:rPr>
        <w:t xml:space="preserve"> re-bagged for </w:t>
      </w:r>
      <w:r w:rsidR="007C7718" w:rsidRPr="009D23FA">
        <w:rPr>
          <w:lang w:val="en-GB"/>
        </w:rPr>
        <w:t xml:space="preserve">the </w:t>
      </w:r>
      <w:r w:rsidR="0040710D" w:rsidRPr="009D23FA">
        <w:rPr>
          <w:lang w:val="en-GB"/>
        </w:rPr>
        <w:t xml:space="preserve">duration of </w:t>
      </w:r>
      <w:r w:rsidR="00A97C4F" w:rsidRPr="009D23FA">
        <w:rPr>
          <w:lang w:val="en-GB"/>
        </w:rPr>
        <w:t xml:space="preserve">its </w:t>
      </w:r>
      <w:r w:rsidR="0040710D" w:rsidRPr="009D23FA">
        <w:rPr>
          <w:lang w:val="en-GB"/>
        </w:rPr>
        <w:t>flowering</w:t>
      </w:r>
      <w:r w:rsidR="00620F0D" w:rsidRPr="009D23FA">
        <w:rPr>
          <w:lang w:val="en-GB"/>
        </w:rPr>
        <w:t xml:space="preserve"> </w:t>
      </w:r>
      <w:commentRangeEnd w:id="528"/>
      <w:r w:rsidR="007C7718" w:rsidRPr="009D23FA">
        <w:rPr>
          <w:rStyle w:val="CommentReference"/>
          <w:rFonts w:eastAsiaTheme="minorHAnsi"/>
          <w:lang w:val="en-GB"/>
        </w:rPr>
        <w:commentReference w:id="528"/>
      </w:r>
      <w:commentRangeEnd w:id="529"/>
      <w:r w:rsidR="00A97C4F" w:rsidRPr="009D23FA">
        <w:rPr>
          <w:rStyle w:val="CommentReference"/>
          <w:rFonts w:eastAsiaTheme="minorHAnsi"/>
          <w:lang w:val="en-GB"/>
        </w:rPr>
        <w:commentReference w:id="529"/>
      </w:r>
      <w:r w:rsidR="00620F0D" w:rsidRPr="009D23FA">
        <w:rPr>
          <w:lang w:val="en-GB"/>
        </w:rPr>
        <w:t>to prevent further visitation</w:t>
      </w:r>
      <w:r w:rsidR="008A4270" w:rsidRPr="009D23FA">
        <w:rPr>
          <w:lang w:val="en-GB"/>
        </w:rPr>
        <w:t xml:space="preserve"> from pollinators</w:t>
      </w:r>
      <w:r w:rsidR="0040710D" w:rsidRPr="009D23FA">
        <w:rPr>
          <w:lang w:val="en-GB"/>
        </w:rPr>
        <w:t xml:space="preserve">. </w:t>
      </w:r>
      <w:r w:rsidR="00A97C4F" w:rsidRPr="009D23FA">
        <w:rPr>
          <w:lang w:val="en-GB"/>
        </w:rPr>
        <w:t xml:space="preserve">We picked the fruit upon ripening and </w:t>
      </w:r>
      <w:r w:rsidR="007C7718" w:rsidRPr="009D23FA">
        <w:rPr>
          <w:lang w:val="en-GB"/>
        </w:rPr>
        <w:t>measured</w:t>
      </w:r>
      <w:r w:rsidR="0040710D" w:rsidRPr="009D23FA">
        <w:rPr>
          <w:lang w:val="en-GB"/>
        </w:rPr>
        <w:t xml:space="preserve"> fruit weight </w:t>
      </w:r>
      <w:r w:rsidR="00B07B3E" w:rsidRPr="009D23FA">
        <w:rPr>
          <w:lang w:val="en-GB"/>
        </w:rPr>
        <w:t xml:space="preserve">(grams) </w:t>
      </w:r>
      <w:r w:rsidR="008D731D" w:rsidRPr="009D23FA">
        <w:rPr>
          <w:lang w:val="en-GB"/>
        </w:rPr>
        <w:t xml:space="preserve">in both species </w:t>
      </w:r>
      <w:r w:rsidR="00B07B3E" w:rsidRPr="009D23FA">
        <w:rPr>
          <w:lang w:val="en-GB"/>
        </w:rPr>
        <w:t>using an</w:t>
      </w:r>
      <w:r w:rsidR="0040710D" w:rsidRPr="009D23FA">
        <w:rPr>
          <w:lang w:val="en-GB"/>
        </w:rPr>
        <w:t xml:space="preserve"> analytical balance </w:t>
      </w:r>
      <w:r w:rsidR="00B07B3E" w:rsidRPr="009D23FA">
        <w:rPr>
          <w:lang w:val="en-GB"/>
        </w:rPr>
        <w:t xml:space="preserve">(accuracy: 0.00 g) </w:t>
      </w:r>
      <w:r w:rsidR="00A97C4F" w:rsidRPr="009D23FA">
        <w:rPr>
          <w:lang w:val="en-GB"/>
        </w:rPr>
        <w:t>on the same day.</w:t>
      </w:r>
    </w:p>
    <w:p w14:paraId="372BC76A" w14:textId="77777777" w:rsidR="00FD6C0D" w:rsidRPr="009D23FA" w:rsidRDefault="00FD6C0D" w:rsidP="009D23FA">
      <w:pPr>
        <w:pStyle w:val="NormalWeb"/>
        <w:spacing w:before="0" w:beforeAutospacing="0" w:after="0" w:afterAutospacing="0" w:line="480" w:lineRule="auto"/>
        <w:contextualSpacing/>
        <w:jc w:val="both"/>
        <w:rPr>
          <w:lang w:val="en-GB"/>
        </w:rPr>
      </w:pPr>
    </w:p>
    <w:p w14:paraId="0CA37929" w14:textId="609ED75F" w:rsidR="003B6755" w:rsidRPr="009D23FA" w:rsidRDefault="0040710D" w:rsidP="009D23FA">
      <w:pPr>
        <w:spacing w:line="480" w:lineRule="auto"/>
        <w:contextualSpacing/>
        <w:jc w:val="both"/>
        <w:rPr>
          <w:rFonts w:ascii="Times New Roman" w:hAnsi="Times New Roman" w:cs="Times New Roman"/>
          <w:b/>
        </w:rPr>
      </w:pPr>
      <w:r w:rsidRPr="009D23FA">
        <w:rPr>
          <w:rFonts w:ascii="Times New Roman" w:hAnsi="Times New Roman" w:cs="Times New Roman"/>
          <w:b/>
        </w:rPr>
        <w:t>Data analysis</w:t>
      </w:r>
    </w:p>
    <w:p w14:paraId="146D4DAF" w14:textId="77777777" w:rsidR="008555F1" w:rsidRPr="009D23FA" w:rsidRDefault="008555F1" w:rsidP="008555F1">
      <w:pPr>
        <w:spacing w:line="480" w:lineRule="auto"/>
        <w:contextualSpacing/>
        <w:jc w:val="both"/>
        <w:rPr>
          <w:rFonts w:ascii="Times New Roman" w:hAnsi="Times New Roman" w:cs="Times New Roman"/>
          <w:b/>
        </w:rPr>
      </w:pPr>
      <w:r w:rsidRPr="009D23FA">
        <w:rPr>
          <w:rFonts w:ascii="Times New Roman" w:hAnsi="Times New Roman" w:cs="Times New Roman"/>
          <w:b/>
        </w:rPr>
        <w:t>Does a mixture of floral visits from different pollinator species result in greater fruit set and/or heavier fruits than visits from a single species?</w:t>
      </w:r>
    </w:p>
    <w:p w14:paraId="4049F676" w14:textId="77777777" w:rsidR="008555F1" w:rsidRPr="009D23FA" w:rsidRDefault="008555F1" w:rsidP="008555F1">
      <w:pPr>
        <w:spacing w:line="480" w:lineRule="auto"/>
        <w:contextualSpacing/>
        <w:jc w:val="both"/>
        <w:rPr>
          <w:rFonts w:ascii="Times New Roman" w:hAnsi="Times New Roman" w:cs="Times New Roman"/>
          <w:b/>
        </w:rPr>
      </w:pPr>
    </w:p>
    <w:p w14:paraId="7080E3E5" w14:textId="0700F1C0" w:rsidR="008555F1" w:rsidRPr="009D23FA" w:rsidRDefault="008555F1" w:rsidP="008555F1">
      <w:pPr>
        <w:spacing w:line="480" w:lineRule="auto"/>
        <w:contextualSpacing/>
        <w:jc w:val="both"/>
        <w:rPr>
          <w:rFonts w:ascii="Times New Roman" w:hAnsi="Times New Roman" w:cs="Times New Roman"/>
        </w:rPr>
      </w:pPr>
      <w:r w:rsidRPr="009D23FA">
        <w:rPr>
          <w:rFonts w:ascii="Times New Roman" w:hAnsi="Times New Roman" w:cs="Times New Roman"/>
        </w:rPr>
        <w:t>To test whether visits from multiple pollinator species result in greater fruit</w:t>
      </w:r>
      <w:r w:rsidR="00DE538E">
        <w:rPr>
          <w:rFonts w:ascii="Times New Roman" w:hAnsi="Times New Roman" w:cs="Times New Roman"/>
        </w:rPr>
        <w:t xml:space="preserve"> weight</w:t>
      </w:r>
      <w:r w:rsidRPr="009D23FA">
        <w:rPr>
          <w:rFonts w:ascii="Times New Roman" w:hAnsi="Times New Roman" w:cs="Times New Roman"/>
        </w:rPr>
        <w:t xml:space="preserve"> compared with visits from single species we used a LMM with berry weight as the response variable and species visit composition (</w:t>
      </w:r>
      <w:r w:rsidR="00DE538E">
        <w:rPr>
          <w:rFonts w:ascii="Times New Roman" w:hAnsi="Times New Roman" w:cs="Times New Roman"/>
        </w:rPr>
        <w:t xml:space="preserve">honeybee, </w:t>
      </w:r>
      <w:r w:rsidRPr="009D23FA">
        <w:rPr>
          <w:rFonts w:ascii="Times New Roman" w:hAnsi="Times New Roman" w:cs="Times New Roman"/>
        </w:rPr>
        <w:t>stingless bee</w:t>
      </w:r>
      <w:r w:rsidR="00DE538E">
        <w:rPr>
          <w:rFonts w:ascii="Times New Roman" w:hAnsi="Times New Roman" w:cs="Times New Roman"/>
        </w:rPr>
        <w:t>,</w:t>
      </w:r>
      <w:r w:rsidRPr="009D23FA">
        <w:rPr>
          <w:rFonts w:ascii="Times New Roman" w:hAnsi="Times New Roman" w:cs="Times New Roman"/>
        </w:rPr>
        <w:t xml:space="preserve"> or a mixture of both; categorical) in interaction with the number of visits (continuous) as fixed effects. For the blueberry model, we included the random terms of block crossed with year because visitation data were collected from different plant individuals in different cropping blocks across two growing years. For the raspberry model, we included a random effect term of block because visitation data were collected from different cropping blocks, in one growing </w:t>
      </w:r>
      <w:r w:rsidR="00DE538E">
        <w:rPr>
          <w:rFonts w:ascii="Times New Roman" w:hAnsi="Times New Roman" w:cs="Times New Roman"/>
        </w:rPr>
        <w:t>season</w:t>
      </w:r>
      <w:r w:rsidRPr="009D23FA">
        <w:rPr>
          <w:rFonts w:ascii="Times New Roman" w:hAnsi="Times New Roman" w:cs="Times New Roman"/>
        </w:rPr>
        <w:t xml:space="preserve">. </w:t>
      </w:r>
      <w:commentRangeStart w:id="530"/>
      <w:r w:rsidRPr="009D23FA">
        <w:rPr>
          <w:rFonts w:ascii="Times New Roman" w:hAnsi="Times New Roman" w:cs="Times New Roman"/>
        </w:rPr>
        <w:t xml:space="preserve">Finally, we tested whether slopes for fruit weight with an increasing number of pollinator visits were </w:t>
      </w:r>
      <w:r w:rsidRPr="009D23FA">
        <w:rPr>
          <w:rFonts w:ascii="Times New Roman" w:hAnsi="Times New Roman" w:cs="Times New Roman"/>
        </w:rPr>
        <w:lastRenderedPageBreak/>
        <w:t xml:space="preserve">significantly different from zero for each pollinator species using “emmeans” (V.X.X.X, REF et al. XXXX). </w:t>
      </w:r>
      <w:commentRangeEnd w:id="530"/>
      <w:r w:rsidRPr="009D23FA">
        <w:rPr>
          <w:rStyle w:val="CommentReference"/>
          <w:rFonts w:ascii="Times New Roman" w:hAnsi="Times New Roman" w:cs="Times New Roman"/>
        </w:rPr>
        <w:commentReference w:id="530"/>
      </w:r>
    </w:p>
    <w:p w14:paraId="1BB3B43E" w14:textId="77777777" w:rsidR="008555F1" w:rsidRPr="009D23FA" w:rsidRDefault="008555F1" w:rsidP="008555F1">
      <w:pPr>
        <w:pStyle w:val="NormalWeb"/>
        <w:spacing w:before="0" w:beforeAutospacing="0" w:after="0" w:afterAutospacing="0" w:line="480" w:lineRule="auto"/>
        <w:contextualSpacing/>
        <w:jc w:val="both"/>
        <w:rPr>
          <w:lang w:val="en-GB"/>
        </w:rPr>
      </w:pPr>
    </w:p>
    <w:p w14:paraId="5036024D" w14:textId="77777777" w:rsidR="00FB5CB0" w:rsidRPr="009D23FA" w:rsidRDefault="00FB5CB0" w:rsidP="009D23FA">
      <w:pPr>
        <w:spacing w:line="480" w:lineRule="auto"/>
        <w:contextualSpacing/>
        <w:jc w:val="both"/>
        <w:rPr>
          <w:rFonts w:ascii="Times New Roman" w:hAnsi="Times New Roman" w:cs="Times New Roman"/>
        </w:rPr>
      </w:pPr>
    </w:p>
    <w:p w14:paraId="09A12721" w14:textId="77777777" w:rsidR="005E6580" w:rsidRPr="009D23FA" w:rsidRDefault="005E6580" w:rsidP="009D23FA">
      <w:pPr>
        <w:spacing w:line="480" w:lineRule="auto"/>
        <w:contextualSpacing/>
        <w:jc w:val="both"/>
        <w:rPr>
          <w:rFonts w:ascii="Times New Roman" w:hAnsi="Times New Roman" w:cs="Times New Roman"/>
          <w:b/>
        </w:rPr>
      </w:pPr>
      <w:r w:rsidRPr="009D23FA">
        <w:rPr>
          <w:rFonts w:ascii="Times New Roman" w:hAnsi="Times New Roman" w:cs="Times New Roman"/>
          <w:b/>
        </w:rPr>
        <w:t>Do interspecific pollinator priority effects mediate fruit weight in different plant species with distinct floral structures?</w:t>
      </w:r>
    </w:p>
    <w:p w14:paraId="2B7A4485" w14:textId="77777777" w:rsidR="003B6755" w:rsidRPr="009D23FA" w:rsidRDefault="003B6755" w:rsidP="009D23FA">
      <w:pPr>
        <w:spacing w:line="480" w:lineRule="auto"/>
        <w:contextualSpacing/>
        <w:jc w:val="both"/>
        <w:rPr>
          <w:rFonts w:ascii="Times New Roman" w:hAnsi="Times New Roman" w:cs="Times New Roman"/>
          <w:b/>
        </w:rPr>
      </w:pPr>
    </w:p>
    <w:p w14:paraId="147D6BD6" w14:textId="5585F9BC" w:rsidR="00136627" w:rsidRPr="009D23FA" w:rsidRDefault="005A1ECB" w:rsidP="009D23FA">
      <w:pPr>
        <w:pStyle w:val="NormalWeb"/>
        <w:spacing w:before="0" w:beforeAutospacing="0" w:after="0" w:afterAutospacing="0" w:line="480" w:lineRule="auto"/>
        <w:contextualSpacing/>
        <w:jc w:val="both"/>
        <w:rPr>
          <w:lang w:val="en-GB"/>
        </w:rPr>
      </w:pPr>
      <w:r w:rsidRPr="009D23FA">
        <w:rPr>
          <w:lang w:val="en-GB"/>
        </w:rPr>
        <w:t>To identify pollinator priority effects in blueberry and raspberry, w</w:t>
      </w:r>
      <w:r w:rsidR="00735FDF" w:rsidRPr="009D23FA">
        <w:rPr>
          <w:lang w:val="en-GB"/>
        </w:rPr>
        <w:t xml:space="preserve">e subsetted </w:t>
      </w:r>
      <w:r w:rsidRPr="009D23FA">
        <w:rPr>
          <w:lang w:val="en-GB"/>
        </w:rPr>
        <w:t>each</w:t>
      </w:r>
      <w:r w:rsidR="00735FDF" w:rsidRPr="009D23FA">
        <w:rPr>
          <w:lang w:val="en-GB"/>
        </w:rPr>
        <w:t xml:space="preserve"> </w:t>
      </w:r>
      <w:r w:rsidR="00A97C4F" w:rsidRPr="009D23FA">
        <w:rPr>
          <w:lang w:val="en-GB"/>
        </w:rPr>
        <w:t xml:space="preserve">data set </w:t>
      </w:r>
      <w:r w:rsidR="00735FDF" w:rsidRPr="009D23FA">
        <w:rPr>
          <w:lang w:val="en-GB"/>
        </w:rPr>
        <w:t xml:space="preserve">to only include </w:t>
      </w:r>
      <w:r w:rsidR="00A97C4F" w:rsidRPr="009D23FA">
        <w:rPr>
          <w:lang w:val="en-GB"/>
        </w:rPr>
        <w:t xml:space="preserve">fruit </w:t>
      </w:r>
      <w:r w:rsidR="00544A98" w:rsidRPr="009D23FA">
        <w:rPr>
          <w:lang w:val="en-GB"/>
        </w:rPr>
        <w:t>weights</w:t>
      </w:r>
      <w:r w:rsidR="00735FDF" w:rsidRPr="009D23FA">
        <w:rPr>
          <w:lang w:val="en-GB"/>
        </w:rPr>
        <w:t xml:space="preserve"> produced as a result of mixed pollinator visits (</w:t>
      </w:r>
      <w:r w:rsidR="00A97C4F" w:rsidRPr="009D23FA">
        <w:rPr>
          <w:lang w:val="en-GB"/>
        </w:rPr>
        <w:t xml:space="preserve">minimum two visits </w:t>
      </w:r>
      <w:r w:rsidR="00391109" w:rsidRPr="009D23FA">
        <w:rPr>
          <w:lang w:val="en-GB"/>
        </w:rPr>
        <w:t xml:space="preserve">to flowers </w:t>
      </w:r>
      <w:r w:rsidR="00735FDF" w:rsidRPr="009D23FA">
        <w:rPr>
          <w:lang w:val="en-GB"/>
        </w:rPr>
        <w:t xml:space="preserve">from both honeybees and stingless bees). </w:t>
      </w:r>
      <w:r w:rsidR="00BD0C5B" w:rsidRPr="009D23FA">
        <w:rPr>
          <w:lang w:val="en-GB"/>
        </w:rPr>
        <w:t xml:space="preserve">We then categorised each fruit as a being produced from a flower </w:t>
      </w:r>
      <w:r w:rsidR="00996A74" w:rsidRPr="009D23FA">
        <w:rPr>
          <w:lang w:val="en-GB"/>
        </w:rPr>
        <w:t xml:space="preserve">initially </w:t>
      </w:r>
      <w:r w:rsidR="00BD0C5B" w:rsidRPr="009D23FA">
        <w:rPr>
          <w:lang w:val="en-GB"/>
        </w:rPr>
        <w:t xml:space="preserve">visited </w:t>
      </w:r>
      <w:r w:rsidR="00544A98" w:rsidRPr="009D23FA">
        <w:rPr>
          <w:lang w:val="en-GB"/>
        </w:rPr>
        <w:t xml:space="preserve">by </w:t>
      </w:r>
      <w:r w:rsidR="00391109" w:rsidRPr="009D23FA">
        <w:rPr>
          <w:lang w:val="en-GB"/>
        </w:rPr>
        <w:t>either a honeybee or a stingless bee</w:t>
      </w:r>
      <w:r w:rsidR="00BD0C5B" w:rsidRPr="009D23FA">
        <w:rPr>
          <w:lang w:val="en-GB"/>
        </w:rPr>
        <w:t xml:space="preserve">. </w:t>
      </w:r>
      <w:r w:rsidR="00544A98" w:rsidRPr="009D23FA">
        <w:rPr>
          <w:lang w:val="en-GB"/>
        </w:rPr>
        <w:t>With</w:t>
      </w:r>
      <w:r w:rsidR="00391109" w:rsidRPr="009D23FA">
        <w:rPr>
          <w:lang w:val="en-GB"/>
        </w:rPr>
        <w:t xml:space="preserve"> this data structure</w:t>
      </w:r>
      <w:r w:rsidR="00391109" w:rsidRPr="009D23FA">
        <w:t>,</w:t>
      </w:r>
      <w:r w:rsidR="00391109" w:rsidRPr="009D23FA">
        <w:rPr>
          <w:lang w:val="en-GB"/>
        </w:rPr>
        <w:t xml:space="preserve"> </w:t>
      </w:r>
      <w:r w:rsidR="00544A98" w:rsidRPr="009D23FA">
        <w:rPr>
          <w:lang w:val="en-GB"/>
        </w:rPr>
        <w:t xml:space="preserve">we </w:t>
      </w:r>
      <w:r w:rsidR="007D4799" w:rsidRPr="009D23FA">
        <w:rPr>
          <w:lang w:val="en-GB"/>
        </w:rPr>
        <w:t>specifie</w:t>
      </w:r>
      <w:r w:rsidR="009D23FA" w:rsidRPr="009D23FA">
        <w:rPr>
          <w:lang w:val="en-GB"/>
        </w:rPr>
        <w:t>d</w:t>
      </w:r>
      <w:r w:rsidR="007D4799" w:rsidRPr="009D23FA">
        <w:rPr>
          <w:lang w:val="en-GB"/>
        </w:rPr>
        <w:t xml:space="preserve"> </w:t>
      </w:r>
      <w:r w:rsidR="0042657D" w:rsidRPr="009D23FA">
        <w:rPr>
          <w:lang w:val="en-GB"/>
        </w:rPr>
        <w:t>linear mixed effect model</w:t>
      </w:r>
      <w:r w:rsidR="00295083" w:rsidRPr="009D23FA">
        <w:rPr>
          <w:lang w:val="en-GB"/>
        </w:rPr>
        <w:t>s</w:t>
      </w:r>
      <w:r w:rsidR="00157443" w:rsidRPr="009D23FA">
        <w:rPr>
          <w:lang w:val="en-GB"/>
        </w:rPr>
        <w:t xml:space="preserve"> (</w:t>
      </w:r>
      <w:r w:rsidR="0042657D" w:rsidRPr="009D23FA">
        <w:rPr>
          <w:lang w:val="en-GB"/>
        </w:rPr>
        <w:t>LMM</w:t>
      </w:r>
      <w:r w:rsidR="00295083" w:rsidRPr="009D23FA">
        <w:rPr>
          <w:lang w:val="en-GB"/>
        </w:rPr>
        <w:t>s</w:t>
      </w:r>
      <w:r w:rsidR="009D23FA" w:rsidRPr="009D23FA">
        <w:rPr>
          <w:lang w:val="en-GB"/>
        </w:rPr>
        <w:t>)</w:t>
      </w:r>
      <w:r w:rsidR="008D731D" w:rsidRPr="009D23FA">
        <w:rPr>
          <w:lang w:val="en-GB"/>
        </w:rPr>
        <w:t xml:space="preserve"> </w:t>
      </w:r>
      <w:r w:rsidR="0042657D" w:rsidRPr="009D23FA">
        <w:rPr>
          <w:lang w:val="en-GB"/>
        </w:rPr>
        <w:t xml:space="preserve">to estimate </w:t>
      </w:r>
      <w:r w:rsidR="008D731D" w:rsidRPr="009D23FA">
        <w:rPr>
          <w:lang w:val="en-GB"/>
        </w:rPr>
        <w:t xml:space="preserve">fruit weight as a function of the </w:t>
      </w:r>
      <w:r w:rsidR="0042657D" w:rsidRPr="009D23FA">
        <w:rPr>
          <w:lang w:val="en-GB"/>
        </w:rPr>
        <w:t xml:space="preserve">initial </w:t>
      </w:r>
      <w:r w:rsidR="008D731D" w:rsidRPr="009D23FA">
        <w:rPr>
          <w:lang w:val="en-GB"/>
        </w:rPr>
        <w:t xml:space="preserve">floral visitor </w:t>
      </w:r>
      <w:r w:rsidR="0044590B" w:rsidRPr="009D23FA">
        <w:rPr>
          <w:lang w:val="en-GB"/>
        </w:rPr>
        <w:t xml:space="preserve">(honeybee or stingless bee; categorical) </w:t>
      </w:r>
      <w:r w:rsidR="008D731D" w:rsidRPr="009D23FA">
        <w:rPr>
          <w:lang w:val="en-GB"/>
        </w:rPr>
        <w:t xml:space="preserve">in a three-way interaction with </w:t>
      </w:r>
      <w:r w:rsidR="00996A74" w:rsidRPr="009D23FA">
        <w:rPr>
          <w:lang w:val="en-GB"/>
        </w:rPr>
        <w:t xml:space="preserve">the total number of floral visits </w:t>
      </w:r>
      <w:r w:rsidR="0044590B" w:rsidRPr="009D23FA">
        <w:rPr>
          <w:lang w:val="en-GB"/>
        </w:rPr>
        <w:t xml:space="preserve">(continuous) </w:t>
      </w:r>
      <w:r w:rsidR="00996A74" w:rsidRPr="009D23FA">
        <w:rPr>
          <w:lang w:val="en-GB"/>
        </w:rPr>
        <w:t xml:space="preserve">and </w:t>
      </w:r>
      <w:r w:rsidR="0042657D" w:rsidRPr="009D23FA">
        <w:rPr>
          <w:lang w:val="en-GB"/>
        </w:rPr>
        <w:t>ratio of honeybee to stingless bee</w:t>
      </w:r>
      <w:r w:rsidR="008D731D" w:rsidRPr="009D23FA">
        <w:rPr>
          <w:lang w:val="en-GB"/>
        </w:rPr>
        <w:t xml:space="preserve"> visits</w:t>
      </w:r>
      <w:r w:rsidR="0044590B" w:rsidRPr="009D23FA">
        <w:rPr>
          <w:lang w:val="en-GB"/>
        </w:rPr>
        <w:t xml:space="preserve"> (continuous)</w:t>
      </w:r>
      <w:r w:rsidR="00996A74" w:rsidRPr="009D23FA">
        <w:rPr>
          <w:lang w:val="en-GB"/>
        </w:rPr>
        <w:t xml:space="preserve">. </w:t>
      </w:r>
      <w:r w:rsidR="00295083" w:rsidRPr="009D23FA">
        <w:rPr>
          <w:lang w:val="en-GB"/>
        </w:rPr>
        <w:t>In the blueberry model</w:t>
      </w:r>
      <w:r w:rsidR="004106A8" w:rsidRPr="009D23FA">
        <w:rPr>
          <w:lang w:val="en-GB"/>
        </w:rPr>
        <w:t>,</w:t>
      </w:r>
      <w:r w:rsidR="00295083" w:rsidRPr="009D23FA">
        <w:rPr>
          <w:lang w:val="en-GB"/>
        </w:rPr>
        <w:t xml:space="preserve"> w</w:t>
      </w:r>
      <w:r w:rsidR="00996A74" w:rsidRPr="009D23FA">
        <w:rPr>
          <w:lang w:val="en-GB"/>
        </w:rPr>
        <w:t xml:space="preserve">e included </w:t>
      </w:r>
      <w:r w:rsidR="008D731D" w:rsidRPr="009D23FA">
        <w:rPr>
          <w:lang w:val="en-GB"/>
        </w:rPr>
        <w:t xml:space="preserve">two crossed random </w:t>
      </w:r>
      <w:r w:rsidR="00996A74" w:rsidRPr="009D23FA">
        <w:rPr>
          <w:lang w:val="en-GB"/>
        </w:rPr>
        <w:t xml:space="preserve">effect </w:t>
      </w:r>
      <w:r w:rsidR="008D731D" w:rsidRPr="009D23FA">
        <w:rPr>
          <w:lang w:val="en-GB"/>
        </w:rPr>
        <w:t xml:space="preserve">terms </w:t>
      </w:r>
      <w:r w:rsidR="00996A74" w:rsidRPr="009D23FA">
        <w:rPr>
          <w:lang w:val="en-GB"/>
        </w:rPr>
        <w:t>(</w:t>
      </w:r>
      <w:r w:rsidR="008D731D" w:rsidRPr="009D23FA">
        <w:t>block and year</w:t>
      </w:r>
      <w:r w:rsidR="00635A58" w:rsidRPr="009D23FA">
        <w:rPr>
          <w:lang w:val="en-GB"/>
        </w:rPr>
        <w:t>; categorical</w:t>
      </w:r>
      <w:r w:rsidR="00996A74" w:rsidRPr="009D23FA">
        <w:t>)</w:t>
      </w:r>
      <w:r w:rsidR="00996A74" w:rsidRPr="009D23FA">
        <w:rPr>
          <w:lang w:val="en-GB"/>
        </w:rPr>
        <w:t xml:space="preserve"> </w:t>
      </w:r>
      <w:r w:rsidR="00136627" w:rsidRPr="009D23FA">
        <w:rPr>
          <w:lang w:val="en-GB"/>
        </w:rPr>
        <w:t>because</w:t>
      </w:r>
      <w:r w:rsidR="00996A74" w:rsidRPr="009D23FA">
        <w:rPr>
          <w:lang w:val="en-GB"/>
        </w:rPr>
        <w:t xml:space="preserve"> visitation data were collected in </w:t>
      </w:r>
      <w:r w:rsidR="00A97C4F" w:rsidRPr="009D23FA">
        <w:rPr>
          <w:lang w:val="en-GB"/>
        </w:rPr>
        <w:t xml:space="preserve">the </w:t>
      </w:r>
      <w:r w:rsidR="00996A74" w:rsidRPr="009D23FA">
        <w:rPr>
          <w:lang w:val="en-GB"/>
        </w:rPr>
        <w:t xml:space="preserve">same </w:t>
      </w:r>
      <w:r w:rsidR="00A97C4F" w:rsidRPr="009D23FA">
        <w:rPr>
          <w:lang w:val="en-GB"/>
        </w:rPr>
        <w:t>orchard</w:t>
      </w:r>
      <w:r w:rsidR="00136627" w:rsidRPr="009D23FA">
        <w:rPr>
          <w:lang w:val="en-GB"/>
        </w:rPr>
        <w:t xml:space="preserve"> </w:t>
      </w:r>
      <w:r w:rsidR="00996A74" w:rsidRPr="009D23FA">
        <w:rPr>
          <w:lang w:val="en-GB"/>
        </w:rPr>
        <w:t>block across two</w:t>
      </w:r>
      <w:r w:rsidR="003F07EE" w:rsidRPr="009D23FA">
        <w:rPr>
          <w:lang w:val="en-GB"/>
        </w:rPr>
        <w:t xml:space="preserve"> </w:t>
      </w:r>
      <w:r w:rsidR="003F07EE" w:rsidRPr="009D23FA">
        <w:t>growing</w:t>
      </w:r>
      <w:r w:rsidR="00996A74" w:rsidRPr="009D23FA">
        <w:rPr>
          <w:lang w:val="en-GB"/>
        </w:rPr>
        <w:t xml:space="preserve"> years</w:t>
      </w:r>
      <w:r w:rsidR="004106A8" w:rsidRPr="009D23FA">
        <w:rPr>
          <w:lang w:val="en-GB"/>
        </w:rPr>
        <w:t>. I</w:t>
      </w:r>
      <w:r w:rsidR="00295083" w:rsidRPr="009D23FA">
        <w:rPr>
          <w:lang w:val="en-GB"/>
        </w:rPr>
        <w:t>n the raspberry model</w:t>
      </w:r>
      <w:r w:rsidR="00A91229" w:rsidRPr="009D23FA">
        <w:rPr>
          <w:lang w:val="en-GB"/>
        </w:rPr>
        <w:t>,</w:t>
      </w:r>
      <w:r w:rsidR="00295083" w:rsidRPr="009D23FA">
        <w:rPr>
          <w:lang w:val="en-GB"/>
        </w:rPr>
        <w:t xml:space="preserve"> we included </w:t>
      </w:r>
      <w:r w:rsidR="008D731D" w:rsidRPr="009D23FA">
        <w:rPr>
          <w:lang w:val="en-GB"/>
        </w:rPr>
        <w:t xml:space="preserve">one random </w:t>
      </w:r>
      <w:r w:rsidR="00136627" w:rsidRPr="009D23FA">
        <w:rPr>
          <w:lang w:val="en-GB"/>
        </w:rPr>
        <w:t xml:space="preserve">effect </w:t>
      </w:r>
      <w:r w:rsidR="008D731D" w:rsidRPr="009D23FA">
        <w:rPr>
          <w:lang w:val="en-GB"/>
        </w:rPr>
        <w:t xml:space="preserve">term </w:t>
      </w:r>
      <w:r w:rsidR="00996A74" w:rsidRPr="009D23FA">
        <w:rPr>
          <w:lang w:val="en-GB"/>
        </w:rPr>
        <w:t>(block</w:t>
      </w:r>
      <w:r w:rsidR="00635A58" w:rsidRPr="009D23FA">
        <w:rPr>
          <w:lang w:val="en-GB"/>
        </w:rPr>
        <w:t>; categorical</w:t>
      </w:r>
      <w:r w:rsidR="00996A74" w:rsidRPr="009D23FA">
        <w:rPr>
          <w:lang w:val="en-GB"/>
        </w:rPr>
        <w:t xml:space="preserve">) as data were collected across multiple </w:t>
      </w:r>
      <w:r w:rsidR="00A97C4F" w:rsidRPr="009D23FA">
        <w:rPr>
          <w:lang w:val="en-GB"/>
        </w:rPr>
        <w:t xml:space="preserve">orchard </w:t>
      </w:r>
      <w:r w:rsidR="00996A74" w:rsidRPr="009D23FA">
        <w:rPr>
          <w:lang w:val="en-GB"/>
        </w:rPr>
        <w:t>blocks</w:t>
      </w:r>
      <w:r w:rsidR="00A91229" w:rsidRPr="009D23FA">
        <w:rPr>
          <w:lang w:val="en-GB"/>
        </w:rPr>
        <w:t xml:space="preserve"> within the same growing year</w:t>
      </w:r>
      <w:r w:rsidR="00FD6C0D" w:rsidRPr="009D23FA">
        <w:rPr>
          <w:lang w:val="en-GB"/>
        </w:rPr>
        <w:t>.</w:t>
      </w:r>
      <w:r w:rsidR="00391109" w:rsidRPr="009D23FA">
        <w:rPr>
          <w:lang w:val="en-GB"/>
        </w:rPr>
        <w:t xml:space="preserve"> </w:t>
      </w:r>
      <w:r w:rsidR="00635A58" w:rsidRPr="009D23FA">
        <w:rPr>
          <w:lang w:val="en-GB"/>
        </w:rPr>
        <w:t xml:space="preserve">We then </w:t>
      </w:r>
      <w:r w:rsidR="00136627" w:rsidRPr="009D23FA">
        <w:rPr>
          <w:lang w:val="en-GB"/>
        </w:rPr>
        <w:t>conducted</w:t>
      </w:r>
      <w:r w:rsidR="00635A58" w:rsidRPr="009D23FA">
        <w:rPr>
          <w:lang w:val="en-GB"/>
        </w:rPr>
        <w:t xml:space="preserve"> model selection </w:t>
      </w:r>
      <w:r w:rsidR="00A91229" w:rsidRPr="009D23FA">
        <w:rPr>
          <w:lang w:val="en-GB"/>
        </w:rPr>
        <w:t xml:space="preserve">on </w:t>
      </w:r>
      <w:r w:rsidR="00295083" w:rsidRPr="009D23FA">
        <w:rPr>
          <w:lang w:val="en-GB"/>
        </w:rPr>
        <w:t xml:space="preserve">these </w:t>
      </w:r>
      <w:r w:rsidR="00635A58" w:rsidRPr="009D23FA">
        <w:rPr>
          <w:lang w:val="en-GB"/>
        </w:rPr>
        <w:t>model</w:t>
      </w:r>
      <w:r w:rsidR="00295083" w:rsidRPr="009D23FA">
        <w:rPr>
          <w:lang w:val="en-GB"/>
        </w:rPr>
        <w:t>s</w:t>
      </w:r>
      <w:r w:rsidR="00635A58" w:rsidRPr="009D23FA">
        <w:rPr>
          <w:lang w:val="en-GB"/>
        </w:rPr>
        <w:t xml:space="preserve"> </w:t>
      </w:r>
      <w:r w:rsidR="00136627" w:rsidRPr="009D23FA">
        <w:rPr>
          <w:lang w:val="en-GB"/>
        </w:rPr>
        <w:t>using</w:t>
      </w:r>
      <w:r w:rsidR="00635A58" w:rsidRPr="009D23FA">
        <w:rPr>
          <w:lang w:val="en-GB"/>
        </w:rPr>
        <w:t xml:space="preserve"> the </w:t>
      </w:r>
      <w:r w:rsidR="00635A58" w:rsidRPr="009D23FA">
        <w:rPr>
          <w:i/>
          <w:lang w:val="en-GB"/>
        </w:rPr>
        <w:t>MuMIn</w:t>
      </w:r>
      <w:r w:rsidR="00635A58" w:rsidRPr="009D23FA">
        <w:rPr>
          <w:lang w:val="en-GB"/>
        </w:rPr>
        <w:t xml:space="preserve"> package (</w:t>
      </w:r>
      <w:r w:rsidR="007D4799" w:rsidRPr="009D23FA">
        <w:rPr>
          <w:lang w:val="en-GB"/>
        </w:rPr>
        <w:t>v.X.X.X, Ref et al. XXXX</w:t>
      </w:r>
      <w:r w:rsidR="00635A58" w:rsidRPr="009D23FA">
        <w:rPr>
          <w:lang w:val="en-GB"/>
        </w:rPr>
        <w:t>) and found that</w:t>
      </w:r>
      <w:r w:rsidR="00136627" w:rsidRPr="009D23FA">
        <w:rPr>
          <w:lang w:val="en-GB"/>
        </w:rPr>
        <w:t>,</w:t>
      </w:r>
      <w:r w:rsidR="00635A58" w:rsidRPr="009D23FA">
        <w:rPr>
          <w:lang w:val="en-GB"/>
        </w:rPr>
        <w:t xml:space="preserve"> in both blueberry and raspberry, the best model for predicting fruit weight included the </w:t>
      </w:r>
      <w:r w:rsidR="00136627" w:rsidRPr="009D23FA">
        <w:rPr>
          <w:lang w:val="en-GB"/>
        </w:rPr>
        <w:t>initial floral visitor</w:t>
      </w:r>
      <w:r w:rsidR="00295083" w:rsidRPr="009D23FA">
        <w:rPr>
          <w:lang w:val="en-GB"/>
        </w:rPr>
        <w:t xml:space="preserve">, </w:t>
      </w:r>
      <w:r w:rsidR="00635A58" w:rsidRPr="009D23FA">
        <w:rPr>
          <w:lang w:val="en-GB"/>
        </w:rPr>
        <w:t xml:space="preserve">number of floral visits and their interaction. </w:t>
      </w:r>
      <w:r w:rsidR="00167EEB" w:rsidRPr="009D23FA">
        <w:rPr>
          <w:lang w:val="en-GB"/>
        </w:rPr>
        <w:t>Accordingly, we present model-estima</w:t>
      </w:r>
      <w:r w:rsidR="00A91229" w:rsidRPr="009D23FA">
        <w:rPr>
          <w:lang w:val="en-GB"/>
        </w:rPr>
        <w:t>tes and slope contrasts for th</w:t>
      </w:r>
      <w:r w:rsidR="007D4799" w:rsidRPr="009D23FA">
        <w:rPr>
          <w:lang w:val="en-GB"/>
        </w:rPr>
        <w:t>e</w:t>
      </w:r>
      <w:r w:rsidR="00A91229" w:rsidRPr="009D23FA">
        <w:rPr>
          <w:lang w:val="en-GB"/>
        </w:rPr>
        <w:t>s</w:t>
      </w:r>
      <w:r w:rsidR="007D4799" w:rsidRPr="009D23FA">
        <w:rPr>
          <w:lang w:val="en-GB"/>
        </w:rPr>
        <w:t>e</w:t>
      </w:r>
      <w:r w:rsidR="00167EEB" w:rsidRPr="009D23FA">
        <w:rPr>
          <w:lang w:val="en-GB"/>
        </w:rPr>
        <w:t xml:space="preserve"> </w:t>
      </w:r>
      <w:r w:rsidR="00136627" w:rsidRPr="009D23FA">
        <w:rPr>
          <w:lang w:val="en-GB"/>
        </w:rPr>
        <w:t xml:space="preserve">reduced </w:t>
      </w:r>
      <w:r w:rsidR="00167EEB" w:rsidRPr="009D23FA">
        <w:rPr>
          <w:lang w:val="en-GB"/>
        </w:rPr>
        <w:t>model</w:t>
      </w:r>
      <w:r w:rsidR="00A91229" w:rsidRPr="009D23FA">
        <w:rPr>
          <w:lang w:val="en-GB"/>
        </w:rPr>
        <w:t>s</w:t>
      </w:r>
      <w:r w:rsidR="00167EEB" w:rsidRPr="009D23FA">
        <w:rPr>
          <w:lang w:val="en-GB"/>
        </w:rPr>
        <w:t xml:space="preserve">. To calculate slope contrasts (i.e., whether there </w:t>
      </w:r>
      <w:r w:rsidR="00295083" w:rsidRPr="009D23FA">
        <w:rPr>
          <w:lang w:val="en-GB"/>
        </w:rPr>
        <w:t>was</w:t>
      </w:r>
      <w:r w:rsidR="00167EEB" w:rsidRPr="009D23FA">
        <w:rPr>
          <w:lang w:val="en-GB"/>
        </w:rPr>
        <w:t xml:space="preserve"> a significant difference in </w:t>
      </w:r>
      <w:r w:rsidR="00136627" w:rsidRPr="009D23FA">
        <w:rPr>
          <w:lang w:val="en-GB"/>
        </w:rPr>
        <w:t xml:space="preserve">model-estimated </w:t>
      </w:r>
      <w:r w:rsidR="00167EEB" w:rsidRPr="009D23FA">
        <w:rPr>
          <w:lang w:val="en-GB"/>
        </w:rPr>
        <w:t xml:space="preserve">slopes for fruit weight </w:t>
      </w:r>
      <w:r w:rsidR="00136627" w:rsidRPr="009D23FA">
        <w:rPr>
          <w:lang w:val="en-GB"/>
        </w:rPr>
        <w:t>according to the identity of the initial visitor</w:t>
      </w:r>
      <w:r w:rsidR="00167EEB" w:rsidRPr="009D23FA">
        <w:rPr>
          <w:lang w:val="en-GB"/>
        </w:rPr>
        <w:t>) we used emmeans (</w:t>
      </w:r>
      <w:r w:rsidR="007D4799" w:rsidRPr="009D23FA">
        <w:rPr>
          <w:lang w:val="en-GB"/>
        </w:rPr>
        <w:t>v.X.X.X, Ref et al. XXXX</w:t>
      </w:r>
      <w:r w:rsidR="00167EEB" w:rsidRPr="009D23FA">
        <w:rPr>
          <w:lang w:val="en-GB"/>
        </w:rPr>
        <w:t xml:space="preserve">). </w:t>
      </w:r>
      <w:commentRangeStart w:id="531"/>
      <w:r w:rsidR="00136627" w:rsidRPr="009D23FA">
        <w:rPr>
          <w:lang w:val="en-GB"/>
        </w:rPr>
        <w:t>Thus, e</w:t>
      </w:r>
      <w:r w:rsidR="00391109" w:rsidRPr="009D23FA">
        <w:rPr>
          <w:lang w:val="en-GB"/>
        </w:rPr>
        <w:t xml:space="preserve">vidence of a pollinator </w:t>
      </w:r>
      <w:r w:rsidR="00391109" w:rsidRPr="009D23FA">
        <w:rPr>
          <w:lang w:val="en-GB"/>
        </w:rPr>
        <w:lastRenderedPageBreak/>
        <w:t>priority effect is indicated by a significant difference in the model-estimated slope for fruit weight as a function of the number of pollinator visits</w:t>
      </w:r>
      <w:r w:rsidR="00A91229" w:rsidRPr="009D23FA">
        <w:rPr>
          <w:lang w:val="en-GB"/>
        </w:rPr>
        <w:t xml:space="preserve"> between the two initial </w:t>
      </w:r>
      <w:r w:rsidR="00391109" w:rsidRPr="009D23FA">
        <w:rPr>
          <w:lang w:val="en-GB"/>
        </w:rPr>
        <w:t>visitor categories (i.e., honeybee or stingless bee)</w:t>
      </w:r>
      <w:ins w:id="532" w:author="Liam Kendall" w:date="2019-02-19T16:18:00Z">
        <w:r w:rsidR="0008481F">
          <w:rPr>
            <w:lang w:val="en-GB"/>
          </w:rPr>
          <w:t xml:space="preserve"> or </w:t>
        </w:r>
      </w:ins>
      <w:ins w:id="533" w:author="Liam Kendall" w:date="2019-02-19T16:19:00Z">
        <w:r w:rsidR="0008481F">
          <w:rPr>
            <w:lang w:val="en-GB"/>
          </w:rPr>
          <w:t xml:space="preserve">a signficant </w:t>
        </w:r>
      </w:ins>
      <w:ins w:id="534" w:author="Liam Kendall" w:date="2019-02-27T11:53:00Z">
        <w:r w:rsidR="007F4538">
          <w:rPr>
            <w:lang w:val="en-GB"/>
          </w:rPr>
          <w:t>relationship with the</w:t>
        </w:r>
      </w:ins>
      <w:ins w:id="535" w:author="Liam Kendall" w:date="2019-02-19T16:19:00Z">
        <w:r w:rsidR="0008481F">
          <w:rPr>
            <w:lang w:val="en-GB"/>
          </w:rPr>
          <w:t xml:space="preserve"> </w:t>
        </w:r>
      </w:ins>
      <w:ins w:id="536" w:author="Liam Kendall" w:date="2019-02-19T16:18:00Z">
        <w:r w:rsidR="0008481F">
          <w:rPr>
            <w:lang w:val="en-GB"/>
          </w:rPr>
          <w:t>initial visit duration</w:t>
        </w:r>
      </w:ins>
      <w:r w:rsidR="00391109" w:rsidRPr="009D23FA">
        <w:rPr>
          <w:lang w:val="en-GB"/>
        </w:rPr>
        <w:t>.</w:t>
      </w:r>
      <w:commentRangeEnd w:id="531"/>
      <w:r w:rsidR="00A91229" w:rsidRPr="009D23FA">
        <w:rPr>
          <w:rStyle w:val="CommentReference"/>
          <w:rFonts w:eastAsiaTheme="minorHAnsi"/>
          <w:lang w:val="en-GB"/>
        </w:rPr>
        <w:commentReference w:id="531"/>
      </w:r>
    </w:p>
    <w:p w14:paraId="6019D756" w14:textId="77777777" w:rsidR="00FD6C0D" w:rsidRPr="009D23FA" w:rsidRDefault="00FD6C0D" w:rsidP="009D23FA">
      <w:pPr>
        <w:pStyle w:val="NormalWeb"/>
        <w:spacing w:before="0" w:beforeAutospacing="0" w:after="0" w:afterAutospacing="0" w:line="480" w:lineRule="auto"/>
        <w:contextualSpacing/>
        <w:jc w:val="both"/>
        <w:rPr>
          <w:lang w:val="en-GB"/>
        </w:rPr>
      </w:pPr>
    </w:p>
    <w:p w14:paraId="0A263091" w14:textId="0F03A5C1" w:rsidR="00F678C9" w:rsidRPr="009D23FA" w:rsidRDefault="00F678C9" w:rsidP="009D23FA">
      <w:pPr>
        <w:pStyle w:val="NormalWeb"/>
        <w:spacing w:before="0" w:beforeAutospacing="0" w:after="0" w:afterAutospacing="0" w:line="480" w:lineRule="auto"/>
        <w:contextualSpacing/>
        <w:jc w:val="both"/>
        <w:rPr>
          <w:lang w:val="en-GB"/>
        </w:rPr>
      </w:pPr>
      <w:r w:rsidRPr="009D23FA">
        <w:rPr>
          <w:lang w:val="en-GB"/>
        </w:rPr>
        <w:t xml:space="preserve">We specified all LMMs using the </w:t>
      </w:r>
      <w:r w:rsidRPr="009D23FA">
        <w:rPr>
          <w:i/>
          <w:lang w:val="en-GB"/>
        </w:rPr>
        <w:t>glmmTMB</w:t>
      </w:r>
      <w:r w:rsidRPr="009D23FA">
        <w:rPr>
          <w:lang w:val="en-GB"/>
        </w:rPr>
        <w:t xml:space="preserve"> package (v.0.2.3, Brooks et al., 2017). For both intra- and interspecific priority effects analyses, we modelled fruit weight with a Gaussian distribution. We assessed model residuals using the </w:t>
      </w:r>
      <w:r w:rsidRPr="009D23FA">
        <w:rPr>
          <w:i/>
          <w:lang w:val="en-GB"/>
        </w:rPr>
        <w:t>DHARMa</w:t>
      </w:r>
      <w:r w:rsidRPr="009D23FA">
        <w:rPr>
          <w:lang w:val="en-GB"/>
        </w:rPr>
        <w:t xml:space="preserve"> package (v.0.2.2, Hartig 2019). All analyses were conducted in </w:t>
      </w:r>
      <w:r w:rsidRPr="009D23FA">
        <w:rPr>
          <w:i/>
          <w:lang w:val="en-GB"/>
        </w:rPr>
        <w:t>R</w:t>
      </w:r>
      <w:r w:rsidRPr="009D23FA">
        <w:rPr>
          <w:lang w:val="en-GB"/>
        </w:rPr>
        <w:t xml:space="preserve"> v3.5.1 (R Core Team, 2018).</w:t>
      </w:r>
    </w:p>
    <w:p w14:paraId="4AF1058F" w14:textId="77777777" w:rsidR="00684D3D" w:rsidRPr="009D23FA" w:rsidRDefault="00684D3D" w:rsidP="009D23FA">
      <w:pPr>
        <w:pStyle w:val="NormalWeb"/>
        <w:spacing w:before="0" w:beforeAutospacing="0" w:after="0" w:afterAutospacing="0" w:line="480" w:lineRule="auto"/>
        <w:contextualSpacing/>
        <w:jc w:val="both"/>
        <w:rPr>
          <w:lang w:val="en-GB"/>
        </w:rPr>
      </w:pPr>
    </w:p>
    <w:p w14:paraId="5839147A" w14:textId="7FF152EC" w:rsidR="00E569A8" w:rsidRPr="007F4538" w:rsidRDefault="00E569A8" w:rsidP="009D23FA">
      <w:pPr>
        <w:pStyle w:val="NormalWeb"/>
        <w:spacing w:before="0" w:beforeAutospacing="0" w:after="0" w:afterAutospacing="0" w:line="480" w:lineRule="auto"/>
        <w:contextualSpacing/>
        <w:jc w:val="both"/>
        <w:rPr>
          <w:i/>
          <w:strike/>
          <w:lang w:val="en-GB"/>
        </w:rPr>
      </w:pPr>
      <w:commentRangeStart w:id="537"/>
      <w:r w:rsidRPr="007F4538">
        <w:rPr>
          <w:i/>
          <w:strike/>
          <w:lang w:val="en-GB"/>
        </w:rPr>
        <w:t>Intraspecific priority effects</w:t>
      </w:r>
    </w:p>
    <w:p w14:paraId="680732B9" w14:textId="13FCB8BA" w:rsidR="00E569A8" w:rsidRPr="007F4538" w:rsidRDefault="00E569A8" w:rsidP="009D23FA">
      <w:pPr>
        <w:pStyle w:val="NormalWeb"/>
        <w:spacing w:before="0" w:beforeAutospacing="0" w:after="0" w:afterAutospacing="0" w:line="480" w:lineRule="auto"/>
        <w:contextualSpacing/>
        <w:jc w:val="both"/>
        <w:rPr>
          <w:strike/>
          <w:lang w:val="en-GB"/>
        </w:rPr>
      </w:pPr>
      <w:r w:rsidRPr="007F4538">
        <w:rPr>
          <w:strike/>
          <w:lang w:val="en-GB"/>
        </w:rPr>
        <w:t>We first subsetted our data to single-species compositional visits (</w:t>
      </w:r>
      <w:r w:rsidR="0012533F" w:rsidRPr="007F4538">
        <w:rPr>
          <w:strike/>
          <w:lang w:val="en-GB"/>
        </w:rPr>
        <w:t xml:space="preserve">categorical; </w:t>
      </w:r>
      <w:r w:rsidRPr="007F4538">
        <w:rPr>
          <w:strike/>
          <w:lang w:val="en-GB"/>
        </w:rPr>
        <w:t xml:space="preserve">honeybees or stingless bees). We then estimated fruit </w:t>
      </w:r>
      <w:r w:rsidR="00B659FB" w:rsidRPr="007F4538">
        <w:rPr>
          <w:strike/>
          <w:lang w:val="en-GB"/>
        </w:rPr>
        <w:t xml:space="preserve">set </w:t>
      </w:r>
      <w:r w:rsidRPr="007F4538">
        <w:rPr>
          <w:strike/>
          <w:lang w:val="en-GB"/>
        </w:rPr>
        <w:t>or fruit weight as a function of the first floral visitor’s behaviour (</w:t>
      </w:r>
      <w:r w:rsidR="0012533F" w:rsidRPr="007F4538">
        <w:rPr>
          <w:strike/>
          <w:lang w:val="en-GB"/>
        </w:rPr>
        <w:t>categorical;</w:t>
      </w:r>
      <w:r w:rsidRPr="007F4538">
        <w:rPr>
          <w:strike/>
          <w:lang w:val="en-GB"/>
        </w:rPr>
        <w:t xml:space="preserve"> pollen or nectar foraging) in interaction with </w:t>
      </w:r>
      <w:r w:rsidR="00B659FB" w:rsidRPr="007F4538">
        <w:rPr>
          <w:strike/>
          <w:lang w:val="en-GB"/>
        </w:rPr>
        <w:t xml:space="preserve">the </w:t>
      </w:r>
      <w:r w:rsidRPr="007F4538">
        <w:rPr>
          <w:strike/>
          <w:lang w:val="en-GB"/>
        </w:rPr>
        <w:t xml:space="preserve">proportion of pollen forager visits </w:t>
      </w:r>
      <w:r w:rsidR="0012533F" w:rsidRPr="007F4538">
        <w:rPr>
          <w:strike/>
          <w:lang w:val="en-GB"/>
        </w:rPr>
        <w:t xml:space="preserve">(continuous) </w:t>
      </w:r>
      <w:r w:rsidRPr="007F4538">
        <w:rPr>
          <w:strike/>
          <w:lang w:val="en-GB"/>
        </w:rPr>
        <w:t>and total number of floral visits</w:t>
      </w:r>
      <w:r w:rsidR="0012533F" w:rsidRPr="007F4538">
        <w:rPr>
          <w:strike/>
          <w:lang w:val="en-GB"/>
        </w:rPr>
        <w:t xml:space="preserve"> (continuous)</w:t>
      </w:r>
      <w:r w:rsidRPr="007F4538">
        <w:rPr>
          <w:strike/>
          <w:lang w:val="en-GB"/>
        </w:rPr>
        <w:t xml:space="preserve">. Again, in blueberry, we included </w:t>
      </w:r>
      <w:r w:rsidR="008907B7" w:rsidRPr="007F4538">
        <w:rPr>
          <w:strike/>
          <w:lang w:val="en-GB"/>
        </w:rPr>
        <w:t>one</w:t>
      </w:r>
      <w:r w:rsidRPr="007F4538">
        <w:rPr>
          <w:strike/>
          <w:lang w:val="en-GB"/>
        </w:rPr>
        <w:t xml:space="preserve"> random terms: </w:t>
      </w:r>
      <w:r w:rsidRPr="007F4538">
        <w:rPr>
          <w:i/>
          <w:strike/>
          <w:lang w:val="en-GB"/>
        </w:rPr>
        <w:t>year,</w:t>
      </w:r>
      <w:r w:rsidR="00620F0D" w:rsidRPr="007F4538">
        <w:rPr>
          <w:i/>
          <w:strike/>
          <w:lang w:val="en-GB"/>
        </w:rPr>
        <w:t xml:space="preserve"> </w:t>
      </w:r>
      <w:r w:rsidR="00620F0D" w:rsidRPr="007F4538">
        <w:rPr>
          <w:strike/>
          <w:lang w:val="en-GB"/>
        </w:rPr>
        <w:t xml:space="preserve">as visitation data were collected in </w:t>
      </w:r>
      <w:r w:rsidR="008907B7" w:rsidRPr="007F4538">
        <w:rPr>
          <w:strike/>
          <w:lang w:val="en-GB"/>
        </w:rPr>
        <w:t>the</w:t>
      </w:r>
      <w:r w:rsidR="00620F0D" w:rsidRPr="007F4538">
        <w:rPr>
          <w:strike/>
          <w:lang w:val="en-GB"/>
        </w:rPr>
        <w:t xml:space="preserve"> block across two years,</w:t>
      </w:r>
      <w:r w:rsidRPr="007F4538">
        <w:rPr>
          <w:i/>
          <w:strike/>
          <w:lang w:val="en-GB"/>
        </w:rPr>
        <w:t xml:space="preserve"> </w:t>
      </w:r>
      <w:r w:rsidRPr="007F4538">
        <w:rPr>
          <w:strike/>
          <w:lang w:val="en-GB"/>
        </w:rPr>
        <w:t xml:space="preserve">and in raspberry, one random term: </w:t>
      </w:r>
      <w:r w:rsidRPr="007F4538">
        <w:rPr>
          <w:i/>
          <w:strike/>
          <w:lang w:val="en-GB"/>
        </w:rPr>
        <w:t>block</w:t>
      </w:r>
      <w:r w:rsidR="008907B7" w:rsidRPr="007F4538">
        <w:rPr>
          <w:i/>
          <w:strike/>
          <w:lang w:val="en-GB"/>
        </w:rPr>
        <w:t xml:space="preserve">, </w:t>
      </w:r>
      <w:r w:rsidR="008907B7" w:rsidRPr="007F4538">
        <w:rPr>
          <w:strike/>
          <w:lang w:val="en-GB"/>
        </w:rPr>
        <w:t>as data were collected across multiple blocks</w:t>
      </w:r>
      <w:r w:rsidRPr="007F4538">
        <w:rPr>
          <w:strike/>
          <w:lang w:val="en-GB"/>
        </w:rPr>
        <w:t xml:space="preserve">. </w:t>
      </w:r>
      <w:commentRangeEnd w:id="537"/>
      <w:r w:rsidR="008555F1">
        <w:rPr>
          <w:rStyle w:val="CommentReference"/>
          <w:rFonts w:asciiTheme="minorHAnsi" w:eastAsiaTheme="minorHAnsi" w:hAnsiTheme="minorHAnsi" w:cstheme="minorBidi"/>
          <w:lang w:val="en-GB"/>
        </w:rPr>
        <w:commentReference w:id="537"/>
      </w:r>
    </w:p>
    <w:p w14:paraId="72F8C908" w14:textId="407AD123" w:rsidR="00E569A8" w:rsidRPr="009D23FA" w:rsidRDefault="00E569A8" w:rsidP="009D23FA">
      <w:pPr>
        <w:pStyle w:val="NormalWeb"/>
        <w:spacing w:before="0" w:beforeAutospacing="0" w:after="0" w:afterAutospacing="0" w:line="480" w:lineRule="auto"/>
        <w:contextualSpacing/>
        <w:jc w:val="both"/>
        <w:rPr>
          <w:lang w:val="en-GB"/>
        </w:rPr>
      </w:pPr>
    </w:p>
    <w:p w14:paraId="42A5343F" w14:textId="1AEF87C2" w:rsidR="008907B7" w:rsidRPr="009D23FA" w:rsidRDefault="009D23FA" w:rsidP="009D23FA">
      <w:pPr>
        <w:spacing w:line="480" w:lineRule="auto"/>
        <w:contextualSpacing/>
        <w:jc w:val="both"/>
        <w:rPr>
          <w:rFonts w:ascii="Times New Roman" w:hAnsi="Times New Roman" w:cs="Times New Roman"/>
          <w:b/>
          <w:sz w:val="32"/>
        </w:rPr>
      </w:pPr>
      <w:r w:rsidRPr="009D23FA">
        <w:rPr>
          <w:rFonts w:ascii="Times New Roman" w:hAnsi="Times New Roman" w:cs="Times New Roman"/>
          <w:b/>
          <w:sz w:val="32"/>
        </w:rPr>
        <w:t>Results</w:t>
      </w:r>
    </w:p>
    <w:p w14:paraId="69431155" w14:textId="77777777" w:rsidR="007A58B9" w:rsidRPr="001A163D" w:rsidRDefault="007A58B9" w:rsidP="007A58B9">
      <w:pPr>
        <w:spacing w:line="480" w:lineRule="auto"/>
        <w:contextualSpacing/>
        <w:jc w:val="both"/>
        <w:rPr>
          <w:rFonts w:ascii="Times New Roman" w:hAnsi="Times New Roman" w:cs="Times New Roman"/>
          <w:b/>
        </w:rPr>
      </w:pPr>
      <w:r w:rsidRPr="001A163D">
        <w:rPr>
          <w:rFonts w:ascii="Times New Roman" w:hAnsi="Times New Roman" w:cs="Times New Roman"/>
          <w:b/>
        </w:rPr>
        <w:t xml:space="preserve">Does a mixture of floral visits from different pollinator species result in heavier fruits than visits from a single species? </w:t>
      </w:r>
    </w:p>
    <w:p w14:paraId="4CFCDEB1" w14:textId="77777777" w:rsidR="007A58B9" w:rsidRPr="001A163D" w:rsidRDefault="007A58B9" w:rsidP="007A58B9">
      <w:pPr>
        <w:spacing w:line="480" w:lineRule="auto"/>
        <w:contextualSpacing/>
        <w:jc w:val="both"/>
        <w:rPr>
          <w:rFonts w:ascii="Times New Roman" w:hAnsi="Times New Roman" w:cs="Times New Roman"/>
        </w:rPr>
      </w:pPr>
    </w:p>
    <w:p w14:paraId="1BF80CF6" w14:textId="16174E42" w:rsidR="007A58B9" w:rsidRPr="001A163D" w:rsidRDefault="007A58B9" w:rsidP="007A58B9">
      <w:pPr>
        <w:spacing w:line="480" w:lineRule="auto"/>
        <w:contextualSpacing/>
        <w:jc w:val="both"/>
        <w:rPr>
          <w:rFonts w:ascii="Times New Roman" w:hAnsi="Times New Roman" w:cs="Times New Roman"/>
        </w:rPr>
      </w:pPr>
      <w:r w:rsidRPr="001A163D">
        <w:rPr>
          <w:rFonts w:ascii="Times New Roman" w:hAnsi="Times New Roman" w:cs="Times New Roman"/>
        </w:rPr>
        <w:t>For blueberry, we found that fruit weight increased with an increasing number of visits from honeybees (slope = 0.1</w:t>
      </w:r>
      <w:r>
        <w:rPr>
          <w:rFonts w:ascii="Times New Roman" w:hAnsi="Times New Roman" w:cs="Times New Roman"/>
        </w:rPr>
        <w:t>36</w:t>
      </w:r>
      <w:r w:rsidRPr="001A163D">
        <w:rPr>
          <w:rFonts w:ascii="Times New Roman" w:hAnsi="Times New Roman" w:cs="Times New Roman"/>
        </w:rPr>
        <w:t xml:space="preserve"> ± 0.0</w:t>
      </w:r>
      <w:r>
        <w:rPr>
          <w:rFonts w:ascii="Times New Roman" w:hAnsi="Times New Roman" w:cs="Times New Roman"/>
        </w:rPr>
        <w:t>49</w:t>
      </w:r>
      <w:r w:rsidRPr="001A163D">
        <w:rPr>
          <w:rFonts w:ascii="Times New Roman" w:hAnsi="Times New Roman" w:cs="Times New Roman"/>
        </w:rPr>
        <w:t xml:space="preserve">, </w:t>
      </w:r>
      <w:r w:rsidRPr="001A163D">
        <w:rPr>
          <w:rFonts w:ascii="Times New Roman" w:hAnsi="Times New Roman" w:cs="Times New Roman"/>
          <w:i/>
        </w:rPr>
        <w:t>z</w:t>
      </w:r>
      <w:r w:rsidRPr="001A163D">
        <w:rPr>
          <w:rFonts w:ascii="Times New Roman" w:hAnsi="Times New Roman" w:cs="Times New Roman"/>
        </w:rPr>
        <w:t xml:space="preserve"> = 2.</w:t>
      </w:r>
      <w:r>
        <w:rPr>
          <w:rFonts w:ascii="Times New Roman" w:hAnsi="Times New Roman" w:cs="Times New Roman"/>
        </w:rPr>
        <w:t>759</w:t>
      </w:r>
      <w:r w:rsidRPr="001A163D">
        <w:rPr>
          <w:rFonts w:ascii="Times New Roman" w:hAnsi="Times New Roman" w:cs="Times New Roman"/>
        </w:rPr>
        <w:t xml:space="preserve">, </w:t>
      </w:r>
      <w:r w:rsidRPr="001A163D">
        <w:rPr>
          <w:rFonts w:ascii="Times New Roman" w:hAnsi="Times New Roman" w:cs="Times New Roman"/>
          <w:i/>
        </w:rPr>
        <w:t>P</w:t>
      </w:r>
      <w:r w:rsidRPr="001A163D">
        <w:rPr>
          <w:rFonts w:ascii="Times New Roman" w:hAnsi="Times New Roman" w:cs="Times New Roman"/>
        </w:rPr>
        <w:t xml:space="preserve"> = 0.0</w:t>
      </w:r>
      <w:r>
        <w:rPr>
          <w:rFonts w:ascii="Times New Roman" w:hAnsi="Times New Roman" w:cs="Times New Roman"/>
        </w:rPr>
        <w:t>03</w:t>
      </w:r>
      <w:r w:rsidRPr="001A163D">
        <w:rPr>
          <w:rFonts w:ascii="Times New Roman" w:hAnsi="Times New Roman" w:cs="Times New Roman"/>
        </w:rPr>
        <w:t>; Figure 3)</w:t>
      </w:r>
      <w:r>
        <w:rPr>
          <w:rFonts w:ascii="Times New Roman" w:hAnsi="Times New Roman" w:cs="Times New Roman"/>
        </w:rPr>
        <w:t xml:space="preserve"> and weakly for stingless</w:t>
      </w:r>
      <w:r w:rsidRPr="001A163D">
        <w:rPr>
          <w:rFonts w:ascii="Times New Roman" w:hAnsi="Times New Roman" w:cs="Times New Roman"/>
        </w:rPr>
        <w:t xml:space="preserve"> </w:t>
      </w:r>
      <w:r w:rsidRPr="001A163D">
        <w:rPr>
          <w:rFonts w:ascii="Times New Roman" w:hAnsi="Times New Roman" w:cs="Times New Roman"/>
        </w:rPr>
        <w:lastRenderedPageBreak/>
        <w:t>bees combined with honeybees (slope = 0.02</w:t>
      </w:r>
      <w:r>
        <w:rPr>
          <w:rFonts w:ascii="Times New Roman" w:hAnsi="Times New Roman" w:cs="Times New Roman"/>
        </w:rPr>
        <w:t>2</w:t>
      </w:r>
      <w:r w:rsidRPr="001A163D">
        <w:rPr>
          <w:rFonts w:ascii="Times New Roman" w:hAnsi="Times New Roman" w:cs="Times New Roman"/>
        </w:rPr>
        <w:t xml:space="preserve"> ± 0.01</w:t>
      </w:r>
      <w:r>
        <w:rPr>
          <w:rFonts w:ascii="Times New Roman" w:hAnsi="Times New Roman" w:cs="Times New Roman"/>
        </w:rPr>
        <w:t>6</w:t>
      </w:r>
      <w:r w:rsidRPr="001A163D">
        <w:rPr>
          <w:rFonts w:ascii="Times New Roman" w:hAnsi="Times New Roman" w:cs="Times New Roman"/>
        </w:rPr>
        <w:t xml:space="preserve">, </w:t>
      </w:r>
      <w:r w:rsidRPr="001A163D">
        <w:rPr>
          <w:rFonts w:ascii="Times New Roman" w:hAnsi="Times New Roman" w:cs="Times New Roman"/>
          <w:i/>
        </w:rPr>
        <w:t>z</w:t>
      </w:r>
      <w:r w:rsidRPr="001A163D">
        <w:rPr>
          <w:rFonts w:ascii="Times New Roman" w:hAnsi="Times New Roman" w:cs="Times New Roman"/>
        </w:rPr>
        <w:t xml:space="preserve"> = 1.</w:t>
      </w:r>
      <w:r>
        <w:rPr>
          <w:rFonts w:ascii="Times New Roman" w:hAnsi="Times New Roman" w:cs="Times New Roman"/>
        </w:rPr>
        <w:t>318</w:t>
      </w:r>
      <w:r w:rsidRPr="001A163D">
        <w:rPr>
          <w:rFonts w:ascii="Times New Roman" w:hAnsi="Times New Roman" w:cs="Times New Roman"/>
        </w:rPr>
        <w:t xml:space="preserve">, </w:t>
      </w:r>
      <w:r w:rsidRPr="001A163D">
        <w:rPr>
          <w:rFonts w:ascii="Times New Roman" w:hAnsi="Times New Roman" w:cs="Times New Roman"/>
          <w:i/>
        </w:rPr>
        <w:t>P</w:t>
      </w:r>
      <w:r w:rsidRPr="001A163D">
        <w:rPr>
          <w:rFonts w:ascii="Times New Roman" w:hAnsi="Times New Roman" w:cs="Times New Roman"/>
        </w:rPr>
        <w:t xml:space="preserve"> = 0.0</w:t>
      </w:r>
      <w:r>
        <w:rPr>
          <w:rFonts w:ascii="Times New Roman" w:hAnsi="Times New Roman" w:cs="Times New Roman"/>
        </w:rPr>
        <w:t>95</w:t>
      </w:r>
      <w:r w:rsidRPr="001A163D">
        <w:rPr>
          <w:rFonts w:ascii="Times New Roman" w:hAnsi="Times New Roman" w:cs="Times New Roman"/>
        </w:rPr>
        <w:t>) but not for stingless bees only (slope = 0.0</w:t>
      </w:r>
      <w:r>
        <w:rPr>
          <w:rFonts w:ascii="Times New Roman" w:hAnsi="Times New Roman" w:cs="Times New Roman"/>
        </w:rPr>
        <w:t>18</w:t>
      </w:r>
      <w:r w:rsidRPr="001A163D">
        <w:rPr>
          <w:rFonts w:ascii="Times New Roman" w:hAnsi="Times New Roman" w:cs="Times New Roman"/>
        </w:rPr>
        <w:t xml:space="preserve"> ± 0.07</w:t>
      </w:r>
      <w:r>
        <w:rPr>
          <w:rFonts w:ascii="Times New Roman" w:hAnsi="Times New Roman" w:cs="Times New Roman"/>
        </w:rPr>
        <w:t>8</w:t>
      </w:r>
      <w:r w:rsidRPr="001A163D">
        <w:rPr>
          <w:rFonts w:ascii="Times New Roman" w:hAnsi="Times New Roman" w:cs="Times New Roman"/>
        </w:rPr>
        <w:t xml:space="preserve">, </w:t>
      </w:r>
      <w:r w:rsidRPr="001A163D">
        <w:rPr>
          <w:rFonts w:ascii="Times New Roman" w:hAnsi="Times New Roman" w:cs="Times New Roman"/>
          <w:i/>
        </w:rPr>
        <w:t>z</w:t>
      </w:r>
      <w:r w:rsidRPr="001A163D">
        <w:rPr>
          <w:rFonts w:ascii="Times New Roman" w:hAnsi="Times New Roman" w:cs="Times New Roman"/>
        </w:rPr>
        <w:t xml:space="preserve"> =</w:t>
      </w:r>
      <w:r>
        <w:rPr>
          <w:rFonts w:ascii="Times New Roman" w:hAnsi="Times New Roman" w:cs="Times New Roman"/>
        </w:rPr>
        <w:t xml:space="preserve"> </w:t>
      </w:r>
      <w:r w:rsidRPr="001A163D">
        <w:rPr>
          <w:rFonts w:ascii="Times New Roman" w:hAnsi="Times New Roman" w:cs="Times New Roman"/>
        </w:rPr>
        <w:t>0.</w:t>
      </w:r>
      <w:r>
        <w:rPr>
          <w:rFonts w:ascii="Times New Roman" w:hAnsi="Times New Roman" w:cs="Times New Roman"/>
        </w:rPr>
        <w:t>237</w:t>
      </w:r>
      <w:r w:rsidRPr="001A163D">
        <w:rPr>
          <w:rFonts w:ascii="Times New Roman" w:hAnsi="Times New Roman" w:cs="Times New Roman"/>
        </w:rPr>
        <w:t xml:space="preserve">, </w:t>
      </w:r>
      <w:r w:rsidRPr="001A163D">
        <w:rPr>
          <w:rFonts w:ascii="Times New Roman" w:hAnsi="Times New Roman" w:cs="Times New Roman"/>
          <w:i/>
        </w:rPr>
        <w:t>P</w:t>
      </w:r>
      <w:r w:rsidRPr="001A163D">
        <w:rPr>
          <w:rFonts w:ascii="Times New Roman" w:hAnsi="Times New Roman" w:cs="Times New Roman"/>
        </w:rPr>
        <w:t xml:space="preserve"> = 0.</w:t>
      </w:r>
      <w:r>
        <w:rPr>
          <w:rFonts w:ascii="Times New Roman" w:hAnsi="Times New Roman" w:cs="Times New Roman"/>
        </w:rPr>
        <w:t>407</w:t>
      </w:r>
      <w:r w:rsidRPr="001A163D">
        <w:rPr>
          <w:rFonts w:ascii="Times New Roman" w:hAnsi="Times New Roman" w:cs="Times New Roman"/>
        </w:rPr>
        <w:t xml:space="preserve">). </w:t>
      </w:r>
      <w:r>
        <w:rPr>
          <w:rFonts w:ascii="Times New Roman" w:hAnsi="Times New Roman" w:cs="Times New Roman"/>
        </w:rPr>
        <w:t>Overall, fresh weight from flowers visited by both honeybees</w:t>
      </w:r>
      <w:r w:rsidR="008555F1">
        <w:rPr>
          <w:rFonts w:ascii="Times New Roman" w:hAnsi="Times New Roman" w:cs="Times New Roman"/>
        </w:rPr>
        <w:t xml:space="preserve"> and stingless bees</w:t>
      </w:r>
      <w:r>
        <w:rPr>
          <w:rFonts w:ascii="Times New Roman" w:hAnsi="Times New Roman" w:cs="Times New Roman"/>
        </w:rPr>
        <w:t xml:space="preserve"> were significantly greater than those visited by honeybees alone (contrast:</w:t>
      </w:r>
      <w:r w:rsidRPr="0007230B">
        <w:rPr>
          <w:rFonts w:ascii="Times New Roman" w:hAnsi="Times New Roman" w:cs="Times New Roman"/>
        </w:rPr>
        <w:t xml:space="preserve"> 0.114 </w:t>
      </w:r>
      <w:r w:rsidRPr="001A163D">
        <w:rPr>
          <w:rFonts w:ascii="Times New Roman" w:hAnsi="Times New Roman" w:cs="Times New Roman"/>
        </w:rPr>
        <w:t>±</w:t>
      </w:r>
      <w:r>
        <w:rPr>
          <w:rFonts w:ascii="Times New Roman" w:hAnsi="Times New Roman" w:cs="Times New Roman"/>
        </w:rPr>
        <w:t xml:space="preserve"> </w:t>
      </w:r>
      <w:r w:rsidRPr="0007230B">
        <w:rPr>
          <w:rFonts w:ascii="Times New Roman" w:hAnsi="Times New Roman" w:cs="Times New Roman"/>
        </w:rPr>
        <w:t>0.0519</w:t>
      </w:r>
      <w:r>
        <w:rPr>
          <w:rFonts w:ascii="Times New Roman" w:hAnsi="Times New Roman" w:cs="Times New Roman"/>
        </w:rPr>
        <w:t xml:space="preserve">, </w:t>
      </w:r>
      <w:r>
        <w:rPr>
          <w:rFonts w:ascii="Times New Roman" w:hAnsi="Times New Roman" w:cs="Times New Roman"/>
          <w:i/>
        </w:rPr>
        <w:t xml:space="preserve">t </w:t>
      </w:r>
      <w:r>
        <w:rPr>
          <w:rFonts w:ascii="Times New Roman" w:hAnsi="Times New Roman" w:cs="Times New Roman"/>
        </w:rPr>
        <w:t>=</w:t>
      </w:r>
      <w:r w:rsidRPr="0007230B">
        <w:rPr>
          <w:rFonts w:ascii="Times New Roman" w:hAnsi="Times New Roman" w:cs="Times New Roman"/>
        </w:rPr>
        <w:t xml:space="preserve"> 2.199</w:t>
      </w:r>
      <w:r>
        <w:rPr>
          <w:rFonts w:ascii="Times New Roman" w:hAnsi="Times New Roman" w:cs="Times New Roman"/>
        </w:rPr>
        <w:t xml:space="preserve">, </w:t>
      </w:r>
      <w:r w:rsidRPr="00542335">
        <w:rPr>
          <w:rFonts w:ascii="Times New Roman" w:hAnsi="Times New Roman" w:cs="Times New Roman"/>
          <w:i/>
        </w:rPr>
        <w:t>P</w:t>
      </w:r>
      <w:r>
        <w:rPr>
          <w:rFonts w:ascii="Times New Roman" w:hAnsi="Times New Roman" w:cs="Times New Roman"/>
        </w:rPr>
        <w:t xml:space="preserve"> = </w:t>
      </w:r>
      <w:r w:rsidRPr="0007230B">
        <w:rPr>
          <w:rFonts w:ascii="Times New Roman" w:hAnsi="Times New Roman" w:cs="Times New Roman"/>
        </w:rPr>
        <w:t>0.044</w:t>
      </w:r>
      <w:r>
        <w:rPr>
          <w:rFonts w:ascii="Times New Roman" w:hAnsi="Times New Roman" w:cs="Times New Roman"/>
        </w:rPr>
        <w:t>).</w:t>
      </w:r>
    </w:p>
    <w:p w14:paraId="1615F8FC" w14:textId="77777777" w:rsidR="007A58B9" w:rsidRPr="001A163D" w:rsidRDefault="007A58B9" w:rsidP="007A58B9">
      <w:pPr>
        <w:spacing w:line="480" w:lineRule="auto"/>
        <w:contextualSpacing/>
        <w:jc w:val="both"/>
        <w:rPr>
          <w:rFonts w:ascii="Times New Roman" w:hAnsi="Times New Roman" w:cs="Times New Roman"/>
        </w:rPr>
      </w:pPr>
      <w:r>
        <w:rPr>
          <w:rFonts w:ascii="Times New Roman" w:hAnsi="Times New Roman" w:cs="Times New Roman"/>
          <w:noProof/>
          <w:lang w:val="en-AU" w:eastAsia="en-AU"/>
        </w:rPr>
        <w:drawing>
          <wp:inline distT="0" distB="0" distL="0" distR="0" wp14:anchorId="13D29F3D" wp14:editId="1233AA4D">
            <wp:extent cx="5727700" cy="23863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ueberry_composition.pdf"/>
                    <pic:cNvPicPr/>
                  </pic:nvPicPr>
                  <pic:blipFill>
                    <a:blip r:embed="rId9"/>
                    <a:stretch>
                      <a:fillRect/>
                    </a:stretch>
                  </pic:blipFill>
                  <pic:spPr>
                    <a:xfrm>
                      <a:off x="0" y="0"/>
                      <a:ext cx="5727700" cy="2386330"/>
                    </a:xfrm>
                    <a:prstGeom prst="rect">
                      <a:avLst/>
                    </a:prstGeom>
                  </pic:spPr>
                </pic:pic>
              </a:graphicData>
            </a:graphic>
          </wp:inline>
        </w:drawing>
      </w:r>
    </w:p>
    <w:p w14:paraId="63FD9730" w14:textId="77777777" w:rsidR="007A58B9" w:rsidRPr="001A163D" w:rsidRDefault="007A58B9" w:rsidP="007A58B9">
      <w:pPr>
        <w:spacing w:line="480" w:lineRule="auto"/>
        <w:contextualSpacing/>
        <w:jc w:val="both"/>
        <w:rPr>
          <w:rFonts w:ascii="Times New Roman" w:hAnsi="Times New Roman" w:cs="Times New Roman"/>
        </w:rPr>
      </w:pPr>
      <w:r w:rsidRPr="001A163D">
        <w:rPr>
          <w:rFonts w:ascii="Times New Roman" w:hAnsi="Times New Roman" w:cs="Times New Roman"/>
          <w:b/>
        </w:rPr>
        <w:t>Figure 3.</w:t>
      </w:r>
      <w:r w:rsidRPr="001A163D">
        <w:rPr>
          <w:rFonts w:ascii="Times New Roman" w:hAnsi="Times New Roman" w:cs="Times New Roman"/>
        </w:rPr>
        <w:t xml:space="preserve"> Weight of blueberry fruit from flowers visited by only honeybees or stingless bees or a mixture of honeybees and stingless bees. Solid lines are the model-estimated fruit weights with an increasing number of pollinator visits and shaded ribbons are the model-estimated confidence intervals. Hollow circles are the actual data.</w:t>
      </w:r>
    </w:p>
    <w:p w14:paraId="129DFCC2" w14:textId="77777777" w:rsidR="007A58B9" w:rsidRPr="001A163D" w:rsidRDefault="007A58B9" w:rsidP="007A58B9">
      <w:pPr>
        <w:spacing w:line="480" w:lineRule="auto"/>
        <w:contextualSpacing/>
        <w:jc w:val="both"/>
        <w:rPr>
          <w:rFonts w:ascii="Times New Roman" w:hAnsi="Times New Roman" w:cs="Times New Roman"/>
        </w:rPr>
      </w:pPr>
    </w:p>
    <w:p w14:paraId="51F65CAB" w14:textId="77777777" w:rsidR="007A58B9" w:rsidRPr="001A163D" w:rsidRDefault="007A58B9" w:rsidP="007A58B9">
      <w:pPr>
        <w:spacing w:line="480" w:lineRule="auto"/>
        <w:contextualSpacing/>
        <w:jc w:val="both"/>
        <w:rPr>
          <w:rFonts w:ascii="Times New Roman" w:hAnsi="Times New Roman" w:cs="Times New Roman"/>
        </w:rPr>
      </w:pPr>
      <w:r w:rsidRPr="001A163D">
        <w:rPr>
          <w:rFonts w:ascii="Times New Roman" w:hAnsi="Times New Roman" w:cs="Times New Roman"/>
        </w:rPr>
        <w:t>In contrast, for raspberry, we found that fruit weight increased with an increasing number of visits from s</w:t>
      </w:r>
      <w:r>
        <w:rPr>
          <w:rFonts w:ascii="Times New Roman" w:hAnsi="Times New Roman" w:cs="Times New Roman"/>
        </w:rPr>
        <w:t>t</w:t>
      </w:r>
      <w:r w:rsidRPr="001A163D">
        <w:rPr>
          <w:rFonts w:ascii="Times New Roman" w:hAnsi="Times New Roman" w:cs="Times New Roman"/>
        </w:rPr>
        <w:t>ingles</w:t>
      </w:r>
      <w:r>
        <w:rPr>
          <w:rFonts w:ascii="Times New Roman" w:hAnsi="Times New Roman" w:cs="Times New Roman"/>
        </w:rPr>
        <w:t>s</w:t>
      </w:r>
      <w:r w:rsidRPr="001A163D">
        <w:rPr>
          <w:rFonts w:ascii="Times New Roman" w:hAnsi="Times New Roman" w:cs="Times New Roman"/>
        </w:rPr>
        <w:t xml:space="preserve"> bees (slope = 0.178 ± 0.069, </w:t>
      </w:r>
      <w:r w:rsidRPr="001A163D">
        <w:rPr>
          <w:rFonts w:ascii="Times New Roman" w:hAnsi="Times New Roman" w:cs="Times New Roman"/>
          <w:i/>
        </w:rPr>
        <w:t>z</w:t>
      </w:r>
      <w:r w:rsidRPr="001A163D">
        <w:rPr>
          <w:rFonts w:ascii="Times New Roman" w:hAnsi="Times New Roman" w:cs="Times New Roman"/>
        </w:rPr>
        <w:t xml:space="preserve"> = 2.559, </w:t>
      </w:r>
      <w:r w:rsidRPr="001A163D">
        <w:rPr>
          <w:rFonts w:ascii="Times New Roman" w:hAnsi="Times New Roman" w:cs="Times New Roman"/>
          <w:i/>
        </w:rPr>
        <w:t>P</w:t>
      </w:r>
      <w:r w:rsidRPr="001A163D">
        <w:rPr>
          <w:rFonts w:ascii="Times New Roman" w:hAnsi="Times New Roman" w:cs="Times New Roman"/>
        </w:rPr>
        <w:t xml:space="preserve"> = 0.006; Figure 4) and stingless bees combined with honeybees (slope = 0.043 ± 0.016, </w:t>
      </w:r>
      <w:r w:rsidRPr="001A163D">
        <w:rPr>
          <w:rFonts w:ascii="Times New Roman" w:hAnsi="Times New Roman" w:cs="Times New Roman"/>
          <w:i/>
        </w:rPr>
        <w:t>z</w:t>
      </w:r>
      <w:r w:rsidRPr="001A163D">
        <w:rPr>
          <w:rFonts w:ascii="Times New Roman" w:hAnsi="Times New Roman" w:cs="Times New Roman"/>
        </w:rPr>
        <w:t xml:space="preserve"> = 2.657, </w:t>
      </w:r>
      <w:r w:rsidRPr="001A163D">
        <w:rPr>
          <w:rFonts w:ascii="Times New Roman" w:hAnsi="Times New Roman" w:cs="Times New Roman"/>
          <w:i/>
        </w:rPr>
        <w:t>P</w:t>
      </w:r>
      <w:r w:rsidRPr="001A163D">
        <w:rPr>
          <w:rFonts w:ascii="Times New Roman" w:hAnsi="Times New Roman" w:cs="Times New Roman"/>
        </w:rPr>
        <w:t xml:space="preserve"> = 0.0042) but not from honeybees only (slope = 0.026 ± 0.029, </w:t>
      </w:r>
      <w:r w:rsidRPr="001A163D">
        <w:rPr>
          <w:rFonts w:ascii="Times New Roman" w:hAnsi="Times New Roman" w:cs="Times New Roman"/>
          <w:i/>
        </w:rPr>
        <w:t>z</w:t>
      </w:r>
      <w:r w:rsidRPr="001A163D">
        <w:rPr>
          <w:rFonts w:ascii="Times New Roman" w:hAnsi="Times New Roman" w:cs="Times New Roman"/>
        </w:rPr>
        <w:t xml:space="preserve"> = 0.886, </w:t>
      </w:r>
      <w:r w:rsidRPr="001A163D">
        <w:rPr>
          <w:rFonts w:ascii="Times New Roman" w:hAnsi="Times New Roman" w:cs="Times New Roman"/>
          <w:i/>
        </w:rPr>
        <w:t>P</w:t>
      </w:r>
      <w:r w:rsidRPr="001A163D">
        <w:rPr>
          <w:rFonts w:ascii="Times New Roman" w:hAnsi="Times New Roman" w:cs="Times New Roman"/>
        </w:rPr>
        <w:t xml:space="preserve"> = 0.1883).</w:t>
      </w:r>
    </w:p>
    <w:p w14:paraId="734DDCD1" w14:textId="77777777" w:rsidR="007A58B9" w:rsidRPr="001A163D" w:rsidRDefault="007A58B9" w:rsidP="007A58B9">
      <w:pPr>
        <w:spacing w:line="480" w:lineRule="auto"/>
        <w:contextualSpacing/>
        <w:jc w:val="both"/>
        <w:rPr>
          <w:rFonts w:ascii="Times New Roman" w:hAnsi="Times New Roman" w:cs="Times New Roman"/>
        </w:rPr>
      </w:pPr>
      <w:commentRangeStart w:id="538"/>
      <w:r>
        <w:rPr>
          <w:rFonts w:ascii="Times New Roman" w:hAnsi="Times New Roman" w:cs="Times New Roman"/>
          <w:noProof/>
          <w:lang w:val="en-AU" w:eastAsia="en-AU"/>
        </w:rPr>
        <w:lastRenderedPageBreak/>
        <w:drawing>
          <wp:inline distT="0" distB="0" distL="0" distR="0" wp14:anchorId="6318F5DB" wp14:editId="4F9CC101">
            <wp:extent cx="6026579" cy="2510852"/>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spberry_composition.pdf"/>
                    <pic:cNvPicPr/>
                  </pic:nvPicPr>
                  <pic:blipFill>
                    <a:blip r:embed="rId10"/>
                    <a:stretch>
                      <a:fillRect/>
                    </a:stretch>
                  </pic:blipFill>
                  <pic:spPr>
                    <a:xfrm>
                      <a:off x="0" y="0"/>
                      <a:ext cx="6030187" cy="2512355"/>
                    </a:xfrm>
                    <a:prstGeom prst="rect">
                      <a:avLst/>
                    </a:prstGeom>
                  </pic:spPr>
                </pic:pic>
              </a:graphicData>
            </a:graphic>
          </wp:inline>
        </w:drawing>
      </w:r>
      <w:commentRangeEnd w:id="538"/>
      <w:r w:rsidR="00417897">
        <w:rPr>
          <w:rStyle w:val="CommentReference"/>
        </w:rPr>
        <w:commentReference w:id="538"/>
      </w:r>
    </w:p>
    <w:p w14:paraId="0D1D2FD2" w14:textId="77777777" w:rsidR="007A58B9" w:rsidRPr="001A163D" w:rsidRDefault="007A58B9" w:rsidP="007A58B9">
      <w:pPr>
        <w:spacing w:line="480" w:lineRule="auto"/>
        <w:contextualSpacing/>
        <w:jc w:val="both"/>
        <w:rPr>
          <w:rFonts w:ascii="Times New Roman" w:hAnsi="Times New Roman" w:cs="Times New Roman"/>
        </w:rPr>
      </w:pPr>
      <w:r w:rsidRPr="001A163D">
        <w:rPr>
          <w:rFonts w:ascii="Times New Roman" w:hAnsi="Times New Roman" w:cs="Times New Roman"/>
          <w:b/>
        </w:rPr>
        <w:t>Figure 4.</w:t>
      </w:r>
      <w:r w:rsidRPr="001A163D">
        <w:rPr>
          <w:rFonts w:ascii="Times New Roman" w:hAnsi="Times New Roman" w:cs="Times New Roman"/>
        </w:rPr>
        <w:t xml:space="preserve"> Weight of raspberry fruit from flowers visited by only honeybees or stingless bees or a mixture of honeybees and stingless bees. Solid lines are the model-estimated fruit weights with an increasing number of pollinator visits and shaded ribbons are the model-estimated confidence intervals. Hollow circles are the actual data.</w:t>
      </w:r>
    </w:p>
    <w:p w14:paraId="33C0425D" w14:textId="77777777" w:rsidR="007A58B9" w:rsidRPr="001A163D" w:rsidRDefault="007A58B9" w:rsidP="007A58B9">
      <w:pPr>
        <w:spacing w:line="480" w:lineRule="auto"/>
        <w:contextualSpacing/>
        <w:jc w:val="both"/>
        <w:rPr>
          <w:rFonts w:ascii="Times New Roman" w:hAnsi="Times New Roman" w:cs="Times New Roman"/>
        </w:rPr>
      </w:pPr>
    </w:p>
    <w:p w14:paraId="71BEB0AA" w14:textId="77777777" w:rsidR="007A58B9" w:rsidRPr="001A163D" w:rsidRDefault="007A58B9" w:rsidP="007A58B9">
      <w:pPr>
        <w:spacing w:line="480" w:lineRule="auto"/>
        <w:contextualSpacing/>
        <w:jc w:val="both"/>
        <w:rPr>
          <w:rFonts w:ascii="Times New Roman" w:hAnsi="Times New Roman" w:cs="Times New Roman"/>
        </w:rPr>
      </w:pPr>
      <w:commentRangeStart w:id="539"/>
      <w:commentRangeStart w:id="540"/>
      <w:r w:rsidRPr="001A163D">
        <w:rPr>
          <w:rFonts w:ascii="Times New Roman" w:hAnsi="Times New Roman" w:cs="Times New Roman"/>
        </w:rPr>
        <w:t>Despite these trends, for both raspberry and blueberry we found no differences between slopes (association between fruit weight and the number of pollinator visits) for fruits produced from stingless bee versus honeybee visits. Similarly, there were no differences between slopes for fruits produced from a mixture of stingless bee and honeybee visits versus visits from either one of these taxa (Table SX).</w:t>
      </w:r>
      <w:commentRangeEnd w:id="539"/>
      <w:r w:rsidRPr="001A163D">
        <w:rPr>
          <w:rStyle w:val="CommentReference"/>
        </w:rPr>
        <w:commentReference w:id="539"/>
      </w:r>
      <w:commentRangeEnd w:id="540"/>
      <w:r>
        <w:rPr>
          <w:rStyle w:val="CommentReference"/>
        </w:rPr>
        <w:commentReference w:id="540"/>
      </w:r>
    </w:p>
    <w:p w14:paraId="3B8C6384" w14:textId="77777777" w:rsidR="007A58B9" w:rsidRDefault="007A58B9" w:rsidP="007A58B9">
      <w:pPr>
        <w:spacing w:line="480" w:lineRule="auto"/>
        <w:contextualSpacing/>
        <w:jc w:val="both"/>
        <w:rPr>
          <w:rFonts w:ascii="Times New Roman" w:hAnsi="Times New Roman" w:cs="Times New Roman"/>
        </w:rPr>
      </w:pPr>
    </w:p>
    <w:p w14:paraId="7237EACD" w14:textId="77777777" w:rsidR="009D23FA" w:rsidRPr="009D23FA" w:rsidRDefault="009D23FA" w:rsidP="009D23FA">
      <w:pPr>
        <w:spacing w:line="480" w:lineRule="auto"/>
        <w:contextualSpacing/>
        <w:jc w:val="both"/>
        <w:rPr>
          <w:rFonts w:ascii="Times New Roman" w:hAnsi="Times New Roman" w:cs="Times New Roman"/>
          <w:b/>
        </w:rPr>
      </w:pPr>
    </w:p>
    <w:p w14:paraId="09FB06BE" w14:textId="77777777" w:rsidR="009D23FA" w:rsidRDefault="009D23FA" w:rsidP="009D23FA">
      <w:pPr>
        <w:spacing w:line="480" w:lineRule="auto"/>
        <w:contextualSpacing/>
        <w:jc w:val="both"/>
        <w:rPr>
          <w:rFonts w:ascii="Times New Roman" w:hAnsi="Times New Roman" w:cs="Times New Roman"/>
          <w:b/>
        </w:rPr>
      </w:pPr>
      <w:r w:rsidRPr="001A163D">
        <w:rPr>
          <w:rFonts w:ascii="Times New Roman" w:hAnsi="Times New Roman" w:cs="Times New Roman"/>
          <w:b/>
        </w:rPr>
        <w:t xml:space="preserve">Do </w:t>
      </w:r>
      <w:r>
        <w:rPr>
          <w:rFonts w:ascii="Times New Roman" w:hAnsi="Times New Roman" w:cs="Times New Roman"/>
          <w:b/>
        </w:rPr>
        <w:t xml:space="preserve">interspecific </w:t>
      </w:r>
      <w:r w:rsidRPr="001A163D">
        <w:rPr>
          <w:rFonts w:ascii="Times New Roman" w:hAnsi="Times New Roman" w:cs="Times New Roman"/>
          <w:b/>
        </w:rPr>
        <w:t>pollinator priority effects mediate fruit weight in different plant species with distinct floral structures?</w:t>
      </w:r>
    </w:p>
    <w:p w14:paraId="7E3E5733" w14:textId="77777777" w:rsidR="009D23FA" w:rsidRPr="001A163D" w:rsidRDefault="009D23FA" w:rsidP="009D23FA">
      <w:pPr>
        <w:spacing w:line="480" w:lineRule="auto"/>
        <w:contextualSpacing/>
        <w:jc w:val="both"/>
        <w:rPr>
          <w:rFonts w:ascii="Times New Roman" w:hAnsi="Times New Roman" w:cs="Times New Roman"/>
        </w:rPr>
      </w:pPr>
    </w:p>
    <w:p w14:paraId="38A437DD" w14:textId="117CECDD" w:rsidR="009D23FA" w:rsidRPr="001A163D" w:rsidRDefault="009D23FA" w:rsidP="009D23FA">
      <w:pPr>
        <w:spacing w:line="480" w:lineRule="auto"/>
        <w:contextualSpacing/>
        <w:jc w:val="both"/>
        <w:rPr>
          <w:rFonts w:ascii="Times New Roman" w:hAnsi="Times New Roman" w:cs="Times New Roman"/>
        </w:rPr>
      </w:pPr>
      <w:r w:rsidRPr="001A163D">
        <w:rPr>
          <w:rFonts w:ascii="Times New Roman" w:hAnsi="Times New Roman" w:cs="Times New Roman"/>
        </w:rPr>
        <w:t xml:space="preserve">We detected a strong priority effect in blueberry, whereby fruit produced from flowers that received their first visit from a stingless bee were initially </w:t>
      </w:r>
      <w:r w:rsidR="008555F1">
        <w:rPr>
          <w:rFonts w:ascii="Times New Roman" w:hAnsi="Times New Roman" w:cs="Times New Roman"/>
          <w:highlight w:val="yellow"/>
        </w:rPr>
        <w:t>79</w:t>
      </w:r>
      <w:r w:rsidRPr="006D689F">
        <w:rPr>
          <w:rFonts w:ascii="Times New Roman" w:hAnsi="Times New Roman" w:cs="Times New Roman"/>
          <w:highlight w:val="yellow"/>
        </w:rPr>
        <w:t>%</w:t>
      </w:r>
      <w:r w:rsidRPr="001A163D">
        <w:rPr>
          <w:rFonts w:ascii="Times New Roman" w:hAnsi="Times New Roman" w:cs="Times New Roman"/>
        </w:rPr>
        <w:t xml:space="preserve"> heavier than those that had a honeybee visit first</w:t>
      </w:r>
      <w:r w:rsidR="007A58B9">
        <w:rPr>
          <w:rFonts w:ascii="Times New Roman" w:hAnsi="Times New Roman" w:cs="Times New Roman"/>
        </w:rPr>
        <w:t xml:space="preserve"> (</w:t>
      </w:r>
      <w:r w:rsidR="007A58B9">
        <w:rPr>
          <w:rFonts w:ascii="Times New Roman" w:hAnsi="Times New Roman" w:cs="Times New Roman"/>
          <w:i/>
        </w:rPr>
        <w:t xml:space="preserve">t = </w:t>
      </w:r>
      <w:r w:rsidR="007A58B9" w:rsidRPr="007A58B9">
        <w:rPr>
          <w:rFonts w:ascii="Times New Roman" w:hAnsi="Times New Roman" w:cs="Times New Roman"/>
        </w:rPr>
        <w:t xml:space="preserve">2.601 </w:t>
      </w:r>
      <w:r w:rsidR="007A58B9">
        <w:rPr>
          <w:rFonts w:ascii="Times New Roman" w:hAnsi="Times New Roman" w:cs="Times New Roman"/>
        </w:rPr>
        <w:t xml:space="preserve">, </w:t>
      </w:r>
      <w:r w:rsidR="007A58B9" w:rsidRPr="007F4538">
        <w:rPr>
          <w:rFonts w:ascii="Times New Roman" w:hAnsi="Times New Roman" w:cs="Times New Roman"/>
          <w:i/>
        </w:rPr>
        <w:t>P</w:t>
      </w:r>
      <w:r w:rsidR="007A58B9">
        <w:rPr>
          <w:rFonts w:ascii="Times New Roman" w:hAnsi="Times New Roman" w:cs="Times New Roman"/>
        </w:rPr>
        <w:t xml:space="preserve"> =</w:t>
      </w:r>
      <w:r w:rsidR="007A58B9" w:rsidRPr="007A58B9">
        <w:rPr>
          <w:rFonts w:ascii="Times New Roman" w:hAnsi="Times New Roman" w:cs="Times New Roman"/>
        </w:rPr>
        <w:t xml:space="preserve"> 0.009</w:t>
      </w:r>
      <w:r w:rsidR="007A58B9">
        <w:rPr>
          <w:rFonts w:ascii="Times New Roman" w:hAnsi="Times New Roman" w:cs="Times New Roman"/>
        </w:rPr>
        <w:t xml:space="preserve">, stingless bee : visit number interaction, </w:t>
      </w:r>
      <w:r w:rsidR="007A58B9" w:rsidRPr="007F4538">
        <w:rPr>
          <w:rFonts w:ascii="Times New Roman" w:hAnsi="Times New Roman" w:cs="Times New Roman"/>
          <w:i/>
        </w:rPr>
        <w:t>t</w:t>
      </w:r>
      <w:r w:rsidR="007A58B9">
        <w:rPr>
          <w:rFonts w:ascii="Times New Roman" w:hAnsi="Times New Roman" w:cs="Times New Roman"/>
        </w:rPr>
        <w:t xml:space="preserve"> = </w:t>
      </w:r>
      <w:r w:rsidR="007A58B9" w:rsidRPr="007A58B9">
        <w:rPr>
          <w:rFonts w:ascii="Times New Roman" w:hAnsi="Times New Roman" w:cs="Times New Roman"/>
        </w:rPr>
        <w:t xml:space="preserve">-2.284  </w:t>
      </w:r>
      <w:r w:rsidR="007A58B9">
        <w:rPr>
          <w:rFonts w:ascii="Times New Roman" w:hAnsi="Times New Roman" w:cs="Times New Roman"/>
          <w:i/>
        </w:rPr>
        <w:lastRenderedPageBreak/>
        <w:t xml:space="preserve">P = </w:t>
      </w:r>
      <w:r w:rsidR="007A58B9" w:rsidRPr="007A58B9">
        <w:rPr>
          <w:rFonts w:ascii="Times New Roman" w:hAnsi="Times New Roman" w:cs="Times New Roman"/>
        </w:rPr>
        <w:t>0.02240</w:t>
      </w:r>
      <w:r w:rsidR="007A58B9">
        <w:rPr>
          <w:rFonts w:ascii="Times New Roman" w:hAnsi="Times New Roman" w:cs="Times New Roman"/>
        </w:rPr>
        <w:t xml:space="preserve">) and exhibited significantly different slopes </w:t>
      </w:r>
      <w:r w:rsidRPr="001A163D">
        <w:rPr>
          <w:rFonts w:ascii="Times New Roman" w:hAnsi="Times New Roman" w:cs="Times New Roman"/>
        </w:rPr>
        <w:t>(</w:t>
      </w:r>
      <w:r w:rsidR="00F541EF" w:rsidRPr="001A163D">
        <w:rPr>
          <w:rFonts w:ascii="Times New Roman" w:hAnsi="Times New Roman" w:cs="Times New Roman"/>
        </w:rPr>
        <w:t>honeybee – stingless bee slope contrast = 0.07</w:t>
      </w:r>
      <w:r w:rsidR="00F541EF">
        <w:rPr>
          <w:rFonts w:ascii="Times New Roman" w:hAnsi="Times New Roman" w:cs="Times New Roman"/>
        </w:rPr>
        <w:t>1</w:t>
      </w:r>
      <w:r w:rsidR="00F541EF" w:rsidRPr="001A163D">
        <w:rPr>
          <w:rFonts w:ascii="Times New Roman" w:hAnsi="Times New Roman" w:cs="Times New Roman"/>
        </w:rPr>
        <w:t xml:space="preserve"> ± 0.0</w:t>
      </w:r>
      <w:r w:rsidR="00F541EF">
        <w:rPr>
          <w:rFonts w:ascii="Times New Roman" w:hAnsi="Times New Roman" w:cs="Times New Roman"/>
        </w:rPr>
        <w:t>31</w:t>
      </w:r>
      <w:r w:rsidR="00F541EF" w:rsidRPr="001A163D">
        <w:rPr>
          <w:rFonts w:ascii="Times New Roman" w:hAnsi="Times New Roman" w:cs="Times New Roman"/>
        </w:rPr>
        <w:t xml:space="preserve">, </w:t>
      </w:r>
      <w:r w:rsidR="00F541EF" w:rsidRPr="001A163D">
        <w:rPr>
          <w:rFonts w:ascii="Times New Roman" w:hAnsi="Times New Roman" w:cs="Times New Roman"/>
          <w:i/>
        </w:rPr>
        <w:t>t</w:t>
      </w:r>
      <w:r w:rsidR="00F541EF" w:rsidRPr="001A163D">
        <w:rPr>
          <w:rFonts w:ascii="Times New Roman" w:hAnsi="Times New Roman" w:cs="Times New Roman"/>
        </w:rPr>
        <w:t xml:space="preserve"> = 2.</w:t>
      </w:r>
      <w:r w:rsidR="00F541EF">
        <w:rPr>
          <w:rFonts w:ascii="Times New Roman" w:hAnsi="Times New Roman" w:cs="Times New Roman"/>
        </w:rPr>
        <w:t>283</w:t>
      </w:r>
      <w:r w:rsidR="00F541EF" w:rsidRPr="001A163D">
        <w:rPr>
          <w:rFonts w:ascii="Times New Roman" w:hAnsi="Times New Roman" w:cs="Times New Roman"/>
        </w:rPr>
        <w:t xml:space="preserve">, </w:t>
      </w:r>
      <w:r w:rsidR="00F541EF" w:rsidRPr="001A163D">
        <w:rPr>
          <w:rFonts w:ascii="Times New Roman" w:hAnsi="Times New Roman" w:cs="Times New Roman"/>
          <w:i/>
        </w:rPr>
        <w:t>P</w:t>
      </w:r>
      <w:r w:rsidR="00F541EF" w:rsidRPr="001A163D">
        <w:rPr>
          <w:rFonts w:ascii="Times New Roman" w:hAnsi="Times New Roman" w:cs="Times New Roman"/>
        </w:rPr>
        <w:t xml:space="preserve"> = 0.0</w:t>
      </w:r>
      <w:r w:rsidR="00F541EF">
        <w:rPr>
          <w:rFonts w:ascii="Times New Roman" w:hAnsi="Times New Roman" w:cs="Times New Roman"/>
        </w:rPr>
        <w:t>273</w:t>
      </w:r>
      <w:r w:rsidR="00F541EF" w:rsidRPr="001A163D">
        <w:rPr>
          <w:rFonts w:ascii="Times New Roman" w:hAnsi="Times New Roman" w:cs="Times New Roman"/>
        </w:rPr>
        <w:t>; Figure 1</w:t>
      </w:r>
      <w:r w:rsidRPr="001A163D">
        <w:rPr>
          <w:rFonts w:ascii="Times New Roman" w:hAnsi="Times New Roman" w:cs="Times New Roman"/>
        </w:rPr>
        <w:t xml:space="preserve">). </w:t>
      </w:r>
      <w:r w:rsidR="007A58B9">
        <w:rPr>
          <w:rFonts w:ascii="Times New Roman" w:hAnsi="Times New Roman" w:cs="Times New Roman"/>
        </w:rPr>
        <w:t>W</w:t>
      </w:r>
      <w:r w:rsidRPr="001A163D">
        <w:rPr>
          <w:rFonts w:ascii="Times New Roman" w:hAnsi="Times New Roman" w:cs="Times New Roman"/>
        </w:rPr>
        <w:t xml:space="preserve">ith an increasing number of visits, weight of fruit produced from flowers </w:t>
      </w:r>
      <w:r w:rsidR="00F541EF">
        <w:rPr>
          <w:rFonts w:ascii="Times New Roman" w:hAnsi="Times New Roman" w:cs="Times New Roman"/>
        </w:rPr>
        <w:t xml:space="preserve">those </w:t>
      </w:r>
      <w:r w:rsidRPr="001A163D">
        <w:rPr>
          <w:rFonts w:ascii="Times New Roman" w:hAnsi="Times New Roman" w:cs="Times New Roman"/>
        </w:rPr>
        <w:t xml:space="preserve">that received </w:t>
      </w:r>
      <w:r w:rsidR="00B80A46">
        <w:rPr>
          <w:rFonts w:ascii="Times New Roman" w:hAnsi="Times New Roman" w:cs="Times New Roman"/>
        </w:rPr>
        <w:t xml:space="preserve">first received </w:t>
      </w:r>
      <w:r w:rsidRPr="001A163D">
        <w:rPr>
          <w:rFonts w:ascii="Times New Roman" w:hAnsi="Times New Roman" w:cs="Times New Roman"/>
        </w:rPr>
        <w:t>honeybee visits increased</w:t>
      </w:r>
      <w:r w:rsidR="00F541EF">
        <w:rPr>
          <w:rFonts w:ascii="Times New Roman" w:hAnsi="Times New Roman" w:cs="Times New Roman"/>
        </w:rPr>
        <w:t xml:space="preserve"> significantly (b = 0.051 </w:t>
      </w:r>
      <w:r w:rsidR="00F541EF" w:rsidRPr="001A163D">
        <w:rPr>
          <w:rFonts w:ascii="Times New Roman" w:hAnsi="Times New Roman" w:cs="Times New Roman"/>
        </w:rPr>
        <w:t>±</w:t>
      </w:r>
      <w:r w:rsidR="00F541EF">
        <w:rPr>
          <w:rFonts w:ascii="Times New Roman" w:hAnsi="Times New Roman" w:cs="Times New Roman"/>
        </w:rPr>
        <w:t xml:space="preserve"> 0.017, t = 2.9, </w:t>
      </w:r>
      <w:r w:rsidR="00F541EF" w:rsidRPr="007F4538">
        <w:rPr>
          <w:rFonts w:ascii="Times New Roman" w:hAnsi="Times New Roman" w:cs="Times New Roman"/>
          <w:i/>
        </w:rPr>
        <w:t>P</w:t>
      </w:r>
      <w:r w:rsidR="00F541EF">
        <w:rPr>
          <w:rFonts w:ascii="Times New Roman" w:hAnsi="Times New Roman" w:cs="Times New Roman"/>
          <w:i/>
        </w:rPr>
        <w:t xml:space="preserve"> </w:t>
      </w:r>
      <w:r w:rsidR="00F541EF">
        <w:rPr>
          <w:rFonts w:ascii="Times New Roman" w:hAnsi="Times New Roman" w:cs="Times New Roman"/>
        </w:rPr>
        <w:t>= 0.006)</w:t>
      </w:r>
      <w:r w:rsidRPr="001A163D">
        <w:rPr>
          <w:rFonts w:ascii="Times New Roman" w:hAnsi="Times New Roman" w:cs="Times New Roman"/>
        </w:rPr>
        <w:t xml:space="preserve">, whereas weight of fruit from flowers that </w:t>
      </w:r>
      <w:r w:rsidR="008555F1">
        <w:rPr>
          <w:rFonts w:ascii="Times New Roman" w:hAnsi="Times New Roman" w:cs="Times New Roman"/>
        </w:rPr>
        <w:t xml:space="preserve">first </w:t>
      </w:r>
      <w:r w:rsidRPr="001A163D">
        <w:rPr>
          <w:rFonts w:ascii="Times New Roman" w:hAnsi="Times New Roman" w:cs="Times New Roman"/>
        </w:rPr>
        <w:t xml:space="preserve">received a stingless bee visit </w:t>
      </w:r>
      <w:r w:rsidR="008555F1">
        <w:rPr>
          <w:rFonts w:ascii="Times New Roman" w:hAnsi="Times New Roman" w:cs="Times New Roman"/>
        </w:rPr>
        <w:t>did not increase</w:t>
      </w:r>
      <w:r w:rsidR="00F541EF">
        <w:rPr>
          <w:rFonts w:ascii="Times New Roman" w:hAnsi="Times New Roman" w:cs="Times New Roman"/>
        </w:rPr>
        <w:t xml:space="preserve"> (b =  -0.02 </w:t>
      </w:r>
      <w:r w:rsidR="00F541EF" w:rsidRPr="001A163D">
        <w:rPr>
          <w:rFonts w:ascii="Times New Roman" w:hAnsi="Times New Roman" w:cs="Times New Roman"/>
        </w:rPr>
        <w:t>±</w:t>
      </w:r>
      <w:r w:rsidR="00F541EF">
        <w:rPr>
          <w:rFonts w:ascii="Times New Roman" w:hAnsi="Times New Roman" w:cs="Times New Roman"/>
        </w:rPr>
        <w:t xml:space="preserve"> 0.026, t = -0.787, </w:t>
      </w:r>
      <w:r w:rsidR="00F541EF" w:rsidRPr="00542335">
        <w:rPr>
          <w:rFonts w:ascii="Times New Roman" w:hAnsi="Times New Roman" w:cs="Times New Roman"/>
          <w:i/>
        </w:rPr>
        <w:t>P</w:t>
      </w:r>
      <w:r w:rsidR="00F541EF">
        <w:rPr>
          <w:rFonts w:ascii="Times New Roman" w:hAnsi="Times New Roman" w:cs="Times New Roman"/>
          <w:i/>
        </w:rPr>
        <w:t xml:space="preserve"> </w:t>
      </w:r>
      <w:r w:rsidR="00F541EF">
        <w:rPr>
          <w:rFonts w:ascii="Times New Roman" w:hAnsi="Times New Roman" w:cs="Times New Roman"/>
        </w:rPr>
        <w:t>= 0.436)</w:t>
      </w:r>
      <w:r w:rsidR="00950E65">
        <w:rPr>
          <w:rFonts w:ascii="Times New Roman" w:hAnsi="Times New Roman" w:cs="Times New Roman"/>
        </w:rPr>
        <w:t>.</w:t>
      </w:r>
    </w:p>
    <w:p w14:paraId="0EFFE856" w14:textId="00979F00" w:rsidR="009D23FA" w:rsidRPr="001A163D" w:rsidRDefault="00A37CC8" w:rsidP="009D23FA">
      <w:pPr>
        <w:spacing w:line="480" w:lineRule="auto"/>
        <w:contextualSpacing/>
        <w:jc w:val="both"/>
        <w:rPr>
          <w:rFonts w:ascii="Times New Roman" w:hAnsi="Times New Roman" w:cs="Times New Roman"/>
        </w:rPr>
      </w:pPr>
      <w:r>
        <w:rPr>
          <w:rFonts w:ascii="Times New Roman" w:hAnsi="Times New Roman" w:cs="Times New Roman"/>
          <w:noProof/>
          <w:lang w:val="en-AU" w:eastAsia="en-AU"/>
        </w:rPr>
        <w:drawing>
          <wp:inline distT="0" distB="0" distL="0" distR="0" wp14:anchorId="3C44528A" wp14:editId="6FC19236">
            <wp:extent cx="5727700" cy="4295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ueberry_priority_effect.pdf"/>
                    <pic:cNvPicPr/>
                  </pic:nvPicPr>
                  <pic:blipFill>
                    <a:blip r:embed="rId11"/>
                    <a:stretch>
                      <a:fillRect/>
                    </a:stretch>
                  </pic:blipFill>
                  <pic:spPr>
                    <a:xfrm>
                      <a:off x="0" y="0"/>
                      <a:ext cx="5727700" cy="4295775"/>
                    </a:xfrm>
                    <a:prstGeom prst="rect">
                      <a:avLst/>
                    </a:prstGeom>
                  </pic:spPr>
                </pic:pic>
              </a:graphicData>
            </a:graphic>
          </wp:inline>
        </w:drawing>
      </w:r>
    </w:p>
    <w:p w14:paraId="0A80F6EC" w14:textId="53BB7144" w:rsidR="009D23FA" w:rsidRPr="001A163D" w:rsidRDefault="009D23FA" w:rsidP="009D23FA">
      <w:pPr>
        <w:spacing w:line="480" w:lineRule="auto"/>
        <w:contextualSpacing/>
        <w:jc w:val="both"/>
        <w:rPr>
          <w:rFonts w:ascii="Times New Roman" w:hAnsi="Times New Roman" w:cs="Times New Roman"/>
        </w:rPr>
      </w:pPr>
      <w:r w:rsidRPr="001A163D">
        <w:rPr>
          <w:rFonts w:ascii="Times New Roman" w:hAnsi="Times New Roman" w:cs="Times New Roman"/>
          <w:b/>
        </w:rPr>
        <w:t xml:space="preserve">Figure </w:t>
      </w:r>
      <w:r w:rsidR="007A58B9">
        <w:rPr>
          <w:rFonts w:ascii="Times New Roman" w:hAnsi="Times New Roman" w:cs="Times New Roman"/>
          <w:b/>
        </w:rPr>
        <w:t>4.</w:t>
      </w:r>
      <w:r w:rsidRPr="001A163D">
        <w:rPr>
          <w:rFonts w:ascii="Times New Roman" w:hAnsi="Times New Roman" w:cs="Times New Roman"/>
        </w:rPr>
        <w:t xml:space="preserve"> Weight of blueberry fruit from flowers first visited by a honeybee versus those first visited by a stingless bee. Solid lines are the model-estimated fruit weights with an increasing number of pollinator visits and shaded ribbons are the model-estimated confidence intervals. Hollow circles are the actual data.</w:t>
      </w:r>
    </w:p>
    <w:p w14:paraId="108D80BF" w14:textId="77777777" w:rsidR="009D23FA" w:rsidRPr="001A163D" w:rsidRDefault="009D23FA" w:rsidP="009D23FA">
      <w:pPr>
        <w:spacing w:line="480" w:lineRule="auto"/>
        <w:contextualSpacing/>
        <w:jc w:val="both"/>
        <w:rPr>
          <w:rFonts w:ascii="Times New Roman" w:hAnsi="Times New Roman" w:cs="Times New Roman"/>
        </w:rPr>
      </w:pPr>
    </w:p>
    <w:p w14:paraId="3D42E994" w14:textId="6DF05B19" w:rsidR="00950E65" w:rsidRDefault="00950E65" w:rsidP="009D23FA">
      <w:pPr>
        <w:spacing w:line="480" w:lineRule="auto"/>
        <w:contextualSpacing/>
        <w:jc w:val="both"/>
        <w:rPr>
          <w:rFonts w:ascii="Times New Roman" w:hAnsi="Times New Roman" w:cs="Times New Roman"/>
        </w:rPr>
      </w:pPr>
      <w:r>
        <w:rPr>
          <w:rFonts w:ascii="Times New Roman" w:hAnsi="Times New Roman" w:cs="Times New Roman"/>
        </w:rPr>
        <w:t xml:space="preserve">In raspberry, a strong priority effect, raspberry fruit weight were best explained by an additive relationship between the duration of the first visit and the total number of visits, </w:t>
      </w:r>
      <w:r>
        <w:rPr>
          <w:rFonts w:ascii="Times New Roman" w:hAnsi="Times New Roman" w:cs="Times New Roman"/>
        </w:rPr>
        <w:lastRenderedPageBreak/>
        <w:t xml:space="preserve">irrespective of pollinator identity (scaled first visit duration, b = 0.215 </w:t>
      </w:r>
      <w:r w:rsidRPr="001A163D">
        <w:rPr>
          <w:rFonts w:ascii="Times New Roman" w:hAnsi="Times New Roman" w:cs="Times New Roman"/>
        </w:rPr>
        <w:t>±</w:t>
      </w:r>
      <w:r>
        <w:rPr>
          <w:rFonts w:ascii="Times New Roman" w:hAnsi="Times New Roman" w:cs="Times New Roman"/>
        </w:rPr>
        <w:t xml:space="preserve"> 0.093, </w:t>
      </w:r>
      <w:r w:rsidRPr="007F4538">
        <w:rPr>
          <w:rFonts w:ascii="Times New Roman" w:hAnsi="Times New Roman" w:cs="Times New Roman"/>
          <w:i/>
        </w:rPr>
        <w:t>t</w:t>
      </w:r>
      <w:r>
        <w:rPr>
          <w:rFonts w:ascii="Times New Roman" w:hAnsi="Times New Roman" w:cs="Times New Roman"/>
        </w:rPr>
        <w:t xml:space="preserve"> = 2.323, </w:t>
      </w:r>
      <w:r w:rsidRPr="007F4538">
        <w:rPr>
          <w:rFonts w:ascii="Times New Roman" w:hAnsi="Times New Roman" w:cs="Times New Roman"/>
          <w:i/>
        </w:rPr>
        <w:t>P</w:t>
      </w:r>
      <w:r>
        <w:rPr>
          <w:rFonts w:ascii="Times New Roman" w:hAnsi="Times New Roman" w:cs="Times New Roman"/>
        </w:rPr>
        <w:t xml:space="preserve"> = 0.02; total visit number, b = 0.075 </w:t>
      </w:r>
      <w:r w:rsidRPr="001A163D">
        <w:rPr>
          <w:rFonts w:ascii="Times New Roman" w:hAnsi="Times New Roman" w:cs="Times New Roman"/>
        </w:rPr>
        <w:t>±</w:t>
      </w:r>
      <w:r>
        <w:rPr>
          <w:rFonts w:ascii="Times New Roman" w:hAnsi="Times New Roman" w:cs="Times New Roman"/>
        </w:rPr>
        <w:t xml:space="preserve"> 0.027, </w:t>
      </w:r>
      <w:r w:rsidRPr="00542335">
        <w:rPr>
          <w:rFonts w:ascii="Times New Roman" w:hAnsi="Times New Roman" w:cs="Times New Roman"/>
          <w:i/>
        </w:rPr>
        <w:t>t</w:t>
      </w:r>
      <w:r>
        <w:rPr>
          <w:rFonts w:ascii="Times New Roman" w:hAnsi="Times New Roman" w:cs="Times New Roman"/>
        </w:rPr>
        <w:t xml:space="preserve"> = 2.745, </w:t>
      </w:r>
      <w:r w:rsidRPr="00542335">
        <w:rPr>
          <w:rFonts w:ascii="Times New Roman" w:hAnsi="Times New Roman" w:cs="Times New Roman"/>
          <w:i/>
        </w:rPr>
        <w:t>P</w:t>
      </w:r>
      <w:r>
        <w:rPr>
          <w:rFonts w:ascii="Times New Roman" w:hAnsi="Times New Roman" w:cs="Times New Roman"/>
        </w:rPr>
        <w:t xml:space="preserve"> = 0.006).</w:t>
      </w:r>
    </w:p>
    <w:p w14:paraId="3847A2CD" w14:textId="77777777" w:rsidR="00950E65" w:rsidRDefault="00950E65" w:rsidP="009D23FA">
      <w:pPr>
        <w:spacing w:line="480" w:lineRule="auto"/>
        <w:contextualSpacing/>
        <w:jc w:val="both"/>
        <w:rPr>
          <w:rFonts w:ascii="Times New Roman" w:hAnsi="Times New Roman" w:cs="Times New Roman"/>
        </w:rPr>
      </w:pPr>
    </w:p>
    <w:p w14:paraId="1F90DE07" w14:textId="45FAB01C" w:rsidR="009D23FA" w:rsidRPr="001A163D" w:rsidRDefault="009D23FA" w:rsidP="009D23FA">
      <w:pPr>
        <w:spacing w:line="480" w:lineRule="auto"/>
        <w:contextualSpacing/>
        <w:jc w:val="both"/>
        <w:rPr>
          <w:rFonts w:ascii="Times New Roman" w:hAnsi="Times New Roman" w:cs="Times New Roman"/>
        </w:rPr>
      </w:pPr>
      <w:r w:rsidRPr="007F4538">
        <w:rPr>
          <w:rFonts w:ascii="Times New Roman" w:hAnsi="Times New Roman" w:cs="Times New Roman"/>
          <w:strike/>
        </w:rPr>
        <w:t xml:space="preserve">However, we found no evidence of a pollinator priority effect in raspberry, where fruit weight was similar across the visit number range regardless of first visitor’s identity (honeybee – stingless bee slope contrast = 0.024 ± 0.035, </w:t>
      </w:r>
      <w:r w:rsidRPr="007F4538">
        <w:rPr>
          <w:rFonts w:ascii="Times New Roman" w:hAnsi="Times New Roman" w:cs="Times New Roman"/>
          <w:i/>
          <w:strike/>
        </w:rPr>
        <w:t>t</w:t>
      </w:r>
      <w:r w:rsidRPr="007F4538">
        <w:rPr>
          <w:rFonts w:ascii="Times New Roman" w:hAnsi="Times New Roman" w:cs="Times New Roman"/>
          <w:strike/>
        </w:rPr>
        <w:t xml:space="preserve"> = 0.699, </w:t>
      </w:r>
      <w:r w:rsidRPr="007F4538">
        <w:rPr>
          <w:rFonts w:ascii="Times New Roman" w:hAnsi="Times New Roman" w:cs="Times New Roman"/>
          <w:i/>
          <w:strike/>
        </w:rPr>
        <w:t>P</w:t>
      </w:r>
      <w:r w:rsidRPr="007F4538">
        <w:rPr>
          <w:rFonts w:ascii="Times New Roman" w:hAnsi="Times New Roman" w:cs="Times New Roman"/>
          <w:strike/>
        </w:rPr>
        <w:t xml:space="preserve"> = 0.48; Figure 2).</w:t>
      </w:r>
      <w:r w:rsidRPr="001A163D">
        <w:rPr>
          <w:rFonts w:ascii="Times New Roman" w:hAnsi="Times New Roman" w:cs="Times New Roman"/>
        </w:rPr>
        <w:t xml:space="preserve"> </w:t>
      </w:r>
      <w:commentRangeStart w:id="541"/>
      <w:r w:rsidRPr="001A163D">
        <w:rPr>
          <w:rFonts w:ascii="Times New Roman" w:hAnsi="Times New Roman" w:cs="Times New Roman"/>
        </w:rPr>
        <w:t>The ratio of honeybee to stingless bee visits had no effect on fruit weight for both blueberry and raspberry.</w:t>
      </w:r>
      <w:commentRangeEnd w:id="541"/>
      <w:r w:rsidR="00950E65">
        <w:rPr>
          <w:rStyle w:val="CommentReference"/>
        </w:rPr>
        <w:commentReference w:id="541"/>
      </w:r>
    </w:p>
    <w:p w14:paraId="13A286B1" w14:textId="77777777" w:rsidR="009D23FA" w:rsidRPr="001A163D" w:rsidRDefault="009D23FA" w:rsidP="009D23FA">
      <w:pPr>
        <w:spacing w:line="480" w:lineRule="auto"/>
        <w:contextualSpacing/>
        <w:jc w:val="both"/>
        <w:rPr>
          <w:rFonts w:ascii="Times New Roman" w:hAnsi="Times New Roman" w:cs="Times New Roman"/>
        </w:rPr>
      </w:pPr>
      <w:r w:rsidRPr="001A163D">
        <w:rPr>
          <w:rFonts w:ascii="Times New Roman" w:hAnsi="Times New Roman" w:cs="Times New Roman"/>
          <w:noProof/>
          <w:lang w:val="en-AU" w:eastAsia="en-AU"/>
        </w:rPr>
        <w:drawing>
          <wp:inline distT="0" distB="0" distL="0" distR="0" wp14:anchorId="59655E94" wp14:editId="20EA461C">
            <wp:extent cx="6116320" cy="432192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320" cy="4321922"/>
                    </a:xfrm>
                    <a:prstGeom prst="rect">
                      <a:avLst/>
                    </a:prstGeom>
                    <a:noFill/>
                    <a:ln>
                      <a:noFill/>
                    </a:ln>
                  </pic:spPr>
                </pic:pic>
              </a:graphicData>
            </a:graphic>
          </wp:inline>
        </w:drawing>
      </w:r>
    </w:p>
    <w:p w14:paraId="5D15E71A" w14:textId="58F530FB" w:rsidR="009D23FA" w:rsidRPr="001A163D" w:rsidRDefault="009D23FA" w:rsidP="009D23FA">
      <w:pPr>
        <w:spacing w:line="480" w:lineRule="auto"/>
        <w:contextualSpacing/>
        <w:jc w:val="both"/>
        <w:rPr>
          <w:rFonts w:ascii="Times New Roman" w:hAnsi="Times New Roman" w:cs="Times New Roman"/>
        </w:rPr>
      </w:pPr>
      <w:r w:rsidRPr="001A163D">
        <w:rPr>
          <w:rFonts w:ascii="Times New Roman" w:hAnsi="Times New Roman" w:cs="Times New Roman"/>
          <w:b/>
        </w:rPr>
        <w:t xml:space="preserve">Figure </w:t>
      </w:r>
      <w:r w:rsidR="007A58B9">
        <w:rPr>
          <w:rFonts w:ascii="Times New Roman" w:hAnsi="Times New Roman" w:cs="Times New Roman"/>
          <w:b/>
        </w:rPr>
        <w:t>4</w:t>
      </w:r>
      <w:r w:rsidRPr="001A163D">
        <w:rPr>
          <w:rFonts w:ascii="Times New Roman" w:hAnsi="Times New Roman" w:cs="Times New Roman"/>
          <w:b/>
        </w:rPr>
        <w:t xml:space="preserve">. </w:t>
      </w:r>
      <w:r w:rsidRPr="001A163D">
        <w:rPr>
          <w:rFonts w:ascii="Times New Roman" w:hAnsi="Times New Roman" w:cs="Times New Roman"/>
        </w:rPr>
        <w:t>Weight of raspberry fruit from flowers first visited by a honeybee versus those first visited by a stingless bee. Solid lines are the model-estimated fruit weights with an increasing number of pollinator visits and shaded ribbons are the model-estimated confidence intervals. Hollow circles are the actual data.</w:t>
      </w:r>
    </w:p>
    <w:p w14:paraId="2C4FB021" w14:textId="77777777" w:rsidR="009D23FA" w:rsidRPr="001A163D" w:rsidRDefault="009D23FA" w:rsidP="009D23FA">
      <w:pPr>
        <w:spacing w:line="480" w:lineRule="auto"/>
        <w:contextualSpacing/>
        <w:jc w:val="both"/>
        <w:rPr>
          <w:rFonts w:ascii="Times New Roman" w:hAnsi="Times New Roman" w:cs="Times New Roman"/>
          <w:b/>
        </w:rPr>
      </w:pPr>
    </w:p>
    <w:p w14:paraId="60864CC7" w14:textId="7DFB7418" w:rsidR="009D23FA" w:rsidRPr="009D23FA" w:rsidRDefault="009D23FA" w:rsidP="009D23FA">
      <w:pPr>
        <w:spacing w:line="480" w:lineRule="auto"/>
        <w:contextualSpacing/>
        <w:jc w:val="both"/>
        <w:rPr>
          <w:rFonts w:ascii="Times New Roman" w:hAnsi="Times New Roman" w:cs="Times New Roman"/>
          <w:b/>
        </w:rPr>
      </w:pPr>
      <w:r w:rsidRPr="009D23FA">
        <w:rPr>
          <w:rFonts w:ascii="Times New Roman" w:hAnsi="Times New Roman" w:cs="Times New Roman"/>
          <w:b/>
        </w:rPr>
        <w:t>Discussion</w:t>
      </w:r>
    </w:p>
    <w:p w14:paraId="1956DFA9" w14:textId="34CF158F" w:rsidR="00090D35" w:rsidRDefault="00090D35" w:rsidP="00AB31C8">
      <w:pPr>
        <w:spacing w:line="480" w:lineRule="auto"/>
        <w:contextualSpacing/>
        <w:jc w:val="both"/>
        <w:rPr>
          <w:rFonts w:ascii="Times New Roman" w:hAnsi="Times New Roman" w:cs="Times New Roman"/>
        </w:rPr>
      </w:pPr>
    </w:p>
    <w:p w14:paraId="2E7DDC6F" w14:textId="7F28499F" w:rsidR="00866E0B" w:rsidDel="00374BF9" w:rsidRDefault="00090D35" w:rsidP="00BA75EF">
      <w:pPr>
        <w:spacing w:line="480" w:lineRule="auto"/>
        <w:contextualSpacing/>
        <w:jc w:val="both"/>
        <w:rPr>
          <w:del w:id="542" w:author="Romina Rader" w:date="2019-06-07T13:41:00Z"/>
          <w:rFonts w:ascii="Times New Roman" w:hAnsi="Times New Roman" w:cs="Times New Roman"/>
        </w:rPr>
      </w:pPr>
      <w:del w:id="543" w:author="Romina Rader" w:date="2019-06-07T13:40:00Z">
        <w:r w:rsidDel="00374BF9">
          <w:rPr>
            <w:rFonts w:ascii="Times New Roman" w:hAnsi="Times New Roman" w:cs="Times New Roman"/>
          </w:rPr>
          <w:delText>H</w:delText>
        </w:r>
      </w:del>
      <w:ins w:id="544" w:author="Jamie Stavert" w:date="2019-02-27T13:19:00Z">
        <w:del w:id="545" w:author="Romina Rader" w:date="2019-06-07T13:40:00Z">
          <w:r w:rsidR="00087B66" w:rsidDel="00374BF9">
            <w:rPr>
              <w:rFonts w:ascii="Times New Roman" w:hAnsi="Times New Roman" w:cs="Times New Roman"/>
            </w:rPr>
            <w:delText>ere, we show that h</w:delText>
          </w:r>
        </w:del>
      </w:ins>
      <w:ins w:id="546" w:author="Romina Rader" w:date="2019-06-07T13:40:00Z">
        <w:r w:rsidR="00374BF9">
          <w:rPr>
            <w:rFonts w:ascii="Times New Roman" w:hAnsi="Times New Roman" w:cs="Times New Roman"/>
          </w:rPr>
          <w:t>H</w:t>
        </w:r>
      </w:ins>
      <w:r>
        <w:rPr>
          <w:rFonts w:ascii="Times New Roman" w:hAnsi="Times New Roman" w:cs="Times New Roman"/>
        </w:rPr>
        <w:t xml:space="preserve">oneybees and stingless bees differ in their </w:t>
      </w:r>
      <w:del w:id="547" w:author="Romina Rader" w:date="2019-06-07T13:41:00Z">
        <w:r w:rsidDel="00374BF9">
          <w:rPr>
            <w:rFonts w:ascii="Times New Roman" w:hAnsi="Times New Roman" w:cs="Times New Roman"/>
          </w:rPr>
          <w:delText xml:space="preserve">ability </w:delText>
        </w:r>
      </w:del>
      <w:ins w:id="548" w:author="Romina Rader" w:date="2019-06-07T13:41:00Z">
        <w:r w:rsidR="00374BF9">
          <w:rPr>
            <w:rFonts w:ascii="Times New Roman" w:hAnsi="Times New Roman" w:cs="Times New Roman"/>
          </w:rPr>
          <w:t xml:space="preserve">effectiveness </w:t>
        </w:r>
      </w:ins>
      <w:del w:id="549" w:author="Romina Rader" w:date="2019-06-07T13:41:00Z">
        <w:r w:rsidDel="00374BF9">
          <w:rPr>
            <w:rFonts w:ascii="Times New Roman" w:hAnsi="Times New Roman" w:cs="Times New Roman"/>
          </w:rPr>
          <w:delText>to p</w:delText>
        </w:r>
      </w:del>
      <w:ins w:id="550" w:author="Romina Rader" w:date="2019-06-07T13:41:00Z">
        <w:r w:rsidR="00374BF9">
          <w:rPr>
            <w:rFonts w:ascii="Times New Roman" w:hAnsi="Times New Roman" w:cs="Times New Roman"/>
          </w:rPr>
          <w:t>p</w:t>
        </w:r>
      </w:ins>
      <w:r>
        <w:rPr>
          <w:rFonts w:ascii="Times New Roman" w:hAnsi="Times New Roman" w:cs="Times New Roman"/>
        </w:rPr>
        <w:t>ollinat</w:t>
      </w:r>
      <w:ins w:id="551" w:author="Romina Rader" w:date="2019-06-07T13:41:00Z">
        <w:r w:rsidR="00374BF9">
          <w:rPr>
            <w:rFonts w:ascii="Times New Roman" w:hAnsi="Times New Roman" w:cs="Times New Roman"/>
          </w:rPr>
          <w:t>ing</w:t>
        </w:r>
      </w:ins>
      <w:del w:id="552" w:author="Romina Rader" w:date="2019-06-07T13:41:00Z">
        <w:r w:rsidDel="00374BF9">
          <w:rPr>
            <w:rFonts w:ascii="Times New Roman" w:hAnsi="Times New Roman" w:cs="Times New Roman"/>
          </w:rPr>
          <w:delText>e</w:delText>
        </w:r>
      </w:del>
      <w:r>
        <w:rPr>
          <w:rFonts w:ascii="Times New Roman" w:hAnsi="Times New Roman" w:cs="Times New Roman"/>
        </w:rPr>
        <w:t xml:space="preserve"> both blueberries and raspberries, resulting in crop-specific trends </w:t>
      </w:r>
      <w:r w:rsidR="00610AFC">
        <w:rPr>
          <w:rFonts w:ascii="Times New Roman" w:hAnsi="Times New Roman" w:cs="Times New Roman"/>
        </w:rPr>
        <w:t>between floral visitation</w:t>
      </w:r>
      <w:r w:rsidR="003A24CC">
        <w:rPr>
          <w:rFonts w:ascii="Times New Roman" w:hAnsi="Times New Roman" w:cs="Times New Roman"/>
        </w:rPr>
        <w:t xml:space="preserve"> patterns</w:t>
      </w:r>
      <w:r w:rsidR="00610AFC">
        <w:rPr>
          <w:rFonts w:ascii="Times New Roman" w:hAnsi="Times New Roman" w:cs="Times New Roman"/>
        </w:rPr>
        <w:t xml:space="preserve"> and</w:t>
      </w:r>
      <w:r>
        <w:rPr>
          <w:rFonts w:ascii="Times New Roman" w:hAnsi="Times New Roman" w:cs="Times New Roman"/>
        </w:rPr>
        <w:t xml:space="preserve"> fruit quality. </w:t>
      </w:r>
      <w:commentRangeStart w:id="553"/>
      <w:del w:id="554" w:author="Romina Rader" w:date="2019-06-07T13:40:00Z">
        <w:r w:rsidDel="00374BF9">
          <w:rPr>
            <w:rFonts w:ascii="Times New Roman" w:hAnsi="Times New Roman" w:cs="Times New Roman"/>
          </w:rPr>
          <w:delText>I</w:delText>
        </w:r>
      </w:del>
      <w:del w:id="555" w:author="Romina Rader" w:date="2019-06-07T13:41:00Z">
        <w:r w:rsidDel="00374BF9">
          <w:rPr>
            <w:rFonts w:ascii="Times New Roman" w:hAnsi="Times New Roman" w:cs="Times New Roman"/>
          </w:rPr>
          <w:delText>n blueberry, only increased honeybee visitation resulted in higher fruit weight relative to stingless bee or mixed visit</w:delText>
        </w:r>
        <w:r w:rsidR="00D71736" w:rsidDel="00374BF9">
          <w:rPr>
            <w:rFonts w:ascii="Times New Roman" w:hAnsi="Times New Roman" w:cs="Times New Roman"/>
          </w:rPr>
          <w:delText>ation sequences</w:delText>
        </w:r>
        <w:r w:rsidDel="00374BF9">
          <w:rPr>
            <w:rFonts w:ascii="Times New Roman" w:hAnsi="Times New Roman" w:cs="Times New Roman"/>
          </w:rPr>
          <w:delText xml:space="preserve">. </w:delText>
        </w:r>
        <w:r w:rsidR="00D71736" w:rsidDel="00374BF9">
          <w:rPr>
            <w:rFonts w:ascii="Times New Roman" w:hAnsi="Times New Roman" w:cs="Times New Roman"/>
          </w:rPr>
          <w:delText>I</w:delText>
        </w:r>
        <w:r w:rsidDel="00374BF9">
          <w:rPr>
            <w:rFonts w:ascii="Times New Roman" w:hAnsi="Times New Roman" w:cs="Times New Roman"/>
          </w:rPr>
          <w:delText xml:space="preserve">n raspberry, </w:delText>
        </w:r>
        <w:r w:rsidR="00D71736" w:rsidDel="00374BF9">
          <w:rPr>
            <w:rFonts w:ascii="Times New Roman" w:hAnsi="Times New Roman" w:cs="Times New Roman"/>
          </w:rPr>
          <w:delText xml:space="preserve">however, </w:delText>
        </w:r>
        <w:r w:rsidDel="00374BF9">
          <w:rPr>
            <w:rFonts w:ascii="Times New Roman" w:hAnsi="Times New Roman" w:cs="Times New Roman"/>
          </w:rPr>
          <w:delText xml:space="preserve">a greater number of mixed or stingless bee visits increased fruit quality </w:delText>
        </w:r>
        <w:r w:rsidR="00D71736" w:rsidDel="00374BF9">
          <w:rPr>
            <w:rFonts w:ascii="Times New Roman" w:hAnsi="Times New Roman" w:cs="Times New Roman"/>
          </w:rPr>
          <w:delText>but</w:delText>
        </w:r>
        <w:r w:rsidDel="00374BF9">
          <w:rPr>
            <w:rFonts w:ascii="Times New Roman" w:hAnsi="Times New Roman" w:cs="Times New Roman"/>
          </w:rPr>
          <w:delText xml:space="preserve"> not honeybee visits.</w:delText>
        </w:r>
        <w:r w:rsidR="006A12E1" w:rsidDel="00374BF9">
          <w:rPr>
            <w:rFonts w:ascii="Times New Roman" w:hAnsi="Times New Roman" w:cs="Times New Roman"/>
          </w:rPr>
          <w:delText xml:space="preserve"> </w:delText>
        </w:r>
        <w:commentRangeEnd w:id="553"/>
        <w:r w:rsidR="00087B66" w:rsidDel="00374BF9">
          <w:rPr>
            <w:rStyle w:val="CommentReference"/>
          </w:rPr>
          <w:commentReference w:id="553"/>
        </w:r>
        <w:r w:rsidR="006A12E1" w:rsidDel="00374BF9">
          <w:rPr>
            <w:rFonts w:ascii="Times New Roman" w:hAnsi="Times New Roman" w:cs="Times New Roman"/>
          </w:rPr>
          <w:delText>Increased fruit quality has previously been associated with increased vi</w:delText>
        </w:r>
        <w:r w:rsidR="00866E0B" w:rsidDel="00374BF9">
          <w:rPr>
            <w:rFonts w:ascii="Times New Roman" w:hAnsi="Times New Roman" w:cs="Times New Roman"/>
          </w:rPr>
          <w:delText>si</w:delText>
        </w:r>
        <w:r w:rsidR="006A12E1" w:rsidDel="00374BF9">
          <w:rPr>
            <w:rFonts w:ascii="Times New Roman" w:hAnsi="Times New Roman" w:cs="Times New Roman"/>
          </w:rPr>
          <w:delText>t</w:delText>
        </w:r>
        <w:r w:rsidR="00866E0B" w:rsidDel="00374BF9">
          <w:rPr>
            <w:rFonts w:ascii="Times New Roman" w:hAnsi="Times New Roman" w:cs="Times New Roman"/>
          </w:rPr>
          <w:delText>ati</w:delText>
        </w:r>
        <w:r w:rsidR="006A12E1" w:rsidDel="00374BF9">
          <w:rPr>
            <w:rFonts w:ascii="Times New Roman" w:hAnsi="Times New Roman" w:cs="Times New Roman"/>
          </w:rPr>
          <w:delText xml:space="preserve">on by </w:delText>
        </w:r>
      </w:del>
      <w:ins w:id="556" w:author="Jamie Stavert" w:date="2019-02-27T13:21:00Z">
        <w:del w:id="557" w:author="Romina Rader" w:date="2019-06-07T13:41:00Z">
          <w:r w:rsidR="00087B66" w:rsidDel="00374BF9">
            <w:rPr>
              <w:rFonts w:ascii="Times New Roman" w:hAnsi="Times New Roman" w:cs="Times New Roman"/>
            </w:rPr>
            <w:delText xml:space="preserve">from </w:delText>
          </w:r>
        </w:del>
      </w:ins>
      <w:del w:id="558" w:author="Romina Rader" w:date="2019-06-07T13:41:00Z">
        <w:r w:rsidR="006A12E1" w:rsidDel="00374BF9">
          <w:rPr>
            <w:rFonts w:ascii="Times New Roman" w:hAnsi="Times New Roman" w:cs="Times New Roman"/>
          </w:rPr>
          <w:delText>honeybees and bumblebees</w:delText>
        </w:r>
      </w:del>
      <w:ins w:id="559" w:author="Jamie Stavert" w:date="2019-02-27T13:21:00Z">
        <w:del w:id="560" w:author="Romina Rader" w:date="2019-06-07T13:41:00Z">
          <w:r w:rsidR="00087B66" w:rsidDel="00374BF9">
            <w:rPr>
              <w:rFonts w:ascii="Times New Roman" w:hAnsi="Times New Roman" w:cs="Times New Roman"/>
            </w:rPr>
            <w:delText xml:space="preserve"> </w:delText>
          </w:r>
        </w:del>
      </w:ins>
      <w:commentRangeStart w:id="561"/>
      <w:del w:id="562" w:author="Romina Rader" w:date="2019-06-07T13:41:00Z">
        <w:r w:rsidR="006A12E1" w:rsidDel="00374BF9">
          <w:rPr>
            <w:rFonts w:ascii="Times New Roman" w:hAnsi="Times New Roman" w:cs="Times New Roman"/>
          </w:rPr>
          <w:delText xml:space="preserve"> in Apple (</w:delText>
        </w:r>
      </w:del>
      <w:ins w:id="563" w:author="Jamie Stavert" w:date="2019-02-27T13:21:00Z">
        <w:del w:id="564" w:author="Romina Rader" w:date="2019-06-07T13:41:00Z">
          <w:r w:rsidR="00087B66" w:rsidDel="00374BF9">
            <w:rPr>
              <w:rFonts w:ascii="Times New Roman" w:hAnsi="Times New Roman" w:cs="Times New Roman"/>
            </w:rPr>
            <w:delText xml:space="preserve">Apple; </w:delText>
          </w:r>
        </w:del>
      </w:ins>
      <w:del w:id="565" w:author="Romina Rader" w:date="2019-06-07T13:41:00Z">
        <w:r w:rsidR="006A12E1" w:rsidDel="00374BF9">
          <w:rPr>
            <w:rFonts w:ascii="Times New Roman" w:hAnsi="Times New Roman" w:cs="Times New Roman"/>
          </w:rPr>
          <w:delText>Garratt)</w:delText>
        </w:r>
        <w:commentRangeEnd w:id="561"/>
        <w:r w:rsidR="00087B66" w:rsidDel="00374BF9">
          <w:rPr>
            <w:rStyle w:val="CommentReference"/>
          </w:rPr>
          <w:commentReference w:id="561"/>
        </w:r>
      </w:del>
      <w:ins w:id="566" w:author="Jamie Stavert" w:date="2019-02-27T13:22:00Z">
        <w:del w:id="567" w:author="Romina Rader" w:date="2019-06-07T13:41:00Z">
          <w:r w:rsidR="00087B66" w:rsidDel="00374BF9">
            <w:rPr>
              <w:rFonts w:ascii="Times New Roman" w:hAnsi="Times New Roman" w:cs="Times New Roman"/>
            </w:rPr>
            <w:delText>.</w:delText>
          </w:r>
        </w:del>
      </w:ins>
      <w:del w:id="568" w:author="Romina Rader" w:date="2019-06-07T13:41:00Z">
        <w:r w:rsidR="006A12E1" w:rsidDel="00374BF9">
          <w:rPr>
            <w:rFonts w:ascii="Times New Roman" w:hAnsi="Times New Roman" w:cs="Times New Roman"/>
          </w:rPr>
          <w:delText xml:space="preserve">, </w:delText>
        </w:r>
      </w:del>
      <w:ins w:id="569" w:author="Jamie Stavert" w:date="2019-02-27T13:22:00Z">
        <w:del w:id="570" w:author="Romina Rader" w:date="2019-06-07T13:41:00Z">
          <w:r w:rsidR="00087B66" w:rsidDel="00374BF9">
            <w:rPr>
              <w:rFonts w:ascii="Times New Roman" w:hAnsi="Times New Roman" w:cs="Times New Roman"/>
            </w:rPr>
            <w:delText>H</w:delText>
          </w:r>
        </w:del>
      </w:ins>
      <w:del w:id="571" w:author="Romina Rader" w:date="2019-06-07T13:41:00Z">
        <w:r w:rsidR="006A12E1" w:rsidDel="00374BF9">
          <w:rPr>
            <w:rFonts w:ascii="Times New Roman" w:hAnsi="Times New Roman" w:cs="Times New Roman"/>
          </w:rPr>
          <w:delText>however</w:delText>
        </w:r>
      </w:del>
      <w:ins w:id="572" w:author="Jamie Stavert" w:date="2019-02-27T13:22:00Z">
        <w:del w:id="573" w:author="Romina Rader" w:date="2019-06-07T13:41:00Z">
          <w:r w:rsidR="00087B66" w:rsidDel="00374BF9">
            <w:rPr>
              <w:rFonts w:ascii="Times New Roman" w:hAnsi="Times New Roman" w:cs="Times New Roman"/>
            </w:rPr>
            <w:delText xml:space="preserve">, </w:delText>
          </w:r>
          <w:commentRangeStart w:id="574"/>
          <w:r w:rsidR="00087B66" w:rsidDel="00374BF9">
            <w:rPr>
              <w:rFonts w:ascii="Times New Roman" w:hAnsi="Times New Roman" w:cs="Times New Roman"/>
            </w:rPr>
            <w:delText>for the first time</w:delText>
          </w:r>
          <w:commentRangeEnd w:id="574"/>
          <w:r w:rsidR="00087B66" w:rsidDel="00374BF9">
            <w:rPr>
              <w:rStyle w:val="CommentReference"/>
            </w:rPr>
            <w:commentReference w:id="574"/>
          </w:r>
          <w:r w:rsidR="00087B66" w:rsidDel="00374BF9">
            <w:rPr>
              <w:rFonts w:ascii="Times New Roman" w:hAnsi="Times New Roman" w:cs="Times New Roman"/>
            </w:rPr>
            <w:delText xml:space="preserve">, we demonstrate that </w:delText>
          </w:r>
        </w:del>
      </w:ins>
      <w:del w:id="575" w:author="Romina Rader" w:date="2019-06-07T13:41:00Z">
        <w:r w:rsidDel="00374BF9">
          <w:rPr>
            <w:rFonts w:ascii="Times New Roman" w:hAnsi="Times New Roman" w:cs="Times New Roman"/>
          </w:rPr>
          <w:delText xml:space="preserve"> </w:delText>
        </w:r>
        <w:r w:rsidR="006A12E1" w:rsidDel="00374BF9">
          <w:rPr>
            <w:rFonts w:ascii="Times New Roman" w:hAnsi="Times New Roman" w:cs="Times New Roman"/>
          </w:rPr>
          <w:delText xml:space="preserve">the clear differences between the two crops </w:delText>
        </w:r>
        <w:r w:rsidDel="00374BF9">
          <w:rPr>
            <w:rFonts w:ascii="Times New Roman" w:hAnsi="Times New Roman" w:cs="Times New Roman"/>
          </w:rPr>
          <w:delText>indicates that</w:delText>
        </w:r>
      </w:del>
      <w:ins w:id="576" w:author="Jamie Stavert" w:date="2019-02-27T13:23:00Z">
        <w:del w:id="577" w:author="Romina Rader" w:date="2019-06-07T13:41:00Z">
          <w:r w:rsidR="00087B66" w:rsidDel="00374BF9">
            <w:rPr>
              <w:rFonts w:ascii="Times New Roman" w:hAnsi="Times New Roman" w:cs="Times New Roman"/>
            </w:rPr>
            <w:delText xml:space="preserve">different </w:delText>
          </w:r>
        </w:del>
      </w:ins>
      <w:del w:id="578" w:author="Romina Rader" w:date="2019-06-07T13:41:00Z">
        <w:r w:rsidDel="00374BF9">
          <w:rPr>
            <w:rFonts w:ascii="Times New Roman" w:hAnsi="Times New Roman" w:cs="Times New Roman"/>
          </w:rPr>
          <w:delText xml:space="preserve"> each </w:delText>
        </w:r>
        <w:r w:rsidR="00866E0B" w:rsidDel="00374BF9">
          <w:rPr>
            <w:rFonts w:ascii="Times New Roman" w:hAnsi="Times New Roman" w:cs="Times New Roman"/>
          </w:rPr>
          <w:delText xml:space="preserve">pollinator </w:delText>
        </w:r>
        <w:r w:rsidDel="00374BF9">
          <w:rPr>
            <w:rFonts w:ascii="Times New Roman" w:hAnsi="Times New Roman" w:cs="Times New Roman"/>
          </w:rPr>
          <w:delText>species interact</w:delText>
        </w:r>
      </w:del>
      <w:ins w:id="579" w:author="Jamie Stavert" w:date="2019-02-27T13:23:00Z">
        <w:del w:id="580" w:author="Romina Rader" w:date="2019-06-07T13:41:00Z">
          <w:r w:rsidR="00087B66" w:rsidDel="00374BF9">
            <w:rPr>
              <w:rFonts w:ascii="Times New Roman" w:hAnsi="Times New Roman" w:cs="Times New Roman"/>
            </w:rPr>
            <w:delText xml:space="preserve"> with different crops</w:delText>
          </w:r>
        </w:del>
      </w:ins>
      <w:del w:id="581" w:author="Romina Rader" w:date="2019-06-07T13:41:00Z">
        <w:r w:rsidDel="00374BF9">
          <w:rPr>
            <w:rFonts w:ascii="Times New Roman" w:hAnsi="Times New Roman" w:cs="Times New Roman"/>
          </w:rPr>
          <w:delText>s</w:delText>
        </w:r>
        <w:r w:rsidR="00866E0B" w:rsidDel="00374BF9">
          <w:rPr>
            <w:rFonts w:ascii="Times New Roman" w:hAnsi="Times New Roman" w:cs="Times New Roman"/>
          </w:rPr>
          <w:delText xml:space="preserve"> </w:delText>
        </w:r>
        <w:r w:rsidR="0092025B" w:rsidDel="00374BF9">
          <w:rPr>
            <w:rFonts w:ascii="Times New Roman" w:hAnsi="Times New Roman" w:cs="Times New Roman"/>
          </w:rPr>
          <w:delText>distincti</w:delText>
        </w:r>
      </w:del>
      <w:ins w:id="582" w:author="Jamie Stavert" w:date="2019-02-27T13:23:00Z">
        <w:del w:id="583" w:author="Romina Rader" w:date="2019-06-07T13:41:00Z">
          <w:r w:rsidR="00087B66" w:rsidDel="00374BF9">
            <w:rPr>
              <w:rFonts w:ascii="Times New Roman" w:hAnsi="Times New Roman" w:cs="Times New Roman"/>
            </w:rPr>
            <w:delText>vely</w:delText>
          </w:r>
        </w:del>
      </w:ins>
      <w:del w:id="584" w:author="Romina Rader" w:date="2019-06-07T13:41:00Z">
        <w:r w:rsidR="0092025B" w:rsidDel="00374BF9">
          <w:rPr>
            <w:rFonts w:ascii="Times New Roman" w:hAnsi="Times New Roman" w:cs="Times New Roman"/>
          </w:rPr>
          <w:delText>vely</w:delText>
        </w:r>
        <w:r w:rsidR="00866E0B" w:rsidDel="00374BF9">
          <w:rPr>
            <w:rFonts w:ascii="Times New Roman" w:hAnsi="Times New Roman" w:cs="Times New Roman"/>
          </w:rPr>
          <w:delText>,</w:delText>
        </w:r>
      </w:del>
      <w:ins w:id="585" w:author="Jamie Stavert" w:date="2019-02-27T13:24:00Z">
        <w:del w:id="586" w:author="Romina Rader" w:date="2019-06-07T13:41:00Z">
          <w:r w:rsidR="00087B66" w:rsidDel="00374BF9">
            <w:rPr>
              <w:rFonts w:ascii="Times New Roman" w:hAnsi="Times New Roman" w:cs="Times New Roman"/>
            </w:rPr>
            <w:delText xml:space="preserve"> which has important implications for fruit production. </w:delText>
          </w:r>
        </w:del>
      </w:ins>
      <w:del w:id="587" w:author="Romina Rader" w:date="2019-06-07T13:41:00Z">
        <w:r w:rsidR="00866E0B" w:rsidRPr="00866E0B" w:rsidDel="00374BF9">
          <w:rPr>
            <w:rFonts w:ascii="Times New Roman" w:hAnsi="Times New Roman" w:cs="Times New Roman"/>
          </w:rPr>
          <w:delText xml:space="preserve"> </w:delText>
        </w:r>
      </w:del>
      <w:del w:id="588" w:author="Jamie Stavert" w:date="2019-02-27T13:24:00Z">
        <w:r w:rsidR="006F1AE2" w:rsidDel="00087B66">
          <w:rPr>
            <w:rFonts w:ascii="Times New Roman" w:hAnsi="Times New Roman" w:cs="Times New Roman"/>
          </w:rPr>
          <w:delText>both</w:delText>
        </w:r>
        <w:r w:rsidR="00866E0B" w:rsidDel="00087B66">
          <w:rPr>
            <w:rFonts w:ascii="Times New Roman" w:hAnsi="Times New Roman" w:cs="Times New Roman"/>
          </w:rPr>
          <w:delText xml:space="preserve"> individually or collectively, </w:delText>
        </w:r>
        <w:r w:rsidDel="00087B66">
          <w:rPr>
            <w:rFonts w:ascii="Times New Roman" w:hAnsi="Times New Roman" w:cs="Times New Roman"/>
          </w:rPr>
          <w:delText xml:space="preserve">with the floral </w:delText>
        </w:r>
        <w:r w:rsidR="00866E0B" w:rsidDel="00087B66">
          <w:rPr>
            <w:rFonts w:ascii="Times New Roman" w:hAnsi="Times New Roman" w:cs="Times New Roman"/>
          </w:rPr>
          <w:delText>structure</w:delText>
        </w:r>
        <w:r w:rsidDel="00087B66">
          <w:rPr>
            <w:rFonts w:ascii="Times New Roman" w:hAnsi="Times New Roman" w:cs="Times New Roman"/>
          </w:rPr>
          <w:delText xml:space="preserve"> </w:delText>
        </w:r>
        <w:r w:rsidR="006A12E1" w:rsidDel="00087B66">
          <w:rPr>
            <w:rFonts w:ascii="Times New Roman" w:hAnsi="Times New Roman" w:cs="Times New Roman"/>
          </w:rPr>
          <w:delText>of each</w:delText>
        </w:r>
        <w:r w:rsidR="00866E0B" w:rsidDel="00087B66">
          <w:rPr>
            <w:rFonts w:ascii="Times New Roman" w:hAnsi="Times New Roman" w:cs="Times New Roman"/>
          </w:rPr>
          <w:delText xml:space="preserve"> crop species</w:delText>
        </w:r>
        <w:r w:rsidDel="00087B66">
          <w:rPr>
            <w:rFonts w:ascii="Times New Roman" w:hAnsi="Times New Roman" w:cs="Times New Roman"/>
          </w:rPr>
          <w:delText xml:space="preserve">. </w:delText>
        </w:r>
      </w:del>
    </w:p>
    <w:p w14:paraId="6401D55A" w14:textId="479D66FA" w:rsidR="00866E0B" w:rsidDel="00374BF9" w:rsidRDefault="00866E0B" w:rsidP="00BA75EF">
      <w:pPr>
        <w:spacing w:line="480" w:lineRule="auto"/>
        <w:contextualSpacing/>
        <w:jc w:val="both"/>
        <w:rPr>
          <w:del w:id="589" w:author="Romina Rader" w:date="2019-06-07T13:41:00Z"/>
          <w:rFonts w:ascii="Times New Roman" w:hAnsi="Times New Roman" w:cs="Times New Roman"/>
        </w:rPr>
      </w:pPr>
    </w:p>
    <w:p w14:paraId="5BB20AC5" w14:textId="797B4FBC" w:rsidR="00866E0B" w:rsidRDefault="00391869" w:rsidP="0092025B">
      <w:pPr>
        <w:spacing w:line="480" w:lineRule="auto"/>
        <w:contextualSpacing/>
        <w:jc w:val="both"/>
        <w:rPr>
          <w:rFonts w:ascii="Times New Roman" w:hAnsi="Times New Roman" w:cs="Times New Roman"/>
        </w:rPr>
      </w:pPr>
      <w:r>
        <w:rPr>
          <w:rFonts w:ascii="Times New Roman" w:hAnsi="Times New Roman" w:cs="Times New Roman"/>
        </w:rPr>
        <w:t xml:space="preserve">The </w:t>
      </w:r>
      <w:ins w:id="590" w:author="Jamie Stavert" w:date="2019-02-27T13:25:00Z">
        <w:r w:rsidR="00EE0220">
          <w:rPr>
            <w:rFonts w:ascii="Times New Roman" w:hAnsi="Times New Roman" w:cs="Times New Roman"/>
          </w:rPr>
          <w:t xml:space="preserve">effectiveness </w:t>
        </w:r>
      </w:ins>
      <w:ins w:id="591" w:author="Jamie Stavert" w:date="2019-02-27T13:26:00Z">
        <w:r w:rsidR="00EE2B67">
          <w:rPr>
            <w:rFonts w:ascii="Times New Roman" w:hAnsi="Times New Roman" w:cs="Times New Roman"/>
          </w:rPr>
          <w:t xml:space="preserve">of </w:t>
        </w:r>
      </w:ins>
      <w:ins w:id="592" w:author="Jamie Stavert" w:date="2019-02-27T13:25:00Z">
        <w:r w:rsidR="00EE2B67">
          <w:rPr>
            <w:rFonts w:ascii="Times New Roman" w:hAnsi="Times New Roman" w:cs="Times New Roman"/>
          </w:rPr>
          <w:t xml:space="preserve">animals at pollinating different plant species </w:t>
        </w:r>
      </w:ins>
      <w:del w:id="593" w:author="Jamie Stavert" w:date="2019-02-27T13:25:00Z">
        <w:r w:rsidDel="00EE0220">
          <w:rPr>
            <w:rFonts w:ascii="Times New Roman" w:hAnsi="Times New Roman" w:cs="Times New Roman"/>
          </w:rPr>
          <w:delText xml:space="preserve">degree to which these two species can </w:delText>
        </w:r>
      </w:del>
      <w:del w:id="594" w:author="Jamie Stavert" w:date="2019-02-27T13:26:00Z">
        <w:r w:rsidDel="00EE2B67">
          <w:rPr>
            <w:rFonts w:ascii="Times New Roman" w:hAnsi="Times New Roman" w:cs="Times New Roman"/>
          </w:rPr>
          <w:delText>pollinate a plant species relies upon</w:delText>
        </w:r>
        <w:r w:rsidR="0005656C" w:rsidDel="00EE2B67">
          <w:rPr>
            <w:rFonts w:ascii="Times New Roman" w:hAnsi="Times New Roman" w:cs="Times New Roman"/>
          </w:rPr>
          <w:delText xml:space="preserve"> both</w:delText>
        </w:r>
      </w:del>
      <w:ins w:id="595" w:author="Jamie Stavert" w:date="2019-02-27T13:26:00Z">
        <w:r w:rsidR="00EE2B67">
          <w:rPr>
            <w:rFonts w:ascii="Times New Roman" w:hAnsi="Times New Roman" w:cs="Times New Roman"/>
          </w:rPr>
          <w:t>is dependent on</w:t>
        </w:r>
      </w:ins>
      <w:r w:rsidR="0005656C">
        <w:rPr>
          <w:rFonts w:ascii="Times New Roman" w:hAnsi="Times New Roman" w:cs="Times New Roman"/>
        </w:rPr>
        <w:t xml:space="preserve"> the</w:t>
      </w:r>
      <w:r>
        <w:rPr>
          <w:rFonts w:ascii="Times New Roman" w:hAnsi="Times New Roman" w:cs="Times New Roman"/>
        </w:rPr>
        <w:t xml:space="preserve"> </w:t>
      </w:r>
      <w:commentRangeStart w:id="596"/>
      <w:r>
        <w:rPr>
          <w:rFonts w:ascii="Times New Roman" w:hAnsi="Times New Roman" w:cs="Times New Roman"/>
        </w:rPr>
        <w:t xml:space="preserve">functional traits </w:t>
      </w:r>
      <w:commentRangeEnd w:id="596"/>
      <w:r w:rsidR="00EE2B67">
        <w:rPr>
          <w:rStyle w:val="CommentReference"/>
        </w:rPr>
        <w:commentReference w:id="596"/>
      </w:r>
      <w:r>
        <w:rPr>
          <w:rFonts w:ascii="Times New Roman" w:hAnsi="Times New Roman" w:cs="Times New Roman"/>
        </w:rPr>
        <w:t xml:space="preserve">of </w:t>
      </w:r>
      <w:del w:id="597" w:author="Jamie Stavert" w:date="2019-02-27T13:26:00Z">
        <w:r w:rsidDel="00EE2B67">
          <w:rPr>
            <w:rFonts w:ascii="Times New Roman" w:hAnsi="Times New Roman" w:cs="Times New Roman"/>
          </w:rPr>
          <w:delText xml:space="preserve">each </w:delText>
        </w:r>
      </w:del>
      <w:ins w:id="598" w:author="Jamie Stavert" w:date="2019-02-27T13:26:00Z">
        <w:r w:rsidR="00EE2B67">
          <w:rPr>
            <w:rFonts w:ascii="Times New Roman" w:hAnsi="Times New Roman" w:cs="Times New Roman"/>
          </w:rPr>
          <w:t xml:space="preserve">both the </w:t>
        </w:r>
      </w:ins>
      <w:r>
        <w:rPr>
          <w:rFonts w:ascii="Times New Roman" w:hAnsi="Times New Roman" w:cs="Times New Roman"/>
        </w:rPr>
        <w:t>pollinator</w:t>
      </w:r>
      <w:r w:rsidR="0005656C">
        <w:rPr>
          <w:rFonts w:ascii="Times New Roman" w:hAnsi="Times New Roman" w:cs="Times New Roman"/>
        </w:rPr>
        <w:t xml:space="preserve"> </w:t>
      </w:r>
      <w:commentRangeStart w:id="599"/>
      <w:r w:rsidR="0005656C">
        <w:rPr>
          <w:rFonts w:ascii="Times New Roman" w:hAnsi="Times New Roman" w:cs="Times New Roman"/>
        </w:rPr>
        <w:t>(</w:t>
      </w:r>
      <w:del w:id="600" w:author="Jamie Stavert" w:date="2019-02-27T13:27:00Z">
        <w:r w:rsidR="0005656C" w:rsidDel="00EE2B67">
          <w:rPr>
            <w:rFonts w:ascii="Times New Roman" w:hAnsi="Times New Roman" w:cs="Times New Roman"/>
          </w:rPr>
          <w:delText>i.e</w:delText>
        </w:r>
      </w:del>
      <w:ins w:id="601" w:author="Jamie Stavert" w:date="2019-02-27T13:27:00Z">
        <w:r w:rsidR="00EE2B67">
          <w:rPr>
            <w:rFonts w:ascii="Times New Roman" w:hAnsi="Times New Roman" w:cs="Times New Roman"/>
          </w:rPr>
          <w:t>e.g</w:t>
        </w:r>
      </w:ins>
      <w:r w:rsidR="0005656C">
        <w:rPr>
          <w:rFonts w:ascii="Times New Roman" w:hAnsi="Times New Roman" w:cs="Times New Roman"/>
        </w:rPr>
        <w:t>.</w:t>
      </w:r>
      <w:ins w:id="602" w:author="Jamie Stavert" w:date="2019-02-27T13:26:00Z">
        <w:r w:rsidR="00EE2B67">
          <w:rPr>
            <w:rFonts w:ascii="Times New Roman" w:hAnsi="Times New Roman" w:cs="Times New Roman"/>
          </w:rPr>
          <w:t>,</w:t>
        </w:r>
      </w:ins>
      <w:r w:rsidR="0005656C">
        <w:rPr>
          <w:rFonts w:ascii="Times New Roman" w:hAnsi="Times New Roman" w:cs="Times New Roman"/>
        </w:rPr>
        <w:t xml:space="preserve"> body size, tongue length) </w:t>
      </w:r>
      <w:del w:id="603" w:author="Jamie Stavert" w:date="2019-02-27T13:27:00Z">
        <w:r w:rsidR="0005656C" w:rsidDel="00EE2B67">
          <w:rPr>
            <w:rFonts w:ascii="Times New Roman" w:hAnsi="Times New Roman" w:cs="Times New Roman"/>
          </w:rPr>
          <w:delText>as well t</w:delText>
        </w:r>
      </w:del>
      <w:ins w:id="604" w:author="Jamie Stavert" w:date="2019-02-27T13:27:00Z">
        <w:r w:rsidR="00EE2B67">
          <w:rPr>
            <w:rFonts w:ascii="Times New Roman" w:hAnsi="Times New Roman" w:cs="Times New Roman"/>
          </w:rPr>
          <w:t>and t</w:t>
        </w:r>
      </w:ins>
      <w:r w:rsidR="0005656C">
        <w:rPr>
          <w:rFonts w:ascii="Times New Roman" w:hAnsi="Times New Roman" w:cs="Times New Roman"/>
        </w:rPr>
        <w:t>he plant</w:t>
      </w:r>
      <w:del w:id="605" w:author="Jamie Stavert" w:date="2019-02-27T13:27:00Z">
        <w:r w:rsidR="0005656C" w:rsidDel="00EE2B67">
          <w:rPr>
            <w:rFonts w:ascii="Times New Roman" w:hAnsi="Times New Roman" w:cs="Times New Roman"/>
          </w:rPr>
          <w:delText xml:space="preserve"> species</w:delText>
        </w:r>
      </w:del>
      <w:r w:rsidR="0005656C">
        <w:rPr>
          <w:rFonts w:ascii="Times New Roman" w:hAnsi="Times New Roman" w:cs="Times New Roman"/>
        </w:rPr>
        <w:t xml:space="preserve"> (</w:t>
      </w:r>
      <w:del w:id="606" w:author="Jamie Stavert" w:date="2019-02-27T13:27:00Z">
        <w:r w:rsidDel="00EE2B67">
          <w:rPr>
            <w:rFonts w:ascii="Times New Roman" w:hAnsi="Times New Roman" w:cs="Times New Roman"/>
          </w:rPr>
          <w:delText>i.e</w:delText>
        </w:r>
      </w:del>
      <w:ins w:id="607" w:author="Jamie Stavert" w:date="2019-02-27T13:27:00Z">
        <w:r w:rsidR="00EE2B67">
          <w:rPr>
            <w:rFonts w:ascii="Times New Roman" w:hAnsi="Times New Roman" w:cs="Times New Roman"/>
          </w:rPr>
          <w:t>e.g</w:t>
        </w:r>
      </w:ins>
      <w:r>
        <w:rPr>
          <w:rFonts w:ascii="Times New Roman" w:hAnsi="Times New Roman" w:cs="Times New Roman"/>
        </w:rPr>
        <w:t>.</w:t>
      </w:r>
      <w:ins w:id="608" w:author="Jamie Stavert" w:date="2019-02-27T13:27:00Z">
        <w:r w:rsidR="00EE2B67">
          <w:rPr>
            <w:rFonts w:ascii="Times New Roman" w:hAnsi="Times New Roman" w:cs="Times New Roman"/>
          </w:rPr>
          <w:t>,</w:t>
        </w:r>
      </w:ins>
      <w:r w:rsidR="0005656C">
        <w:rPr>
          <w:rFonts w:ascii="Times New Roman" w:hAnsi="Times New Roman" w:cs="Times New Roman"/>
        </w:rPr>
        <w:t xml:space="preserve"> nectar accessibility</w:t>
      </w:r>
      <w:ins w:id="609" w:author="Jamie Stavert" w:date="2019-02-27T13:27:00Z">
        <w:r w:rsidR="00EE2B67">
          <w:rPr>
            <w:rFonts w:ascii="Times New Roman" w:hAnsi="Times New Roman" w:cs="Times New Roman"/>
          </w:rPr>
          <w:t>, corolla depth</w:t>
        </w:r>
      </w:ins>
      <w:r w:rsidR="0005656C">
        <w:rPr>
          <w:rFonts w:ascii="Times New Roman" w:hAnsi="Times New Roman" w:cs="Times New Roman"/>
        </w:rPr>
        <w:t>)</w:t>
      </w:r>
      <w:commentRangeEnd w:id="599"/>
      <w:r w:rsidR="00EE2B67">
        <w:rPr>
          <w:rStyle w:val="CommentReference"/>
        </w:rPr>
        <w:commentReference w:id="599"/>
      </w:r>
      <w:ins w:id="610" w:author="Jamie Stavert" w:date="2019-02-27T13:28:00Z">
        <w:r w:rsidR="00EE2B67">
          <w:rPr>
            <w:rFonts w:ascii="Times New Roman" w:hAnsi="Times New Roman" w:cs="Times New Roman"/>
          </w:rPr>
          <w:t xml:space="preserve"> and is termed</w:t>
        </w:r>
      </w:ins>
      <w:del w:id="611" w:author="Jamie Stavert" w:date="2019-02-27T13:28:00Z">
        <w:r w:rsidR="003A24CC" w:rsidDel="00EE2B67">
          <w:rPr>
            <w:rFonts w:ascii="Times New Roman" w:hAnsi="Times New Roman" w:cs="Times New Roman"/>
          </w:rPr>
          <w:delText>, an interaction called</w:delText>
        </w:r>
      </w:del>
      <w:r w:rsidR="003A24CC">
        <w:rPr>
          <w:rFonts w:ascii="Times New Roman" w:hAnsi="Times New Roman" w:cs="Times New Roman"/>
        </w:rPr>
        <w:t xml:space="preserve"> ‘trait matching’</w:t>
      </w:r>
      <w:r w:rsidR="00D71736">
        <w:rPr>
          <w:rFonts w:ascii="Times New Roman" w:hAnsi="Times New Roman" w:cs="Times New Roman"/>
        </w:rPr>
        <w:t xml:space="preserve">. </w:t>
      </w:r>
      <w:commentRangeStart w:id="612"/>
      <w:r>
        <w:rPr>
          <w:rFonts w:ascii="Times New Roman" w:hAnsi="Times New Roman" w:cs="Times New Roman"/>
        </w:rPr>
        <w:t xml:space="preserve">Garibaldi et al. </w:t>
      </w:r>
      <w:r w:rsidR="00D71736">
        <w:rPr>
          <w:rFonts w:ascii="Times New Roman" w:hAnsi="Times New Roman" w:cs="Times New Roman"/>
        </w:rPr>
        <w:t>(</w:t>
      </w:r>
      <w:r>
        <w:rPr>
          <w:rFonts w:ascii="Times New Roman" w:hAnsi="Times New Roman" w:cs="Times New Roman"/>
        </w:rPr>
        <w:t>2015</w:t>
      </w:r>
      <w:r w:rsidR="0092025B">
        <w:rPr>
          <w:rFonts w:ascii="Times New Roman" w:hAnsi="Times New Roman" w:cs="Times New Roman"/>
        </w:rPr>
        <w:t>)</w:t>
      </w:r>
      <w:r w:rsidR="00D71736">
        <w:rPr>
          <w:rFonts w:ascii="Times New Roman" w:hAnsi="Times New Roman" w:cs="Times New Roman"/>
        </w:rPr>
        <w:t xml:space="preserve"> </w:t>
      </w:r>
      <w:commentRangeEnd w:id="612"/>
      <w:r w:rsidR="00EE2B67">
        <w:rPr>
          <w:rStyle w:val="CommentReference"/>
        </w:rPr>
        <w:commentReference w:id="612"/>
      </w:r>
      <w:r w:rsidR="00D71736">
        <w:rPr>
          <w:rFonts w:ascii="Times New Roman" w:hAnsi="Times New Roman" w:cs="Times New Roman"/>
        </w:rPr>
        <w:t>found</w:t>
      </w:r>
      <w:r w:rsidR="00866E0B">
        <w:rPr>
          <w:rFonts w:ascii="Times New Roman" w:hAnsi="Times New Roman" w:cs="Times New Roman"/>
        </w:rPr>
        <w:t xml:space="preserve"> </w:t>
      </w:r>
      <w:r w:rsidR="00D71736">
        <w:rPr>
          <w:rFonts w:ascii="Times New Roman" w:hAnsi="Times New Roman" w:cs="Times New Roman"/>
        </w:rPr>
        <w:t>that t</w:t>
      </w:r>
      <w:r w:rsidR="0092025B">
        <w:rPr>
          <w:rFonts w:ascii="Times New Roman" w:hAnsi="Times New Roman" w:cs="Times New Roman"/>
        </w:rPr>
        <w:t xml:space="preserve">rait matching between plants and pollinators </w:t>
      </w:r>
      <w:r w:rsidR="003A24CC">
        <w:rPr>
          <w:rFonts w:ascii="Times New Roman" w:hAnsi="Times New Roman" w:cs="Times New Roman"/>
        </w:rPr>
        <w:t>benefits</w:t>
      </w:r>
      <w:r w:rsidR="0092025B">
        <w:rPr>
          <w:rFonts w:ascii="Times New Roman" w:hAnsi="Times New Roman" w:cs="Times New Roman"/>
        </w:rPr>
        <w:t xml:space="preserve"> pollination </w:t>
      </w:r>
      <w:r w:rsidR="003A24CC">
        <w:rPr>
          <w:rFonts w:ascii="Times New Roman" w:hAnsi="Times New Roman" w:cs="Times New Roman"/>
        </w:rPr>
        <w:t>services</w:t>
      </w:r>
      <w:r w:rsidR="00D71736">
        <w:rPr>
          <w:rFonts w:ascii="Times New Roman" w:hAnsi="Times New Roman" w:cs="Times New Roman"/>
        </w:rPr>
        <w:t xml:space="preserve"> more </w:t>
      </w:r>
      <w:del w:id="613" w:author="Jamie Stavert" w:date="2019-02-27T13:30:00Z">
        <w:r w:rsidR="00D71736" w:rsidDel="00EE2B67">
          <w:rPr>
            <w:rFonts w:ascii="Times New Roman" w:hAnsi="Times New Roman" w:cs="Times New Roman"/>
          </w:rPr>
          <w:delText xml:space="preserve">so </w:delText>
        </w:r>
      </w:del>
      <w:r w:rsidR="00D71736">
        <w:rPr>
          <w:rFonts w:ascii="Times New Roman" w:hAnsi="Times New Roman" w:cs="Times New Roman"/>
        </w:rPr>
        <w:t>than trait diversity</w:t>
      </w:r>
      <w:del w:id="614" w:author="Jamie Stavert" w:date="2019-02-27T13:31:00Z">
        <w:r w:rsidR="00D71736" w:rsidDel="005D1B70">
          <w:rPr>
            <w:rFonts w:ascii="Times New Roman" w:hAnsi="Times New Roman" w:cs="Times New Roman"/>
          </w:rPr>
          <w:delText>,</w:delText>
        </w:r>
        <w:r w:rsidR="003A24CC" w:rsidDel="005D1B70">
          <w:rPr>
            <w:rFonts w:ascii="Times New Roman" w:hAnsi="Times New Roman" w:cs="Times New Roman"/>
          </w:rPr>
          <w:delText xml:space="preserve"> </w:delText>
        </w:r>
        <w:r w:rsidR="0092025B" w:rsidDel="005D1B70">
          <w:rPr>
            <w:rFonts w:ascii="Times New Roman" w:hAnsi="Times New Roman" w:cs="Times New Roman"/>
          </w:rPr>
          <w:delText>through</w:delText>
        </w:r>
      </w:del>
      <w:ins w:id="615" w:author="Jamie Stavert" w:date="2019-02-27T13:32:00Z">
        <w:r w:rsidR="005D1B70">
          <w:rPr>
            <w:rFonts w:ascii="Times New Roman" w:hAnsi="Times New Roman" w:cs="Times New Roman"/>
          </w:rPr>
          <w:t xml:space="preserve"> through</w:t>
        </w:r>
      </w:ins>
      <w:r w:rsidR="003A24CC">
        <w:rPr>
          <w:rFonts w:ascii="Times New Roman" w:hAnsi="Times New Roman" w:cs="Times New Roman"/>
        </w:rPr>
        <w:t xml:space="preserve"> the</w:t>
      </w:r>
      <w:r w:rsidR="0092025B">
        <w:rPr>
          <w:rFonts w:ascii="Times New Roman" w:hAnsi="Times New Roman" w:cs="Times New Roman"/>
        </w:rPr>
        <w:t xml:space="preserve"> synergistic influence of pollinator morphology (</w:t>
      </w:r>
      <w:del w:id="616" w:author="Jamie Stavert" w:date="2019-02-27T13:31:00Z">
        <w:r w:rsidR="0092025B" w:rsidDel="005D1B70">
          <w:rPr>
            <w:rFonts w:ascii="Times New Roman" w:hAnsi="Times New Roman" w:cs="Times New Roman"/>
          </w:rPr>
          <w:delText xml:space="preserve">in particular </w:delText>
        </w:r>
      </w:del>
      <w:r w:rsidR="0092025B">
        <w:rPr>
          <w:rFonts w:ascii="Times New Roman" w:hAnsi="Times New Roman" w:cs="Times New Roman"/>
        </w:rPr>
        <w:t xml:space="preserve">body size, and behaviour), although it is ultimately mediated by </w:t>
      </w:r>
      <w:r w:rsidR="00D71736">
        <w:rPr>
          <w:rFonts w:ascii="Times New Roman" w:hAnsi="Times New Roman" w:cs="Times New Roman"/>
        </w:rPr>
        <w:t>plant mating system and level of self-compatibility, and the inherent need for</w:t>
      </w:r>
      <w:r w:rsidR="0092025B">
        <w:rPr>
          <w:rFonts w:ascii="Times New Roman" w:hAnsi="Times New Roman" w:cs="Times New Roman"/>
        </w:rPr>
        <w:t xml:space="preserve"> pollen transport between and within individuals (</w:t>
      </w:r>
      <w:r w:rsidR="00610AFC">
        <w:rPr>
          <w:rFonts w:ascii="Times New Roman" w:hAnsi="Times New Roman" w:cs="Times New Roman"/>
        </w:rPr>
        <w:t>Minnaer et al. 2019</w:t>
      </w:r>
      <w:r w:rsidR="0092025B">
        <w:rPr>
          <w:rFonts w:ascii="Times New Roman" w:hAnsi="Times New Roman" w:cs="Times New Roman"/>
        </w:rPr>
        <w:t>)</w:t>
      </w:r>
      <w:commentRangeStart w:id="617"/>
      <w:r w:rsidR="0092025B">
        <w:rPr>
          <w:rFonts w:ascii="Times New Roman" w:hAnsi="Times New Roman" w:cs="Times New Roman"/>
        </w:rPr>
        <w:t>.</w:t>
      </w:r>
      <w:commentRangeEnd w:id="617"/>
      <w:r w:rsidR="005D1B70">
        <w:rPr>
          <w:rStyle w:val="CommentReference"/>
        </w:rPr>
        <w:commentReference w:id="617"/>
      </w:r>
      <w:r w:rsidR="00610AFC">
        <w:rPr>
          <w:rFonts w:ascii="Times New Roman" w:hAnsi="Times New Roman" w:cs="Times New Roman"/>
        </w:rPr>
        <w:t xml:space="preserve"> </w:t>
      </w:r>
    </w:p>
    <w:p w14:paraId="29ACE59E" w14:textId="77777777" w:rsidR="00866E0B" w:rsidRDefault="00866E0B" w:rsidP="0092025B">
      <w:pPr>
        <w:spacing w:line="480" w:lineRule="auto"/>
        <w:contextualSpacing/>
        <w:jc w:val="both"/>
        <w:rPr>
          <w:rFonts w:ascii="Times New Roman" w:hAnsi="Times New Roman" w:cs="Times New Roman"/>
        </w:rPr>
      </w:pPr>
    </w:p>
    <w:p w14:paraId="7622CCEE" w14:textId="3AC03B77" w:rsidR="000F2544" w:rsidRDefault="00866E0B" w:rsidP="0092025B">
      <w:pPr>
        <w:spacing w:line="480" w:lineRule="auto"/>
        <w:contextualSpacing/>
        <w:jc w:val="both"/>
        <w:rPr>
          <w:rFonts w:ascii="Times New Roman" w:hAnsi="Times New Roman" w:cs="Times New Roman"/>
        </w:rPr>
      </w:pPr>
      <w:r>
        <w:rPr>
          <w:rFonts w:ascii="Times New Roman" w:hAnsi="Times New Roman" w:cs="Times New Roman"/>
        </w:rPr>
        <w:t xml:space="preserve">Blueberry requires </w:t>
      </w:r>
      <w:commentRangeStart w:id="618"/>
      <w:r>
        <w:rPr>
          <w:rFonts w:ascii="Times New Roman" w:hAnsi="Times New Roman" w:cs="Times New Roman"/>
        </w:rPr>
        <w:t xml:space="preserve">buzz-pollination </w:t>
      </w:r>
      <w:commentRangeEnd w:id="618"/>
      <w:r w:rsidR="005D1B70">
        <w:rPr>
          <w:rStyle w:val="CommentReference"/>
        </w:rPr>
        <w:commentReference w:id="618"/>
      </w:r>
      <w:r>
        <w:rPr>
          <w:rFonts w:ascii="Times New Roman" w:hAnsi="Times New Roman" w:cs="Times New Roman"/>
        </w:rPr>
        <w:t>for greater pollen transport</w:t>
      </w:r>
      <w:ins w:id="619" w:author="Jamie Stavert" w:date="2019-02-27T13:34:00Z">
        <w:r w:rsidR="005D1B70">
          <w:rPr>
            <w:rFonts w:ascii="Times New Roman" w:hAnsi="Times New Roman" w:cs="Times New Roman"/>
          </w:rPr>
          <w:t>.</w:t>
        </w:r>
      </w:ins>
      <w:del w:id="620" w:author="Jamie Stavert" w:date="2019-02-27T13:34:00Z">
        <w:r w:rsidDel="005D1B70">
          <w:rPr>
            <w:rFonts w:ascii="Times New Roman" w:hAnsi="Times New Roman" w:cs="Times New Roman"/>
          </w:rPr>
          <w:delText>,</w:delText>
        </w:r>
      </w:del>
      <w:r>
        <w:rPr>
          <w:rFonts w:ascii="Times New Roman" w:hAnsi="Times New Roman" w:cs="Times New Roman"/>
        </w:rPr>
        <w:t xml:space="preserve"> </w:t>
      </w:r>
      <w:ins w:id="621" w:author="Jamie Stavert" w:date="2019-02-27T13:34:00Z">
        <w:r w:rsidR="005D1B70">
          <w:rPr>
            <w:rFonts w:ascii="Times New Roman" w:hAnsi="Times New Roman" w:cs="Times New Roman"/>
          </w:rPr>
          <w:t>H</w:t>
        </w:r>
      </w:ins>
      <w:del w:id="622" w:author="Jamie Stavert" w:date="2019-02-27T13:34:00Z">
        <w:r w:rsidDel="005D1B70">
          <w:rPr>
            <w:rFonts w:ascii="Times New Roman" w:hAnsi="Times New Roman" w:cs="Times New Roman"/>
          </w:rPr>
          <w:delText>h</w:delText>
        </w:r>
      </w:del>
      <w:r>
        <w:rPr>
          <w:rFonts w:ascii="Times New Roman" w:hAnsi="Times New Roman" w:cs="Times New Roman"/>
        </w:rPr>
        <w:t xml:space="preserve">owever, </w:t>
      </w:r>
      <w:r w:rsidR="00D71736">
        <w:rPr>
          <w:rFonts w:ascii="Times New Roman" w:hAnsi="Times New Roman" w:cs="Times New Roman"/>
        </w:rPr>
        <w:t>both</w:t>
      </w:r>
      <w:r w:rsidR="0092025B">
        <w:rPr>
          <w:rFonts w:ascii="Times New Roman" w:hAnsi="Times New Roman" w:cs="Times New Roman"/>
        </w:rPr>
        <w:t xml:space="preserve"> honeybees and stingless bees </w:t>
      </w:r>
      <w:r>
        <w:rPr>
          <w:rFonts w:ascii="Times New Roman" w:hAnsi="Times New Roman" w:cs="Times New Roman"/>
        </w:rPr>
        <w:t>are unable to b</w:t>
      </w:r>
      <w:r w:rsidR="0092025B">
        <w:rPr>
          <w:rFonts w:ascii="Times New Roman" w:hAnsi="Times New Roman" w:cs="Times New Roman"/>
        </w:rPr>
        <w:t>uzz-pollinate</w:t>
      </w:r>
      <w:r w:rsidR="00610AFC">
        <w:rPr>
          <w:rFonts w:ascii="Times New Roman" w:hAnsi="Times New Roman" w:cs="Times New Roman"/>
        </w:rPr>
        <w:t>.</w:t>
      </w:r>
      <w:r w:rsidR="0092025B">
        <w:rPr>
          <w:rFonts w:ascii="Times New Roman" w:hAnsi="Times New Roman" w:cs="Times New Roman"/>
        </w:rPr>
        <w:t xml:space="preserve"> </w:t>
      </w:r>
      <w:del w:id="623" w:author="Jamie Stavert" w:date="2019-02-27T13:35:00Z">
        <w:r w:rsidDel="005D1B70">
          <w:rPr>
            <w:rFonts w:ascii="Times New Roman" w:hAnsi="Times New Roman" w:cs="Times New Roman"/>
          </w:rPr>
          <w:delText>As such</w:delText>
        </w:r>
      </w:del>
      <w:ins w:id="624" w:author="Jamie Stavert" w:date="2019-02-27T13:35:00Z">
        <w:r w:rsidR="005D1B70">
          <w:rPr>
            <w:rFonts w:ascii="Times New Roman" w:hAnsi="Times New Roman" w:cs="Times New Roman"/>
          </w:rPr>
          <w:t>Thus</w:t>
        </w:r>
      </w:ins>
      <w:r>
        <w:rPr>
          <w:rFonts w:ascii="Times New Roman" w:hAnsi="Times New Roman" w:cs="Times New Roman"/>
        </w:rPr>
        <w:t>, b</w:t>
      </w:r>
      <w:r w:rsidR="0092025B">
        <w:rPr>
          <w:rFonts w:ascii="Times New Roman" w:hAnsi="Times New Roman" w:cs="Times New Roman"/>
        </w:rPr>
        <w:t>oth nectar</w:t>
      </w:r>
      <w:del w:id="625" w:author="Jamie Stavert" w:date="2019-02-27T13:34:00Z">
        <w:r w:rsidR="0092025B" w:rsidDel="005D1B70">
          <w:rPr>
            <w:rFonts w:ascii="Times New Roman" w:hAnsi="Times New Roman" w:cs="Times New Roman"/>
          </w:rPr>
          <w:delText>-</w:delText>
        </w:r>
      </w:del>
      <w:r w:rsidR="0092025B">
        <w:rPr>
          <w:rFonts w:ascii="Times New Roman" w:hAnsi="Times New Roman" w:cs="Times New Roman"/>
        </w:rPr>
        <w:t xml:space="preserve"> and pollen collecting honeybees deposit less pollen than</w:t>
      </w:r>
      <w:r w:rsidR="00D71736">
        <w:rPr>
          <w:rFonts w:ascii="Times New Roman" w:hAnsi="Times New Roman" w:cs="Times New Roman"/>
        </w:rPr>
        <w:t xml:space="preserve"> </w:t>
      </w:r>
      <w:r w:rsidR="0092025B">
        <w:rPr>
          <w:rFonts w:ascii="Times New Roman" w:hAnsi="Times New Roman" w:cs="Times New Roman"/>
        </w:rPr>
        <w:t>buzz-pollinati</w:t>
      </w:r>
      <w:r w:rsidR="00D71736">
        <w:rPr>
          <w:rFonts w:ascii="Times New Roman" w:hAnsi="Times New Roman" w:cs="Times New Roman"/>
        </w:rPr>
        <w:t xml:space="preserve">ng species </w:t>
      </w:r>
      <w:r w:rsidR="0092025B">
        <w:rPr>
          <w:rFonts w:ascii="Times New Roman" w:hAnsi="Times New Roman" w:cs="Times New Roman"/>
        </w:rPr>
        <w:t>(e.g.</w:t>
      </w:r>
      <w:ins w:id="626" w:author="Jamie Stavert" w:date="2019-02-27T13:35:00Z">
        <w:r w:rsidR="00484E64">
          <w:rPr>
            <w:rFonts w:ascii="Times New Roman" w:hAnsi="Times New Roman" w:cs="Times New Roman"/>
          </w:rPr>
          <w:t>,</w:t>
        </w:r>
      </w:ins>
      <w:r w:rsidR="0092025B">
        <w:rPr>
          <w:rFonts w:ascii="Times New Roman" w:hAnsi="Times New Roman" w:cs="Times New Roman"/>
        </w:rPr>
        <w:t xml:space="preserve"> blueberry bees </w:t>
      </w:r>
      <w:del w:id="627" w:author="Jamie Stavert" w:date="2019-02-27T13:35:00Z">
        <w:r w:rsidR="0092025B" w:rsidDel="00484E64">
          <w:rPr>
            <w:rFonts w:ascii="Times New Roman" w:hAnsi="Times New Roman" w:cs="Times New Roman"/>
          </w:rPr>
          <w:delText>(</w:delText>
        </w:r>
      </w:del>
      <w:r w:rsidR="0092025B" w:rsidRPr="0040390A">
        <w:rPr>
          <w:rFonts w:ascii="Times New Roman" w:hAnsi="Times New Roman" w:cs="Times New Roman"/>
          <w:i/>
        </w:rPr>
        <w:t>Habropoda</w:t>
      </w:r>
      <w:r w:rsidR="0092025B">
        <w:rPr>
          <w:rFonts w:ascii="Times New Roman" w:hAnsi="Times New Roman" w:cs="Times New Roman"/>
        </w:rPr>
        <w:t xml:space="preserve"> sp.</w:t>
      </w:r>
      <w:del w:id="628" w:author="Jamie Stavert" w:date="2019-02-27T13:35:00Z">
        <w:r w:rsidR="0092025B" w:rsidDel="00484E64">
          <w:rPr>
            <w:rFonts w:ascii="Times New Roman" w:hAnsi="Times New Roman" w:cs="Times New Roman"/>
          </w:rPr>
          <w:delText>)</w:delText>
        </w:r>
      </w:del>
      <w:r w:rsidR="0092025B">
        <w:rPr>
          <w:rFonts w:ascii="Times New Roman" w:hAnsi="Times New Roman" w:cs="Times New Roman"/>
        </w:rPr>
        <w:t xml:space="preserve"> and bumble bees </w:t>
      </w:r>
      <w:del w:id="629" w:author="Jamie Stavert" w:date="2019-02-27T13:35:00Z">
        <w:r w:rsidR="0092025B" w:rsidDel="00484E64">
          <w:rPr>
            <w:rFonts w:ascii="Times New Roman" w:hAnsi="Times New Roman" w:cs="Times New Roman"/>
          </w:rPr>
          <w:delText>(</w:delText>
        </w:r>
      </w:del>
      <w:r w:rsidR="0092025B" w:rsidRPr="0040390A">
        <w:rPr>
          <w:rFonts w:ascii="Times New Roman" w:hAnsi="Times New Roman" w:cs="Times New Roman"/>
          <w:i/>
        </w:rPr>
        <w:t>Bombus</w:t>
      </w:r>
      <w:r w:rsidR="0092025B">
        <w:rPr>
          <w:rFonts w:ascii="Times New Roman" w:hAnsi="Times New Roman" w:cs="Times New Roman"/>
        </w:rPr>
        <w:t xml:space="preserve"> sp.</w:t>
      </w:r>
      <w:del w:id="630" w:author="Jamie Stavert" w:date="2019-02-27T13:35:00Z">
        <w:r w:rsidR="0092025B" w:rsidDel="00484E64">
          <w:rPr>
            <w:rFonts w:ascii="Times New Roman" w:hAnsi="Times New Roman" w:cs="Times New Roman"/>
          </w:rPr>
          <w:delText>)</w:delText>
        </w:r>
      </w:del>
      <w:ins w:id="631" w:author="Jamie Stavert" w:date="2019-02-27T13:35:00Z">
        <w:r w:rsidR="00484E64">
          <w:rPr>
            <w:rFonts w:ascii="Times New Roman" w:hAnsi="Times New Roman" w:cs="Times New Roman"/>
          </w:rPr>
          <w:t>;</w:t>
        </w:r>
      </w:ins>
      <w:del w:id="632" w:author="Jamie Stavert" w:date="2019-02-27T13:35:00Z">
        <w:r w:rsidR="0092025B" w:rsidDel="00484E64">
          <w:rPr>
            <w:rFonts w:ascii="Times New Roman" w:hAnsi="Times New Roman" w:cs="Times New Roman"/>
          </w:rPr>
          <w:delText>,</w:delText>
        </w:r>
      </w:del>
      <w:r w:rsidR="0092025B">
        <w:rPr>
          <w:rFonts w:ascii="Times New Roman" w:hAnsi="Times New Roman" w:cs="Times New Roman"/>
        </w:rPr>
        <w:t xml:space="preserve"> Benjamin and Winfree 2013). </w:t>
      </w:r>
      <w:r w:rsidR="00610AFC">
        <w:rPr>
          <w:rFonts w:ascii="Times New Roman" w:hAnsi="Times New Roman" w:cs="Times New Roman"/>
        </w:rPr>
        <w:t xml:space="preserve">Yet, </w:t>
      </w:r>
      <w:r>
        <w:rPr>
          <w:rFonts w:ascii="Times New Roman" w:hAnsi="Times New Roman" w:cs="Times New Roman"/>
        </w:rPr>
        <w:t>our results suggest that</w:t>
      </w:r>
      <w:r w:rsidR="00610AFC">
        <w:rPr>
          <w:rFonts w:ascii="Times New Roman" w:hAnsi="Times New Roman" w:cs="Times New Roman"/>
        </w:rPr>
        <w:t xml:space="preserve"> </w:t>
      </w:r>
      <w:commentRangeStart w:id="633"/>
      <w:r w:rsidR="00610AFC">
        <w:rPr>
          <w:rFonts w:ascii="Times New Roman" w:hAnsi="Times New Roman" w:cs="Times New Roman"/>
        </w:rPr>
        <w:t>honeybees are able to overcome their inability to buzz-pollinate</w:t>
      </w:r>
      <w:r w:rsidR="003A24CC">
        <w:rPr>
          <w:rFonts w:ascii="Times New Roman" w:hAnsi="Times New Roman" w:cs="Times New Roman"/>
        </w:rPr>
        <w:t xml:space="preserve"> </w:t>
      </w:r>
      <w:commentRangeEnd w:id="633"/>
      <w:r w:rsidR="00484E64">
        <w:rPr>
          <w:rStyle w:val="CommentReference"/>
        </w:rPr>
        <w:commentReference w:id="633"/>
      </w:r>
      <w:commentRangeStart w:id="634"/>
      <w:r>
        <w:rPr>
          <w:rFonts w:ascii="Times New Roman" w:hAnsi="Times New Roman" w:cs="Times New Roman"/>
        </w:rPr>
        <w:t>through increased</w:t>
      </w:r>
      <w:r w:rsidR="003A24CC">
        <w:rPr>
          <w:rFonts w:ascii="Times New Roman" w:hAnsi="Times New Roman" w:cs="Times New Roman"/>
        </w:rPr>
        <w:t xml:space="preserve"> visitation</w:t>
      </w:r>
      <w:r>
        <w:rPr>
          <w:rFonts w:ascii="Times New Roman" w:hAnsi="Times New Roman" w:cs="Times New Roman"/>
        </w:rPr>
        <w:t xml:space="preserve"> (longer sequences)</w:t>
      </w:r>
      <w:del w:id="635" w:author="Jamie Stavert" w:date="2019-02-27T13:39:00Z">
        <w:r w:rsidDel="00484E64">
          <w:rPr>
            <w:rFonts w:ascii="Times New Roman" w:hAnsi="Times New Roman" w:cs="Times New Roman"/>
          </w:rPr>
          <w:delText>.</w:delText>
        </w:r>
      </w:del>
      <w:r w:rsidR="00610AFC">
        <w:rPr>
          <w:rFonts w:ascii="Times New Roman" w:hAnsi="Times New Roman" w:cs="Times New Roman"/>
        </w:rPr>
        <w:t xml:space="preserve"> as opposed to stingless bees</w:t>
      </w:r>
      <w:r w:rsidR="000F2544">
        <w:rPr>
          <w:rFonts w:ascii="Times New Roman" w:hAnsi="Times New Roman" w:cs="Times New Roman"/>
        </w:rPr>
        <w:t xml:space="preserve"> or mixed visits</w:t>
      </w:r>
      <w:r>
        <w:rPr>
          <w:rFonts w:ascii="Times New Roman" w:hAnsi="Times New Roman" w:cs="Times New Roman"/>
        </w:rPr>
        <w:t xml:space="preserve"> which do not demonstrate a positive relationship between visitation rate and </w:t>
      </w:r>
      <w:commentRangeEnd w:id="634"/>
      <w:r w:rsidR="00437472">
        <w:rPr>
          <w:rStyle w:val="CommentReference"/>
        </w:rPr>
        <w:commentReference w:id="634"/>
      </w:r>
      <w:r>
        <w:rPr>
          <w:rFonts w:ascii="Times New Roman" w:hAnsi="Times New Roman" w:cs="Times New Roman"/>
        </w:rPr>
        <w:t xml:space="preserve">fruit </w:t>
      </w:r>
      <w:commentRangeStart w:id="636"/>
      <w:r>
        <w:rPr>
          <w:rFonts w:ascii="Times New Roman" w:hAnsi="Times New Roman" w:cs="Times New Roman"/>
        </w:rPr>
        <w:t>quality</w:t>
      </w:r>
      <w:commentRangeEnd w:id="636"/>
      <w:r w:rsidR="00484E64">
        <w:rPr>
          <w:rStyle w:val="CommentReference"/>
        </w:rPr>
        <w:commentReference w:id="636"/>
      </w:r>
      <w:r w:rsidR="00610AFC">
        <w:rPr>
          <w:rFonts w:ascii="Times New Roman" w:hAnsi="Times New Roman" w:cs="Times New Roman"/>
        </w:rPr>
        <w:t xml:space="preserve">. </w:t>
      </w:r>
      <w:ins w:id="637" w:author="Jamie Stavert" w:date="2019-02-27T13:41:00Z">
        <w:r w:rsidR="00511A28">
          <w:rPr>
            <w:rFonts w:ascii="Times New Roman" w:hAnsi="Times New Roman" w:cs="Times New Roman"/>
          </w:rPr>
          <w:t xml:space="preserve">However, we found the opposite in </w:t>
        </w:r>
      </w:ins>
      <w:del w:id="638" w:author="Jamie Stavert" w:date="2019-02-27T13:41:00Z">
        <w:r w:rsidR="00610AFC" w:rsidDel="00511A28">
          <w:rPr>
            <w:rFonts w:ascii="Times New Roman" w:hAnsi="Times New Roman" w:cs="Times New Roman"/>
          </w:rPr>
          <w:delText xml:space="preserve">The presence of an opposite effect </w:delText>
        </w:r>
      </w:del>
      <w:r w:rsidR="00610AFC">
        <w:rPr>
          <w:rFonts w:ascii="Times New Roman" w:hAnsi="Times New Roman" w:cs="Times New Roman"/>
        </w:rPr>
        <w:t>in raspberry</w:t>
      </w:r>
      <w:r>
        <w:rPr>
          <w:rFonts w:ascii="Times New Roman" w:hAnsi="Times New Roman" w:cs="Times New Roman"/>
        </w:rPr>
        <w:t>,</w:t>
      </w:r>
      <w:r w:rsidR="00610AFC">
        <w:rPr>
          <w:rFonts w:ascii="Times New Roman" w:hAnsi="Times New Roman" w:cs="Times New Roman"/>
        </w:rPr>
        <w:t xml:space="preserve"> </w:t>
      </w:r>
      <w:ins w:id="639" w:author="Jamie Stavert" w:date="2019-02-27T13:41:00Z">
        <w:r w:rsidR="00511A28">
          <w:rPr>
            <w:rFonts w:ascii="Times New Roman" w:hAnsi="Times New Roman" w:cs="Times New Roman"/>
          </w:rPr>
          <w:t xml:space="preserve">wherein…. This suggests that </w:t>
        </w:r>
      </w:ins>
      <w:del w:id="640" w:author="Jamie Stavert" w:date="2019-02-27T13:41:00Z">
        <w:r w:rsidDel="00511A28">
          <w:rPr>
            <w:rFonts w:ascii="Times New Roman" w:hAnsi="Times New Roman" w:cs="Times New Roman"/>
          </w:rPr>
          <w:delText xml:space="preserve">further </w:delText>
        </w:r>
        <w:r w:rsidR="00610AFC" w:rsidDel="00511A28">
          <w:rPr>
            <w:rFonts w:ascii="Times New Roman" w:hAnsi="Times New Roman" w:cs="Times New Roman"/>
          </w:rPr>
          <w:delText>suggests that</w:delText>
        </w:r>
        <w:r w:rsidDel="00511A28">
          <w:rPr>
            <w:rFonts w:ascii="Times New Roman" w:hAnsi="Times New Roman" w:cs="Times New Roman"/>
          </w:rPr>
          <w:delText xml:space="preserve"> </w:delText>
        </w:r>
      </w:del>
      <w:r>
        <w:rPr>
          <w:rFonts w:ascii="Times New Roman" w:hAnsi="Times New Roman" w:cs="Times New Roman"/>
        </w:rPr>
        <w:t xml:space="preserve">the </w:t>
      </w:r>
      <w:r w:rsidR="00610AFC">
        <w:rPr>
          <w:rFonts w:ascii="Times New Roman" w:hAnsi="Times New Roman" w:cs="Times New Roman"/>
        </w:rPr>
        <w:t>quality</w:t>
      </w:r>
      <w:r w:rsidR="000F2544">
        <w:rPr>
          <w:rFonts w:ascii="Times New Roman" w:hAnsi="Times New Roman" w:cs="Times New Roman"/>
        </w:rPr>
        <w:t xml:space="preserve"> </w:t>
      </w:r>
      <w:del w:id="641" w:author="Jamie Stavert" w:date="2019-02-27T13:41:00Z">
        <w:r w:rsidDel="00511A28">
          <w:rPr>
            <w:rFonts w:ascii="Times New Roman" w:hAnsi="Times New Roman" w:cs="Times New Roman"/>
          </w:rPr>
          <w:delText xml:space="preserve">(e.g. pollen deposition rates) </w:delText>
        </w:r>
      </w:del>
      <w:r w:rsidR="000F2544">
        <w:rPr>
          <w:rFonts w:ascii="Times New Roman" w:hAnsi="Times New Roman" w:cs="Times New Roman"/>
        </w:rPr>
        <w:t xml:space="preserve">of </w:t>
      </w:r>
      <w:r w:rsidR="00D71736">
        <w:rPr>
          <w:rFonts w:ascii="Times New Roman" w:hAnsi="Times New Roman" w:cs="Times New Roman"/>
        </w:rPr>
        <w:t xml:space="preserve">individual </w:t>
      </w:r>
      <w:r>
        <w:rPr>
          <w:rFonts w:ascii="Times New Roman" w:hAnsi="Times New Roman" w:cs="Times New Roman"/>
        </w:rPr>
        <w:t xml:space="preserve">floral </w:t>
      </w:r>
      <w:r w:rsidR="000F2544">
        <w:rPr>
          <w:rFonts w:ascii="Times New Roman" w:hAnsi="Times New Roman" w:cs="Times New Roman"/>
        </w:rPr>
        <w:t>visit</w:t>
      </w:r>
      <w:r>
        <w:rPr>
          <w:rFonts w:ascii="Times New Roman" w:hAnsi="Times New Roman" w:cs="Times New Roman"/>
        </w:rPr>
        <w:t>s</w:t>
      </w:r>
      <w:r w:rsidR="000F2544">
        <w:rPr>
          <w:rFonts w:ascii="Times New Roman" w:hAnsi="Times New Roman" w:cs="Times New Roman"/>
        </w:rPr>
        <w:t xml:space="preserve"> </w:t>
      </w:r>
      <w:ins w:id="642" w:author="Jamie Stavert" w:date="2019-02-27T13:41:00Z">
        <w:r w:rsidR="00511A28">
          <w:rPr>
            <w:rFonts w:ascii="Times New Roman" w:hAnsi="Times New Roman" w:cs="Times New Roman"/>
          </w:rPr>
          <w:t>(e.g.</w:t>
        </w:r>
      </w:ins>
      <w:ins w:id="643" w:author="Jamie Stavert" w:date="2019-02-27T13:42:00Z">
        <w:r w:rsidR="00511A28">
          <w:rPr>
            <w:rFonts w:ascii="Times New Roman" w:hAnsi="Times New Roman" w:cs="Times New Roman"/>
          </w:rPr>
          <w:t>,</w:t>
        </w:r>
      </w:ins>
      <w:ins w:id="644" w:author="Jamie Stavert" w:date="2019-02-27T13:41:00Z">
        <w:r w:rsidR="00511A28">
          <w:rPr>
            <w:rFonts w:ascii="Times New Roman" w:hAnsi="Times New Roman" w:cs="Times New Roman"/>
          </w:rPr>
          <w:t xml:space="preserve"> pollen deposition </w:t>
        </w:r>
        <w:commentRangeStart w:id="645"/>
        <w:r w:rsidR="00511A28">
          <w:rPr>
            <w:rFonts w:ascii="Times New Roman" w:hAnsi="Times New Roman" w:cs="Times New Roman"/>
          </w:rPr>
          <w:t>rates</w:t>
        </w:r>
      </w:ins>
      <w:commentRangeEnd w:id="645"/>
      <w:ins w:id="646" w:author="Jamie Stavert" w:date="2019-02-27T13:42:00Z">
        <w:r w:rsidR="00511A28">
          <w:rPr>
            <w:rStyle w:val="CommentReference"/>
          </w:rPr>
          <w:commentReference w:id="645"/>
        </w:r>
      </w:ins>
      <w:ins w:id="647" w:author="Jamie Stavert" w:date="2019-02-27T13:41:00Z">
        <w:r w:rsidR="00511A28">
          <w:rPr>
            <w:rFonts w:ascii="Times New Roman" w:hAnsi="Times New Roman" w:cs="Times New Roman"/>
          </w:rPr>
          <w:t xml:space="preserve">) </w:t>
        </w:r>
      </w:ins>
      <w:r w:rsidR="00D71736">
        <w:rPr>
          <w:rFonts w:ascii="Times New Roman" w:hAnsi="Times New Roman" w:cs="Times New Roman"/>
        </w:rPr>
        <w:t xml:space="preserve">as well as </w:t>
      </w:r>
      <w:commentRangeStart w:id="648"/>
      <w:r w:rsidR="00D71736">
        <w:rPr>
          <w:rFonts w:ascii="Times New Roman" w:hAnsi="Times New Roman" w:cs="Times New Roman"/>
        </w:rPr>
        <w:t xml:space="preserve">their order </w:t>
      </w:r>
      <w:commentRangeEnd w:id="648"/>
      <w:r w:rsidR="00B13AAE">
        <w:rPr>
          <w:rStyle w:val="CommentReference"/>
        </w:rPr>
        <w:commentReference w:id="648"/>
      </w:r>
      <w:r>
        <w:rPr>
          <w:rFonts w:ascii="Times New Roman" w:hAnsi="Times New Roman" w:cs="Times New Roman"/>
        </w:rPr>
        <w:t>may be as</w:t>
      </w:r>
      <w:r w:rsidR="000F2544">
        <w:rPr>
          <w:rFonts w:ascii="Times New Roman" w:hAnsi="Times New Roman" w:cs="Times New Roman"/>
        </w:rPr>
        <w:t xml:space="preserve"> important</w:t>
      </w:r>
      <w:r w:rsidR="00D71736">
        <w:rPr>
          <w:rFonts w:ascii="Times New Roman" w:hAnsi="Times New Roman" w:cs="Times New Roman"/>
        </w:rPr>
        <w:t xml:space="preserve"> as the quantity of visits in</w:t>
      </w:r>
      <w:r w:rsidR="000F2544">
        <w:rPr>
          <w:rFonts w:ascii="Times New Roman" w:hAnsi="Times New Roman" w:cs="Times New Roman"/>
        </w:rPr>
        <w:t xml:space="preserve"> predicting fruit quality</w:t>
      </w:r>
      <w:r w:rsidR="00D71736">
        <w:rPr>
          <w:rFonts w:ascii="Times New Roman" w:hAnsi="Times New Roman" w:cs="Times New Roman"/>
        </w:rPr>
        <w:t xml:space="preserve"> and</w:t>
      </w:r>
      <w:r w:rsidR="00610AFC">
        <w:rPr>
          <w:rFonts w:ascii="Times New Roman" w:hAnsi="Times New Roman" w:cs="Times New Roman"/>
        </w:rPr>
        <w:t xml:space="preserve"> mediated through </w:t>
      </w:r>
      <w:r w:rsidR="00D71736">
        <w:rPr>
          <w:rFonts w:ascii="Times New Roman" w:hAnsi="Times New Roman" w:cs="Times New Roman"/>
        </w:rPr>
        <w:t>interspecific</w:t>
      </w:r>
      <w:r>
        <w:rPr>
          <w:rFonts w:ascii="Times New Roman" w:hAnsi="Times New Roman" w:cs="Times New Roman"/>
        </w:rPr>
        <w:t xml:space="preserve"> and behavioural </w:t>
      </w:r>
      <w:r w:rsidR="00610AFC">
        <w:rPr>
          <w:rFonts w:ascii="Times New Roman" w:hAnsi="Times New Roman" w:cs="Times New Roman"/>
        </w:rPr>
        <w:t>priority effects.</w:t>
      </w:r>
    </w:p>
    <w:p w14:paraId="6723B215" w14:textId="5F73AC63" w:rsidR="000F2544" w:rsidRDefault="000F2544" w:rsidP="0092025B">
      <w:pPr>
        <w:spacing w:line="480" w:lineRule="auto"/>
        <w:contextualSpacing/>
        <w:jc w:val="both"/>
        <w:rPr>
          <w:rFonts w:ascii="Times New Roman" w:hAnsi="Times New Roman" w:cs="Times New Roman"/>
        </w:rPr>
      </w:pPr>
    </w:p>
    <w:p w14:paraId="2C7D3423" w14:textId="40EA0CDD" w:rsidR="00194170" w:rsidRDefault="000F2544" w:rsidP="000F2544">
      <w:pPr>
        <w:spacing w:line="480" w:lineRule="auto"/>
        <w:contextualSpacing/>
        <w:jc w:val="both"/>
        <w:rPr>
          <w:ins w:id="649" w:author="Jamie Stavert" w:date="2019-02-27T13:56:00Z"/>
          <w:rFonts w:ascii="Times New Roman" w:hAnsi="Times New Roman" w:cs="Times New Roman"/>
        </w:rPr>
      </w:pPr>
      <w:r>
        <w:rPr>
          <w:rFonts w:ascii="Times New Roman" w:hAnsi="Times New Roman" w:cs="Times New Roman"/>
        </w:rPr>
        <w:t xml:space="preserve">The influence of how species interact in floral visitation over time and the collective influence </w:t>
      </w:r>
      <w:r w:rsidR="00D71736">
        <w:rPr>
          <w:rFonts w:ascii="Times New Roman" w:hAnsi="Times New Roman" w:cs="Times New Roman"/>
        </w:rPr>
        <w:t>mixed pollinator visitation sequences</w:t>
      </w:r>
      <w:r>
        <w:rPr>
          <w:rFonts w:ascii="Times New Roman" w:hAnsi="Times New Roman" w:cs="Times New Roman"/>
        </w:rPr>
        <w:t xml:space="preserve"> i</w:t>
      </w:r>
      <w:r w:rsidR="00D71736">
        <w:rPr>
          <w:rFonts w:ascii="Times New Roman" w:hAnsi="Times New Roman" w:cs="Times New Roman"/>
        </w:rPr>
        <w:t>s</w:t>
      </w:r>
      <w:r>
        <w:rPr>
          <w:rFonts w:ascii="Times New Roman" w:hAnsi="Times New Roman" w:cs="Times New Roman"/>
        </w:rPr>
        <w:t xml:space="preserve"> </w:t>
      </w:r>
      <w:ins w:id="650" w:author="Romina Rader" w:date="2019-06-07T13:42:00Z">
        <w:r w:rsidR="00374BF9">
          <w:rPr>
            <w:rFonts w:ascii="Times New Roman" w:hAnsi="Times New Roman" w:cs="Times New Roman"/>
          </w:rPr>
          <w:t>little known</w:t>
        </w:r>
      </w:ins>
      <w:del w:id="651" w:author="Romina Rader" w:date="2019-06-07T13:42:00Z">
        <w:r w:rsidDel="00374BF9">
          <w:rPr>
            <w:rFonts w:ascii="Times New Roman" w:hAnsi="Times New Roman" w:cs="Times New Roman"/>
          </w:rPr>
          <w:delText>currently unknown</w:delText>
        </w:r>
      </w:del>
      <w:r>
        <w:rPr>
          <w:rFonts w:ascii="Times New Roman" w:hAnsi="Times New Roman" w:cs="Times New Roman"/>
        </w:rPr>
        <w:t xml:space="preserve">. </w:t>
      </w:r>
      <w:ins w:id="652" w:author="Jamie Stavert" w:date="2019-02-27T13:47:00Z">
        <w:r w:rsidR="00B13AAE">
          <w:rPr>
            <w:rFonts w:ascii="Times New Roman" w:hAnsi="Times New Roman" w:cs="Times New Roman"/>
          </w:rPr>
          <w:t xml:space="preserve">In mixed-species visits, </w:t>
        </w:r>
      </w:ins>
      <w:del w:id="653" w:author="Jamie Stavert" w:date="2019-02-27T13:47:00Z">
        <w:r w:rsidR="00995604" w:rsidDel="00B13AAE">
          <w:rPr>
            <w:rFonts w:ascii="Times New Roman" w:hAnsi="Times New Roman" w:cs="Times New Roman"/>
          </w:rPr>
          <w:delText xml:space="preserve">Across our mixed-compositional visits, species-level </w:delText>
        </w:r>
      </w:del>
      <w:r w:rsidR="00995604">
        <w:rPr>
          <w:rFonts w:ascii="Times New Roman" w:hAnsi="Times New Roman" w:cs="Times New Roman"/>
        </w:rPr>
        <w:t xml:space="preserve">priority effects explained </w:t>
      </w:r>
      <w:ins w:id="654" w:author="Jamie Stavert" w:date="2019-02-27T13:47:00Z">
        <w:r w:rsidR="00B13AAE">
          <w:rPr>
            <w:rFonts w:ascii="Times New Roman" w:hAnsi="Times New Roman" w:cs="Times New Roman"/>
          </w:rPr>
          <w:t xml:space="preserve">a large amount of </w:t>
        </w:r>
      </w:ins>
      <w:r w:rsidR="00995604">
        <w:rPr>
          <w:rFonts w:ascii="Times New Roman" w:hAnsi="Times New Roman" w:cs="Times New Roman"/>
        </w:rPr>
        <w:t xml:space="preserve">variation in </w:t>
      </w:r>
      <w:ins w:id="655" w:author="Jamie Stavert" w:date="2019-02-27T13:47:00Z">
        <w:r w:rsidR="00B13AAE">
          <w:rPr>
            <w:rFonts w:ascii="Times New Roman" w:hAnsi="Times New Roman" w:cs="Times New Roman"/>
          </w:rPr>
          <w:t xml:space="preserve">blueberry </w:t>
        </w:r>
      </w:ins>
      <w:r w:rsidR="00995604">
        <w:rPr>
          <w:rFonts w:ascii="Times New Roman" w:hAnsi="Times New Roman" w:cs="Times New Roman"/>
        </w:rPr>
        <w:t>fruit quality</w:t>
      </w:r>
      <w:ins w:id="656" w:author="Romina Rader" w:date="2019-06-07T13:42:00Z">
        <w:r w:rsidR="009B7DB0">
          <w:rPr>
            <w:rFonts w:ascii="Times New Roman" w:hAnsi="Times New Roman" w:cs="Times New Roman"/>
          </w:rPr>
          <w:t xml:space="preserve"> in this study</w:t>
        </w:r>
      </w:ins>
      <w:del w:id="657" w:author="Jamie Stavert" w:date="2019-02-27T13:47:00Z">
        <w:r w:rsidR="00995604" w:rsidDel="00B13AAE">
          <w:rPr>
            <w:rFonts w:ascii="Times New Roman" w:hAnsi="Times New Roman" w:cs="Times New Roman"/>
          </w:rPr>
          <w:delText xml:space="preserve"> in blueberry</w:delText>
        </w:r>
      </w:del>
      <w:r w:rsidR="00995604">
        <w:rPr>
          <w:rFonts w:ascii="Times New Roman" w:hAnsi="Times New Roman" w:cs="Times New Roman"/>
        </w:rPr>
        <w:t xml:space="preserve">. </w:t>
      </w:r>
      <w:del w:id="658" w:author="Jamie Stavert" w:date="2019-02-27T13:47:00Z">
        <w:r w:rsidR="00995604" w:rsidDel="00B13AAE">
          <w:rPr>
            <w:rFonts w:ascii="Times New Roman" w:hAnsi="Times New Roman" w:cs="Times New Roman"/>
          </w:rPr>
          <w:delText>As such, t</w:delText>
        </w:r>
      </w:del>
      <w:ins w:id="659" w:author="Jamie Stavert" w:date="2019-02-27T13:47:00Z">
        <w:r w:rsidR="00B13AAE">
          <w:rPr>
            <w:rFonts w:ascii="Times New Roman" w:hAnsi="Times New Roman" w:cs="Times New Roman"/>
          </w:rPr>
          <w:t>T</w:t>
        </w:r>
      </w:ins>
      <w:r w:rsidR="00995604">
        <w:rPr>
          <w:rFonts w:ascii="Times New Roman" w:hAnsi="Times New Roman" w:cs="Times New Roman"/>
        </w:rPr>
        <w:t xml:space="preserve">his </w:t>
      </w:r>
      <w:ins w:id="660" w:author="Jamie Stavert" w:date="2019-02-27T13:48:00Z">
        <w:r w:rsidR="00B13AAE">
          <w:rPr>
            <w:rFonts w:ascii="Times New Roman" w:hAnsi="Times New Roman" w:cs="Times New Roman"/>
          </w:rPr>
          <w:t>suggests</w:t>
        </w:r>
      </w:ins>
      <w:del w:id="661" w:author="Jamie Stavert" w:date="2019-02-27T13:48:00Z">
        <w:r w:rsidR="00995604" w:rsidDel="00B13AAE">
          <w:rPr>
            <w:rFonts w:ascii="Times New Roman" w:hAnsi="Times New Roman" w:cs="Times New Roman"/>
          </w:rPr>
          <w:delText xml:space="preserve">may </w:delText>
        </w:r>
      </w:del>
      <w:del w:id="662" w:author="Jamie Stavert" w:date="2019-02-27T13:47:00Z">
        <w:r w:rsidR="00995604" w:rsidDel="00B13AAE">
          <w:rPr>
            <w:rFonts w:ascii="Times New Roman" w:hAnsi="Times New Roman" w:cs="Times New Roman"/>
          </w:rPr>
          <w:delText xml:space="preserve">represent </w:delText>
        </w:r>
      </w:del>
      <w:ins w:id="663" w:author="Jamie Stavert" w:date="2019-02-27T13:47:00Z">
        <w:r w:rsidR="00B13AAE">
          <w:rPr>
            <w:rFonts w:ascii="Times New Roman" w:hAnsi="Times New Roman" w:cs="Times New Roman"/>
          </w:rPr>
          <w:t xml:space="preserve"> </w:t>
        </w:r>
      </w:ins>
      <w:r w:rsidR="00995604">
        <w:rPr>
          <w:rFonts w:ascii="Times New Roman" w:hAnsi="Times New Roman" w:cs="Times New Roman"/>
        </w:rPr>
        <w:t>that t</w:t>
      </w:r>
      <w:r>
        <w:rPr>
          <w:rFonts w:ascii="Times New Roman" w:hAnsi="Times New Roman" w:cs="Times New Roman"/>
        </w:rPr>
        <w:t xml:space="preserve">rait matching </w:t>
      </w:r>
      <w:del w:id="664" w:author="Romina Rader" w:date="2019-06-07T13:42:00Z">
        <w:r w:rsidDel="009B7DB0">
          <w:rPr>
            <w:rFonts w:ascii="Times New Roman" w:hAnsi="Times New Roman" w:cs="Times New Roman"/>
          </w:rPr>
          <w:delText xml:space="preserve">is </w:delText>
        </w:r>
      </w:del>
      <w:ins w:id="665" w:author="Romina Rader" w:date="2019-06-07T13:42:00Z">
        <w:r w:rsidR="009B7DB0">
          <w:rPr>
            <w:rFonts w:ascii="Times New Roman" w:hAnsi="Times New Roman" w:cs="Times New Roman"/>
          </w:rPr>
          <w:t>may be</w:t>
        </w:r>
        <w:r w:rsidR="009B7DB0">
          <w:rPr>
            <w:rFonts w:ascii="Times New Roman" w:hAnsi="Times New Roman" w:cs="Times New Roman"/>
          </w:rPr>
          <w:t xml:space="preserve"> </w:t>
        </w:r>
      </w:ins>
      <w:r>
        <w:rPr>
          <w:rFonts w:ascii="Times New Roman" w:hAnsi="Times New Roman" w:cs="Times New Roman"/>
        </w:rPr>
        <w:t xml:space="preserve">more </w:t>
      </w:r>
      <w:del w:id="666" w:author="Jamie Stavert" w:date="2019-02-27T13:48:00Z">
        <w:r w:rsidDel="00B13AAE">
          <w:rPr>
            <w:rFonts w:ascii="Times New Roman" w:hAnsi="Times New Roman" w:cs="Times New Roman"/>
          </w:rPr>
          <w:delText>influential in</w:delText>
        </w:r>
      </w:del>
      <w:ins w:id="667" w:author="Jamie Stavert" w:date="2019-02-27T13:48:00Z">
        <w:r w:rsidR="00B13AAE">
          <w:rPr>
            <w:rFonts w:ascii="Times New Roman" w:hAnsi="Times New Roman" w:cs="Times New Roman"/>
          </w:rPr>
          <w:t>important in determining fruit quality in</w:t>
        </w:r>
      </w:ins>
      <w:r>
        <w:rPr>
          <w:rFonts w:ascii="Times New Roman" w:hAnsi="Times New Roman" w:cs="Times New Roman"/>
        </w:rPr>
        <w:t xml:space="preserve"> blueberry </w:t>
      </w:r>
      <w:del w:id="668" w:author="Jamie Stavert" w:date="2019-02-27T13:48:00Z">
        <w:r w:rsidDel="00B13AAE">
          <w:rPr>
            <w:rFonts w:ascii="Times New Roman" w:hAnsi="Times New Roman" w:cs="Times New Roman"/>
          </w:rPr>
          <w:delText xml:space="preserve">than </w:delText>
        </w:r>
      </w:del>
      <w:ins w:id="669" w:author="Jamie Stavert" w:date="2019-02-27T13:48:00Z">
        <w:r w:rsidR="00B13AAE">
          <w:rPr>
            <w:rFonts w:ascii="Times New Roman" w:hAnsi="Times New Roman" w:cs="Times New Roman"/>
          </w:rPr>
          <w:t xml:space="preserve">compared to </w:t>
        </w:r>
      </w:ins>
      <w:r>
        <w:rPr>
          <w:rFonts w:ascii="Times New Roman" w:hAnsi="Times New Roman" w:cs="Times New Roman"/>
        </w:rPr>
        <w:t xml:space="preserve">raspberry, </w:t>
      </w:r>
      <w:del w:id="670" w:author="Jamie Stavert" w:date="2019-02-27T13:49:00Z">
        <w:r w:rsidDel="00B043AC">
          <w:rPr>
            <w:rFonts w:ascii="Times New Roman" w:hAnsi="Times New Roman" w:cs="Times New Roman"/>
          </w:rPr>
          <w:delText>in explaining compositional differences and priority effects given their</w:delText>
        </w:r>
      </w:del>
      <w:ins w:id="671" w:author="Jamie Stavert" w:date="2019-02-27T13:49:00Z">
        <w:r w:rsidR="00B043AC">
          <w:rPr>
            <w:rFonts w:ascii="Times New Roman" w:hAnsi="Times New Roman" w:cs="Times New Roman"/>
          </w:rPr>
          <w:t>and is likely due to differences in</w:t>
        </w:r>
      </w:ins>
      <w:r>
        <w:rPr>
          <w:rFonts w:ascii="Times New Roman" w:hAnsi="Times New Roman" w:cs="Times New Roman"/>
        </w:rPr>
        <w:t xml:space="preserve"> floral structure (see Fig. 1). </w:t>
      </w:r>
      <w:del w:id="672" w:author="Jamie Stavert" w:date="2019-02-27T13:49:00Z">
        <w:r w:rsidR="00995604" w:rsidDel="00B043AC">
          <w:rPr>
            <w:rFonts w:ascii="Times New Roman" w:hAnsi="Times New Roman" w:cs="Times New Roman"/>
          </w:rPr>
          <w:delText>Despite</w:delText>
        </w:r>
        <w:r w:rsidDel="00B043AC">
          <w:rPr>
            <w:rFonts w:ascii="Times New Roman" w:hAnsi="Times New Roman" w:cs="Times New Roman"/>
          </w:rPr>
          <w:delText xml:space="preserve"> </w:delText>
        </w:r>
      </w:del>
      <w:ins w:id="673" w:author="Jamie Stavert" w:date="2019-02-27T13:49:00Z">
        <w:r w:rsidR="00B043AC">
          <w:rPr>
            <w:rFonts w:ascii="Times New Roman" w:hAnsi="Times New Roman" w:cs="Times New Roman"/>
          </w:rPr>
          <w:t xml:space="preserve">Although </w:t>
        </w:r>
      </w:ins>
      <w:r>
        <w:rPr>
          <w:rFonts w:ascii="Times New Roman" w:hAnsi="Times New Roman" w:cs="Times New Roman"/>
        </w:rPr>
        <w:t xml:space="preserve">neither </w:t>
      </w:r>
      <w:r w:rsidR="00995604">
        <w:rPr>
          <w:rFonts w:ascii="Times New Roman" w:hAnsi="Times New Roman" w:cs="Times New Roman"/>
        </w:rPr>
        <w:t xml:space="preserve">species </w:t>
      </w:r>
      <w:del w:id="674" w:author="Jamie Stavert" w:date="2019-02-27T13:49:00Z">
        <w:r w:rsidR="00995604" w:rsidDel="00B043AC">
          <w:rPr>
            <w:rFonts w:ascii="Times New Roman" w:hAnsi="Times New Roman" w:cs="Times New Roman"/>
          </w:rPr>
          <w:delText xml:space="preserve">considered herein </w:delText>
        </w:r>
      </w:del>
      <w:r w:rsidR="00995604">
        <w:rPr>
          <w:rFonts w:ascii="Times New Roman" w:hAnsi="Times New Roman" w:cs="Times New Roman"/>
        </w:rPr>
        <w:t xml:space="preserve">can </w:t>
      </w:r>
      <w:r>
        <w:rPr>
          <w:rFonts w:ascii="Times New Roman" w:hAnsi="Times New Roman" w:cs="Times New Roman"/>
        </w:rPr>
        <w:t xml:space="preserve">buzz-pollinate, stingless bees </w:t>
      </w:r>
      <w:commentRangeStart w:id="675"/>
      <w:r>
        <w:rPr>
          <w:rFonts w:ascii="Times New Roman" w:hAnsi="Times New Roman" w:cs="Times New Roman"/>
        </w:rPr>
        <w:t>overcome</w:t>
      </w:r>
      <w:commentRangeEnd w:id="675"/>
      <w:r w:rsidR="00B043AC">
        <w:rPr>
          <w:rStyle w:val="CommentReference"/>
        </w:rPr>
        <w:commentReference w:id="675"/>
      </w:r>
      <w:r>
        <w:rPr>
          <w:rFonts w:ascii="Times New Roman" w:hAnsi="Times New Roman" w:cs="Times New Roman"/>
        </w:rPr>
        <w:t xml:space="preserve"> limitation by virtue of their body size (ITD: 1-2mm, Kendall et al. 2019, </w:t>
      </w:r>
      <w:commentRangeStart w:id="676"/>
      <w:r>
        <w:rPr>
          <w:rFonts w:ascii="Times New Roman" w:hAnsi="Times New Roman" w:cs="Times New Roman"/>
        </w:rPr>
        <w:t>may as well self-cite myself hahaha</w:t>
      </w:r>
      <w:commentRangeEnd w:id="676"/>
      <w:r w:rsidR="00B043AC">
        <w:rPr>
          <w:rStyle w:val="CommentReference"/>
        </w:rPr>
        <w:commentReference w:id="676"/>
      </w:r>
      <w:r>
        <w:rPr>
          <w:rFonts w:ascii="Times New Roman" w:hAnsi="Times New Roman" w:cs="Times New Roman"/>
        </w:rPr>
        <w:t>)</w:t>
      </w:r>
      <w:r w:rsidR="00995604">
        <w:rPr>
          <w:rFonts w:ascii="Times New Roman" w:hAnsi="Times New Roman" w:cs="Times New Roman"/>
        </w:rPr>
        <w:t xml:space="preserve">, </w:t>
      </w:r>
      <w:commentRangeStart w:id="677"/>
      <w:r w:rsidR="00995604">
        <w:rPr>
          <w:rFonts w:ascii="Times New Roman" w:hAnsi="Times New Roman" w:cs="Times New Roman"/>
        </w:rPr>
        <w:t>which</w:t>
      </w:r>
      <w:r>
        <w:rPr>
          <w:rFonts w:ascii="Times New Roman" w:hAnsi="Times New Roman" w:cs="Times New Roman"/>
        </w:rPr>
        <w:t xml:space="preserve"> result</w:t>
      </w:r>
      <w:r w:rsidR="00995604">
        <w:rPr>
          <w:rFonts w:ascii="Times New Roman" w:hAnsi="Times New Roman" w:cs="Times New Roman"/>
        </w:rPr>
        <w:t>s</w:t>
      </w:r>
      <w:r>
        <w:rPr>
          <w:rFonts w:ascii="Times New Roman" w:hAnsi="Times New Roman" w:cs="Times New Roman"/>
        </w:rPr>
        <w:t xml:space="preserve"> in within-flower visitation </w:t>
      </w:r>
      <w:r w:rsidR="00995604">
        <w:rPr>
          <w:rFonts w:ascii="Times New Roman" w:hAnsi="Times New Roman" w:cs="Times New Roman"/>
        </w:rPr>
        <w:t>behaviours</w:t>
      </w:r>
      <w:commentRangeEnd w:id="677"/>
      <w:r w:rsidR="00564484">
        <w:rPr>
          <w:rStyle w:val="CommentReference"/>
        </w:rPr>
        <w:commentReference w:id="677"/>
      </w:r>
      <w:ins w:id="678" w:author="Jamie Stavert" w:date="2019-02-27T13:52:00Z">
        <w:r w:rsidR="00564484">
          <w:rPr>
            <w:rFonts w:ascii="Times New Roman" w:hAnsi="Times New Roman" w:cs="Times New Roman"/>
          </w:rPr>
          <w:t xml:space="preserve">. In contrast, </w:t>
        </w:r>
      </w:ins>
      <w:del w:id="679" w:author="Jamie Stavert" w:date="2019-02-27T13:52:00Z">
        <w:r w:rsidDel="00564484">
          <w:rPr>
            <w:rFonts w:ascii="Times New Roman" w:hAnsi="Times New Roman" w:cs="Times New Roman"/>
          </w:rPr>
          <w:delText xml:space="preserve">, </w:delText>
        </w:r>
        <w:r w:rsidR="004C4F09" w:rsidDel="00564484">
          <w:rPr>
            <w:rFonts w:ascii="Times New Roman" w:hAnsi="Times New Roman" w:cs="Times New Roman"/>
          </w:rPr>
          <w:delText xml:space="preserve">as opposed to </w:delText>
        </w:r>
      </w:del>
      <w:r w:rsidR="004C4F09">
        <w:rPr>
          <w:rFonts w:ascii="Times New Roman" w:hAnsi="Times New Roman" w:cs="Times New Roman"/>
        </w:rPr>
        <w:t>honeybees</w:t>
      </w:r>
      <w:del w:id="680" w:author="Jamie Stavert" w:date="2019-02-27T13:52:00Z">
        <w:r w:rsidR="004C4F09" w:rsidDel="00564484">
          <w:rPr>
            <w:rFonts w:ascii="Times New Roman" w:hAnsi="Times New Roman" w:cs="Times New Roman"/>
          </w:rPr>
          <w:delText>, which</w:delText>
        </w:r>
      </w:del>
      <w:r w:rsidR="004C4F09">
        <w:rPr>
          <w:rFonts w:ascii="Times New Roman" w:hAnsi="Times New Roman" w:cs="Times New Roman"/>
        </w:rPr>
        <w:t xml:space="preserve"> spent significantly less time</w:t>
      </w:r>
      <w:ins w:id="681" w:author="Jamie Stavert" w:date="2019-02-27T13:53:00Z">
        <w:r w:rsidR="00564484">
          <w:rPr>
            <w:rFonts w:ascii="Times New Roman" w:hAnsi="Times New Roman" w:cs="Times New Roman"/>
          </w:rPr>
          <w:t xml:space="preserve"> on</w:t>
        </w:r>
      </w:ins>
      <w:del w:id="682" w:author="Jamie Stavert" w:date="2019-02-27T13:53:00Z">
        <w:r w:rsidR="004C4F09" w:rsidDel="00564484">
          <w:rPr>
            <w:rFonts w:ascii="Times New Roman" w:hAnsi="Times New Roman" w:cs="Times New Roman"/>
          </w:rPr>
          <w:delText xml:space="preserve"> at</w:delText>
        </w:r>
      </w:del>
      <w:r w:rsidR="004C4F09">
        <w:rPr>
          <w:rFonts w:ascii="Times New Roman" w:hAnsi="Times New Roman" w:cs="Times New Roman"/>
        </w:rPr>
        <w:t xml:space="preserve"> flowers, and primarily interact</w:t>
      </w:r>
      <w:ins w:id="683" w:author="Jamie Stavert" w:date="2019-02-27T13:53:00Z">
        <w:r w:rsidR="00564484">
          <w:rPr>
            <w:rFonts w:ascii="Times New Roman" w:hAnsi="Times New Roman" w:cs="Times New Roman"/>
          </w:rPr>
          <w:t>ed</w:t>
        </w:r>
      </w:ins>
      <w:r w:rsidR="004C4F09">
        <w:rPr>
          <w:rFonts w:ascii="Times New Roman" w:hAnsi="Times New Roman" w:cs="Times New Roman"/>
        </w:rPr>
        <w:t xml:space="preserve"> with corolla opening, using their forelegs or proboscis to collect pollen or nectar</w:t>
      </w:r>
      <w:del w:id="684" w:author="Jamie Stavert" w:date="2019-02-27T13:53:00Z">
        <w:r w:rsidR="004C4F09" w:rsidDel="00564484">
          <w:rPr>
            <w:rFonts w:ascii="Times New Roman" w:hAnsi="Times New Roman" w:cs="Times New Roman"/>
          </w:rPr>
          <w:delText xml:space="preserve"> respectively</w:delText>
        </w:r>
      </w:del>
      <w:r>
        <w:rPr>
          <w:rFonts w:ascii="Times New Roman" w:hAnsi="Times New Roman" w:cs="Times New Roman"/>
        </w:rPr>
        <w:t xml:space="preserve">. </w:t>
      </w:r>
      <w:r w:rsidR="004C4F09">
        <w:rPr>
          <w:rFonts w:ascii="Times New Roman" w:hAnsi="Times New Roman" w:cs="Times New Roman"/>
        </w:rPr>
        <w:t xml:space="preserve">By spending more time </w:t>
      </w:r>
      <w:commentRangeStart w:id="685"/>
      <w:r w:rsidR="004C4F09">
        <w:rPr>
          <w:rFonts w:ascii="Times New Roman" w:hAnsi="Times New Roman" w:cs="Times New Roman"/>
        </w:rPr>
        <w:t>in</w:t>
      </w:r>
      <w:commentRangeEnd w:id="685"/>
      <w:r w:rsidR="00564484">
        <w:rPr>
          <w:rStyle w:val="CommentReference"/>
        </w:rPr>
        <w:commentReference w:id="685"/>
      </w:r>
      <w:r w:rsidR="004C4F09">
        <w:rPr>
          <w:rFonts w:ascii="Times New Roman" w:hAnsi="Times New Roman" w:cs="Times New Roman"/>
        </w:rPr>
        <w:t xml:space="preserve"> the flower, </w:t>
      </w:r>
      <w:commentRangeStart w:id="686"/>
      <w:r w:rsidR="004C4F09">
        <w:rPr>
          <w:rFonts w:ascii="Times New Roman" w:hAnsi="Times New Roman" w:cs="Times New Roman"/>
        </w:rPr>
        <w:t>and directly interacting with the anthers</w:t>
      </w:r>
      <w:commentRangeEnd w:id="686"/>
      <w:r w:rsidR="00564484">
        <w:rPr>
          <w:rStyle w:val="CommentReference"/>
        </w:rPr>
        <w:commentReference w:id="686"/>
      </w:r>
      <w:r w:rsidR="004C4F09">
        <w:rPr>
          <w:rFonts w:ascii="Times New Roman" w:hAnsi="Times New Roman" w:cs="Times New Roman"/>
        </w:rPr>
        <w:t xml:space="preserve">, </w:t>
      </w:r>
      <w:bookmarkStart w:id="687" w:name="_GoBack"/>
      <w:bookmarkEnd w:id="687"/>
      <w:del w:id="688" w:author="Romina Rader" w:date="2019-06-07T13:43:00Z">
        <w:r w:rsidR="004C4F09" w:rsidDel="009B7DB0">
          <w:rPr>
            <w:rFonts w:ascii="Times New Roman" w:hAnsi="Times New Roman" w:cs="Times New Roman"/>
          </w:rPr>
          <w:delText xml:space="preserve">we suggest </w:delText>
        </w:r>
      </w:del>
      <w:r w:rsidR="004C4F09">
        <w:rPr>
          <w:rFonts w:ascii="Times New Roman" w:hAnsi="Times New Roman" w:cs="Times New Roman"/>
        </w:rPr>
        <w:t>this may increase the likelihood of firstly, autogamous pollen (from the same flower), and secondly, geitonogamous pollen (same species, different clonal individual)</w:t>
      </w:r>
      <w:ins w:id="689" w:author="Jamie Stavert" w:date="2019-02-27T13:54:00Z">
        <w:r w:rsidR="00564484">
          <w:rPr>
            <w:rFonts w:ascii="Times New Roman" w:hAnsi="Times New Roman" w:cs="Times New Roman"/>
          </w:rPr>
          <w:t xml:space="preserve">, which </w:t>
        </w:r>
      </w:ins>
      <w:del w:id="690" w:author="Jamie Stavert" w:date="2019-02-27T13:54:00Z">
        <w:r w:rsidR="00995604" w:rsidDel="00564484">
          <w:rPr>
            <w:rFonts w:ascii="Times New Roman" w:hAnsi="Times New Roman" w:cs="Times New Roman"/>
          </w:rPr>
          <w:delText xml:space="preserve"> of which both </w:delText>
        </w:r>
      </w:del>
      <w:r w:rsidR="00995604">
        <w:rPr>
          <w:rFonts w:ascii="Times New Roman" w:hAnsi="Times New Roman" w:cs="Times New Roman"/>
        </w:rPr>
        <w:t>are beneficial means of pollination given the cultivar’s self</w:t>
      </w:r>
      <w:r w:rsidR="00D71736">
        <w:rPr>
          <w:rFonts w:ascii="Times New Roman" w:hAnsi="Times New Roman" w:cs="Times New Roman"/>
        </w:rPr>
        <w:t>-</w:t>
      </w:r>
      <w:r w:rsidR="00995604">
        <w:rPr>
          <w:rFonts w:ascii="Times New Roman" w:hAnsi="Times New Roman" w:cs="Times New Roman"/>
        </w:rPr>
        <w:t>compatibility (REF),</w:t>
      </w:r>
      <w:r w:rsidR="004C4F09">
        <w:rPr>
          <w:rFonts w:ascii="Times New Roman" w:hAnsi="Times New Roman" w:cs="Times New Roman"/>
        </w:rPr>
        <w:t xml:space="preserve"> lead</w:t>
      </w:r>
      <w:r w:rsidR="00995604">
        <w:rPr>
          <w:rFonts w:ascii="Times New Roman" w:hAnsi="Times New Roman" w:cs="Times New Roman"/>
        </w:rPr>
        <w:t>ing</w:t>
      </w:r>
      <w:r w:rsidR="004C4F09">
        <w:rPr>
          <w:rFonts w:ascii="Times New Roman" w:hAnsi="Times New Roman" w:cs="Times New Roman"/>
        </w:rPr>
        <w:t xml:space="preserve"> to greater fruit weight</w:t>
      </w:r>
      <w:r w:rsidR="00995604">
        <w:rPr>
          <w:rFonts w:ascii="Times New Roman" w:hAnsi="Times New Roman" w:cs="Times New Roman"/>
        </w:rPr>
        <w:t xml:space="preserve">. </w:t>
      </w:r>
    </w:p>
    <w:p w14:paraId="4A0DA439" w14:textId="77777777" w:rsidR="00194170" w:rsidRDefault="00194170" w:rsidP="000F2544">
      <w:pPr>
        <w:spacing w:line="480" w:lineRule="auto"/>
        <w:contextualSpacing/>
        <w:jc w:val="both"/>
        <w:rPr>
          <w:ins w:id="691" w:author="Jamie Stavert" w:date="2019-02-27T13:56:00Z"/>
          <w:rFonts w:ascii="Times New Roman" w:hAnsi="Times New Roman" w:cs="Times New Roman"/>
        </w:rPr>
      </w:pPr>
    </w:p>
    <w:p w14:paraId="449D7A98" w14:textId="35332323" w:rsidR="00995604" w:rsidRDefault="00194170" w:rsidP="000F2544">
      <w:pPr>
        <w:spacing w:line="480" w:lineRule="auto"/>
        <w:contextualSpacing/>
        <w:jc w:val="both"/>
        <w:rPr>
          <w:rFonts w:ascii="Times New Roman" w:hAnsi="Times New Roman" w:cs="Times New Roman"/>
        </w:rPr>
      </w:pPr>
      <w:ins w:id="692" w:author="Jamie Stavert" w:date="2019-02-27T13:56:00Z">
        <w:r>
          <w:rPr>
            <w:rFonts w:ascii="Times New Roman" w:hAnsi="Times New Roman" w:cs="Times New Roman"/>
          </w:rPr>
          <w:t>Our results also suggest that honeybees facultatively improve later visitation events within a sequence</w:t>
        </w:r>
      </w:ins>
      <w:ins w:id="693" w:author="Jamie Stavert" w:date="2019-02-27T13:57:00Z">
        <w:r>
          <w:rPr>
            <w:rFonts w:ascii="Times New Roman" w:hAnsi="Times New Roman" w:cs="Times New Roman"/>
          </w:rPr>
          <w:t>. In contrast,</w:t>
        </w:r>
      </w:ins>
      <w:ins w:id="694" w:author="Jamie Stavert" w:date="2019-02-27T13:56:00Z">
        <w:r>
          <w:rPr>
            <w:rFonts w:ascii="Times New Roman" w:hAnsi="Times New Roman" w:cs="Times New Roman"/>
          </w:rPr>
          <w:t xml:space="preserve"> stingless bee priority effects diminish the influence of later visits within a given sequence, which may account for the lack of association between visitation sequence length and fruit quality in </w:t>
        </w:r>
      </w:ins>
      <w:ins w:id="695" w:author="Jamie Stavert" w:date="2019-02-27T13:57:00Z">
        <w:r>
          <w:rPr>
            <w:rFonts w:ascii="Times New Roman" w:hAnsi="Times New Roman" w:cs="Times New Roman"/>
          </w:rPr>
          <w:t xml:space="preserve">sequences where only </w:t>
        </w:r>
      </w:ins>
      <w:ins w:id="696" w:author="Jamie Stavert" w:date="2019-02-27T13:56:00Z">
        <w:r>
          <w:rPr>
            <w:rFonts w:ascii="Times New Roman" w:hAnsi="Times New Roman" w:cs="Times New Roman"/>
          </w:rPr>
          <w:t xml:space="preserve">stingless bees visit. </w:t>
        </w:r>
      </w:ins>
      <w:ins w:id="697" w:author="Jamie Stavert" w:date="2019-02-27T13:58:00Z">
        <w:r>
          <w:rPr>
            <w:rFonts w:ascii="Times New Roman" w:hAnsi="Times New Roman" w:cs="Times New Roman"/>
          </w:rPr>
          <w:t xml:space="preserve">In contrast, </w:t>
        </w:r>
      </w:ins>
      <w:ins w:id="698" w:author="Jamie Stavert" w:date="2019-02-27T13:59:00Z">
        <w:r>
          <w:rPr>
            <w:rFonts w:ascii="Times New Roman" w:hAnsi="Times New Roman" w:cs="Times New Roman"/>
          </w:rPr>
          <w:t xml:space="preserve">previous studies have shown that </w:t>
        </w:r>
      </w:ins>
      <w:del w:id="699" w:author="Jamie Stavert" w:date="2019-02-27T13:59:00Z">
        <w:r w:rsidR="00995604" w:rsidDel="00194170">
          <w:rPr>
            <w:rFonts w:ascii="Times New Roman" w:hAnsi="Times New Roman" w:cs="Times New Roman"/>
          </w:rPr>
          <w:delText xml:space="preserve">Dedej &amp; Delaplane (2004) demonstrated an detrimental influence of </w:delText>
        </w:r>
      </w:del>
      <w:r w:rsidR="00995604">
        <w:rPr>
          <w:rFonts w:ascii="Times New Roman" w:hAnsi="Times New Roman" w:cs="Times New Roman"/>
        </w:rPr>
        <w:t xml:space="preserve">nectar-robbing Carpenter bees (Xylocopa virginica) </w:t>
      </w:r>
      <w:ins w:id="700" w:author="Jamie Stavert" w:date="2019-02-27T13:59:00Z">
        <w:r>
          <w:rPr>
            <w:rFonts w:ascii="Times New Roman" w:hAnsi="Times New Roman" w:cs="Times New Roman"/>
          </w:rPr>
          <w:t xml:space="preserve">have a negative influence </w:t>
        </w:r>
      </w:ins>
      <w:r w:rsidR="00995604">
        <w:rPr>
          <w:rFonts w:ascii="Times New Roman" w:hAnsi="Times New Roman" w:cs="Times New Roman"/>
        </w:rPr>
        <w:t xml:space="preserve">on the </w:t>
      </w:r>
      <w:commentRangeStart w:id="701"/>
      <w:r w:rsidR="00995604">
        <w:rPr>
          <w:rFonts w:ascii="Times New Roman" w:hAnsi="Times New Roman" w:cs="Times New Roman"/>
        </w:rPr>
        <w:t xml:space="preserve">pollination services </w:t>
      </w:r>
      <w:commentRangeEnd w:id="701"/>
      <w:r>
        <w:rPr>
          <w:rStyle w:val="CommentReference"/>
        </w:rPr>
        <w:commentReference w:id="701"/>
      </w:r>
      <w:r w:rsidR="00995604">
        <w:rPr>
          <w:rFonts w:ascii="Times New Roman" w:hAnsi="Times New Roman" w:cs="Times New Roman"/>
        </w:rPr>
        <w:t>provided by honeybees</w:t>
      </w:r>
      <w:ins w:id="702" w:author="Jamie Stavert" w:date="2019-02-27T13:59:00Z">
        <w:r>
          <w:rPr>
            <w:rFonts w:ascii="Times New Roman" w:hAnsi="Times New Roman" w:cs="Times New Roman"/>
          </w:rPr>
          <w:t xml:space="preserve"> </w:t>
        </w:r>
        <w:commentRangeStart w:id="703"/>
        <w:r>
          <w:rPr>
            <w:rFonts w:ascii="Times New Roman" w:hAnsi="Times New Roman" w:cs="Times New Roman"/>
          </w:rPr>
          <w:t xml:space="preserve">by </w:t>
        </w:r>
      </w:ins>
      <w:del w:id="704" w:author="Jamie Stavert" w:date="2019-02-27T13:59:00Z">
        <w:r w:rsidR="00995604" w:rsidDel="00194170">
          <w:rPr>
            <w:rFonts w:ascii="Times New Roman" w:hAnsi="Times New Roman" w:cs="Times New Roman"/>
          </w:rPr>
          <w:delText xml:space="preserve">, </w:delText>
        </w:r>
      </w:del>
      <w:r w:rsidR="00995604">
        <w:rPr>
          <w:rFonts w:ascii="Times New Roman" w:hAnsi="Times New Roman" w:cs="Times New Roman"/>
        </w:rPr>
        <w:t>altering their behaviour to become secondary thieves</w:t>
      </w:r>
      <w:commentRangeEnd w:id="703"/>
      <w:r>
        <w:rPr>
          <w:rStyle w:val="CommentReference"/>
        </w:rPr>
        <w:commentReference w:id="703"/>
      </w:r>
      <w:ins w:id="705" w:author="Jamie Stavert" w:date="2019-02-27T13:59:00Z">
        <w:r w:rsidRPr="00194170">
          <w:rPr>
            <w:rFonts w:ascii="Times New Roman" w:hAnsi="Times New Roman" w:cs="Times New Roman"/>
          </w:rPr>
          <w:t xml:space="preserve"> </w:t>
        </w:r>
      </w:ins>
      <w:ins w:id="706" w:author="Jamie Stavert" w:date="2019-02-27T14:01:00Z">
        <w:r>
          <w:rPr>
            <w:rFonts w:ascii="Times New Roman" w:hAnsi="Times New Roman" w:cs="Times New Roman"/>
          </w:rPr>
          <w:t>(</w:t>
        </w:r>
      </w:ins>
      <w:ins w:id="707" w:author="Jamie Stavert" w:date="2019-02-27T13:59:00Z">
        <w:r>
          <w:rPr>
            <w:rFonts w:ascii="Times New Roman" w:hAnsi="Times New Roman" w:cs="Times New Roman"/>
          </w:rPr>
          <w:t>Dedej &amp; Delaplane, 2004)</w:t>
        </w:r>
      </w:ins>
      <w:r w:rsidR="00995604">
        <w:rPr>
          <w:rFonts w:ascii="Times New Roman" w:hAnsi="Times New Roman" w:cs="Times New Roman"/>
        </w:rPr>
        <w:t>.</w:t>
      </w:r>
      <w:del w:id="708" w:author="Jamie Stavert" w:date="2019-02-27T13:58:00Z">
        <w:r w:rsidR="00995604" w:rsidDel="00194170">
          <w:rPr>
            <w:rFonts w:ascii="Times New Roman" w:hAnsi="Times New Roman" w:cs="Times New Roman"/>
          </w:rPr>
          <w:delText xml:space="preserve"> In contrast, </w:delText>
        </w:r>
      </w:del>
      <w:del w:id="709" w:author="Jamie Stavert" w:date="2019-02-27T13:56:00Z">
        <w:r w:rsidR="00995604" w:rsidDel="00194170">
          <w:rPr>
            <w:rFonts w:ascii="Times New Roman" w:hAnsi="Times New Roman" w:cs="Times New Roman"/>
          </w:rPr>
          <w:delText>our results suggest that honeybees facultatively improve later visitation events within a sequence, whereas stingless bee priority effects diminish the influence of later visits within a given sequence</w:delText>
        </w:r>
        <w:r w:rsidR="00D71736" w:rsidDel="00194170">
          <w:rPr>
            <w:rFonts w:ascii="Times New Roman" w:hAnsi="Times New Roman" w:cs="Times New Roman"/>
          </w:rPr>
          <w:delText>, which may account for the lack of association between visitation sequence length and fruit quality in stingless bee only visitation sequences</w:delText>
        </w:r>
        <w:r w:rsidR="004C4F09" w:rsidDel="00194170">
          <w:rPr>
            <w:rFonts w:ascii="Times New Roman" w:hAnsi="Times New Roman" w:cs="Times New Roman"/>
          </w:rPr>
          <w:delText xml:space="preserve">. </w:delText>
        </w:r>
      </w:del>
    </w:p>
    <w:p w14:paraId="68F0DFE1" w14:textId="77777777" w:rsidR="00995604" w:rsidRDefault="00995604" w:rsidP="000F2544">
      <w:pPr>
        <w:spacing w:line="480" w:lineRule="auto"/>
        <w:contextualSpacing/>
        <w:jc w:val="both"/>
        <w:rPr>
          <w:rFonts w:ascii="Times New Roman" w:hAnsi="Times New Roman" w:cs="Times New Roman"/>
        </w:rPr>
      </w:pPr>
    </w:p>
    <w:p w14:paraId="1FD8F817" w14:textId="3F1D0EDA" w:rsidR="00995604" w:rsidRDefault="000F2544" w:rsidP="000F2544">
      <w:pPr>
        <w:spacing w:line="480" w:lineRule="auto"/>
        <w:contextualSpacing/>
        <w:jc w:val="both"/>
        <w:rPr>
          <w:rFonts w:ascii="Times New Roman" w:hAnsi="Times New Roman" w:cs="Times New Roman"/>
        </w:rPr>
      </w:pPr>
      <w:r>
        <w:rPr>
          <w:rFonts w:ascii="Times New Roman" w:hAnsi="Times New Roman" w:cs="Times New Roman"/>
        </w:rPr>
        <w:lastRenderedPageBreak/>
        <w:t xml:space="preserve">In raspberry, </w:t>
      </w:r>
      <w:ins w:id="710" w:author="Jamie Stavert" w:date="2019-02-27T14:21:00Z">
        <w:r w:rsidR="007F045E">
          <w:rPr>
            <w:rFonts w:ascii="Times New Roman" w:hAnsi="Times New Roman" w:cs="Times New Roman"/>
          </w:rPr>
          <w:t xml:space="preserve">we found that </w:t>
        </w:r>
      </w:ins>
      <w:r w:rsidR="00995604">
        <w:rPr>
          <w:rFonts w:ascii="Times New Roman" w:hAnsi="Times New Roman" w:cs="Times New Roman"/>
        </w:rPr>
        <w:t xml:space="preserve">species-level </w:t>
      </w:r>
      <w:del w:id="711" w:author="Jamie Stavert" w:date="2019-02-27T14:21:00Z">
        <w:r w:rsidR="00995604" w:rsidDel="007F045E">
          <w:rPr>
            <w:rFonts w:ascii="Times New Roman" w:hAnsi="Times New Roman" w:cs="Times New Roman"/>
          </w:rPr>
          <w:delText>differences in</w:delText>
        </w:r>
        <w:r w:rsidDel="007F045E">
          <w:rPr>
            <w:rFonts w:ascii="Times New Roman" w:hAnsi="Times New Roman" w:cs="Times New Roman"/>
          </w:rPr>
          <w:delText xml:space="preserve"> behaviours</w:delText>
        </w:r>
      </w:del>
      <w:ins w:id="712" w:author="Jamie Stavert" w:date="2019-02-27T14:21:00Z">
        <w:r w:rsidR="007F045E">
          <w:rPr>
            <w:rFonts w:ascii="Times New Roman" w:hAnsi="Times New Roman" w:cs="Times New Roman"/>
          </w:rPr>
          <w:t>behavioural differences</w:t>
        </w:r>
      </w:ins>
      <w:r>
        <w:rPr>
          <w:rFonts w:ascii="Times New Roman" w:hAnsi="Times New Roman" w:cs="Times New Roman"/>
        </w:rPr>
        <w:t xml:space="preserve"> </w:t>
      </w:r>
      <w:del w:id="713" w:author="Jamie Stavert" w:date="2019-02-27T14:21:00Z">
        <w:r w:rsidDel="007F045E">
          <w:rPr>
            <w:rFonts w:ascii="Times New Roman" w:hAnsi="Times New Roman" w:cs="Times New Roman"/>
          </w:rPr>
          <w:delText xml:space="preserve">are </w:delText>
        </w:r>
      </w:del>
      <w:ins w:id="714" w:author="Jamie Stavert" w:date="2019-02-27T14:21:00Z">
        <w:r w:rsidR="007F045E">
          <w:rPr>
            <w:rFonts w:ascii="Times New Roman" w:hAnsi="Times New Roman" w:cs="Times New Roman"/>
          </w:rPr>
          <w:t xml:space="preserve">were </w:t>
        </w:r>
      </w:ins>
      <w:r>
        <w:rPr>
          <w:rFonts w:ascii="Times New Roman" w:hAnsi="Times New Roman" w:cs="Times New Roman"/>
        </w:rPr>
        <w:t>less important</w:t>
      </w:r>
      <w:ins w:id="715" w:author="Jamie Stavert" w:date="2019-02-27T14:21:00Z">
        <w:r w:rsidR="007F045E">
          <w:rPr>
            <w:rFonts w:ascii="Times New Roman" w:hAnsi="Times New Roman" w:cs="Times New Roman"/>
          </w:rPr>
          <w:t xml:space="preserve"> for f</w:t>
        </w:r>
      </w:ins>
      <w:ins w:id="716" w:author="Jamie Stavert" w:date="2019-02-27T14:22:00Z">
        <w:r w:rsidR="007F045E">
          <w:rPr>
            <w:rFonts w:ascii="Times New Roman" w:hAnsi="Times New Roman" w:cs="Times New Roman"/>
          </w:rPr>
          <w:t>r</w:t>
        </w:r>
      </w:ins>
      <w:ins w:id="717" w:author="Jamie Stavert" w:date="2019-02-27T14:21:00Z">
        <w:r w:rsidR="007F045E">
          <w:rPr>
            <w:rFonts w:ascii="Times New Roman" w:hAnsi="Times New Roman" w:cs="Times New Roman"/>
          </w:rPr>
          <w:t>uit quality, which is likely because this crop has</w:t>
        </w:r>
      </w:ins>
      <w:del w:id="718" w:author="Jamie Stavert" w:date="2019-02-27T14:21:00Z">
        <w:r w:rsidDel="007F045E">
          <w:rPr>
            <w:rFonts w:ascii="Times New Roman" w:hAnsi="Times New Roman" w:cs="Times New Roman"/>
          </w:rPr>
          <w:delText xml:space="preserve"> given</w:delText>
        </w:r>
      </w:del>
      <w:r>
        <w:rPr>
          <w:rFonts w:ascii="Times New Roman" w:hAnsi="Times New Roman" w:cs="Times New Roman"/>
        </w:rPr>
        <w:t xml:space="preserve"> </w:t>
      </w:r>
      <w:commentRangeStart w:id="719"/>
      <w:del w:id="720" w:author="Jamie Stavert" w:date="2019-02-27T14:22:00Z">
        <w:r w:rsidDel="007F045E">
          <w:rPr>
            <w:rFonts w:ascii="Times New Roman" w:hAnsi="Times New Roman" w:cs="Times New Roman"/>
          </w:rPr>
          <w:delText xml:space="preserve">the </w:delText>
        </w:r>
      </w:del>
      <w:r>
        <w:rPr>
          <w:rFonts w:ascii="Times New Roman" w:hAnsi="Times New Roman" w:cs="Times New Roman"/>
        </w:rPr>
        <w:t>open-dish shaped flowers</w:t>
      </w:r>
      <w:commentRangeEnd w:id="719"/>
      <w:r w:rsidR="007F045E">
        <w:rPr>
          <w:rStyle w:val="CommentReference"/>
        </w:rPr>
        <w:commentReference w:id="719"/>
      </w:r>
      <w:ins w:id="721" w:author="Jamie Stavert" w:date="2019-02-27T14:23:00Z">
        <w:r w:rsidR="007F045E">
          <w:rPr>
            <w:rFonts w:ascii="Times New Roman" w:hAnsi="Times New Roman" w:cs="Times New Roman"/>
          </w:rPr>
          <w:t>.</w:t>
        </w:r>
      </w:ins>
      <w:del w:id="722" w:author="Jamie Stavert" w:date="2019-02-27T14:23:00Z">
        <w:r w:rsidDel="007F045E">
          <w:rPr>
            <w:rFonts w:ascii="Times New Roman" w:hAnsi="Times New Roman" w:cs="Times New Roman"/>
          </w:rPr>
          <w:delText>,</w:delText>
        </w:r>
      </w:del>
      <w:r>
        <w:rPr>
          <w:rFonts w:ascii="Times New Roman" w:hAnsi="Times New Roman" w:cs="Times New Roman"/>
        </w:rPr>
        <w:t xml:space="preserve"> </w:t>
      </w:r>
      <w:commentRangeStart w:id="723"/>
      <w:del w:id="724" w:author="Jamie Stavert" w:date="2019-02-27T14:23:00Z">
        <w:r w:rsidR="00995604" w:rsidDel="007F045E">
          <w:rPr>
            <w:rFonts w:ascii="Times New Roman" w:hAnsi="Times New Roman" w:cs="Times New Roman"/>
          </w:rPr>
          <w:delText>however</w:delText>
        </w:r>
      </w:del>
      <w:ins w:id="725" w:author="Jamie Stavert" w:date="2019-02-27T14:23:00Z">
        <w:r w:rsidR="007F045E">
          <w:rPr>
            <w:rFonts w:ascii="Times New Roman" w:hAnsi="Times New Roman" w:cs="Times New Roman"/>
          </w:rPr>
          <w:t>However,</w:t>
        </w:r>
      </w:ins>
      <w:r w:rsidR="00995604">
        <w:rPr>
          <w:rFonts w:ascii="Times New Roman" w:hAnsi="Times New Roman" w:cs="Times New Roman"/>
        </w:rPr>
        <w:t xml:space="preserve"> initial</w:t>
      </w:r>
      <w:r>
        <w:rPr>
          <w:rFonts w:ascii="Times New Roman" w:hAnsi="Times New Roman" w:cs="Times New Roman"/>
        </w:rPr>
        <w:t xml:space="preserve"> visit duration, </w:t>
      </w:r>
      <w:r w:rsidR="00995604">
        <w:rPr>
          <w:rFonts w:ascii="Times New Roman" w:hAnsi="Times New Roman" w:cs="Times New Roman"/>
        </w:rPr>
        <w:t xml:space="preserve">irrespective </w:t>
      </w:r>
      <w:del w:id="726" w:author="Jamie Stavert" w:date="2019-02-27T14:23:00Z">
        <w:r w:rsidR="00995604" w:rsidDel="007F045E">
          <w:rPr>
            <w:rFonts w:ascii="Times New Roman" w:hAnsi="Times New Roman" w:cs="Times New Roman"/>
          </w:rPr>
          <w:delText>than</w:delText>
        </w:r>
        <w:r w:rsidDel="007F045E">
          <w:rPr>
            <w:rFonts w:ascii="Times New Roman" w:hAnsi="Times New Roman" w:cs="Times New Roman"/>
          </w:rPr>
          <w:delText xml:space="preserve"> </w:delText>
        </w:r>
      </w:del>
      <w:ins w:id="727" w:author="Jamie Stavert" w:date="2019-02-27T14:23:00Z">
        <w:r w:rsidR="007F045E">
          <w:rPr>
            <w:rFonts w:ascii="Times New Roman" w:hAnsi="Times New Roman" w:cs="Times New Roman"/>
          </w:rPr>
          <w:t xml:space="preserve">of </w:t>
        </w:r>
      </w:ins>
      <w:r>
        <w:rPr>
          <w:rFonts w:ascii="Times New Roman" w:hAnsi="Times New Roman" w:cs="Times New Roman"/>
        </w:rPr>
        <w:t xml:space="preserve">species, </w:t>
      </w:r>
      <w:del w:id="728" w:author="Jamie Stavert" w:date="2019-02-27T14:24:00Z">
        <w:r w:rsidDel="007F045E">
          <w:rPr>
            <w:rFonts w:ascii="Times New Roman" w:hAnsi="Times New Roman" w:cs="Times New Roman"/>
          </w:rPr>
          <w:delText>ha</w:delText>
        </w:r>
        <w:r w:rsidR="00995604" w:rsidDel="007F045E">
          <w:rPr>
            <w:rFonts w:ascii="Times New Roman" w:hAnsi="Times New Roman" w:cs="Times New Roman"/>
          </w:rPr>
          <w:delText xml:space="preserve">s </w:delText>
        </w:r>
      </w:del>
      <w:ins w:id="729" w:author="Jamie Stavert" w:date="2019-02-27T14:24:00Z">
        <w:r w:rsidR="007F045E">
          <w:rPr>
            <w:rFonts w:ascii="Times New Roman" w:hAnsi="Times New Roman" w:cs="Times New Roman"/>
          </w:rPr>
          <w:t xml:space="preserve">had </w:t>
        </w:r>
      </w:ins>
      <w:r w:rsidR="00995604">
        <w:rPr>
          <w:rFonts w:ascii="Times New Roman" w:hAnsi="Times New Roman" w:cs="Times New Roman"/>
        </w:rPr>
        <w:t xml:space="preserve">an additive effect </w:t>
      </w:r>
      <w:ins w:id="730" w:author="Jamie Stavert" w:date="2019-02-27T14:24:00Z">
        <w:r w:rsidR="007F045E">
          <w:rPr>
            <w:rFonts w:ascii="Times New Roman" w:hAnsi="Times New Roman" w:cs="Times New Roman"/>
          </w:rPr>
          <w:t xml:space="preserve">on fruit quality, </w:t>
        </w:r>
      </w:ins>
      <w:r w:rsidR="00995604">
        <w:rPr>
          <w:rFonts w:ascii="Times New Roman" w:hAnsi="Times New Roman" w:cs="Times New Roman"/>
        </w:rPr>
        <w:t>in conjunction with total visit number</w:t>
      </w:r>
      <w:del w:id="731" w:author="Jamie Stavert" w:date="2019-02-27T14:24:00Z">
        <w:r w:rsidR="00D71736" w:rsidDel="007F045E">
          <w:rPr>
            <w:rFonts w:ascii="Times New Roman" w:hAnsi="Times New Roman" w:cs="Times New Roman"/>
          </w:rPr>
          <w:delText xml:space="preserve"> on fruit quality</w:delText>
        </w:r>
      </w:del>
      <w:r>
        <w:rPr>
          <w:rFonts w:ascii="Times New Roman" w:hAnsi="Times New Roman" w:cs="Times New Roman"/>
        </w:rPr>
        <w:t>.</w:t>
      </w:r>
      <w:r w:rsidR="00995604">
        <w:rPr>
          <w:rFonts w:ascii="Times New Roman" w:hAnsi="Times New Roman" w:cs="Times New Roman"/>
        </w:rPr>
        <w:t xml:space="preserve"> </w:t>
      </w:r>
      <w:commentRangeEnd w:id="723"/>
      <w:r w:rsidR="007F045E">
        <w:rPr>
          <w:rStyle w:val="CommentReference"/>
        </w:rPr>
        <w:commentReference w:id="723"/>
      </w:r>
      <w:commentRangeStart w:id="732"/>
      <w:del w:id="733" w:author="Jamie Stavert" w:date="2019-02-27T14:25:00Z">
        <w:r w:rsidR="00995604" w:rsidDel="007F045E">
          <w:rPr>
            <w:rFonts w:ascii="Times New Roman" w:hAnsi="Times New Roman" w:cs="Times New Roman"/>
          </w:rPr>
          <w:delText>As such, t</w:delText>
        </w:r>
      </w:del>
      <w:ins w:id="734" w:author="Jamie Stavert" w:date="2019-02-27T14:25:00Z">
        <w:r w:rsidR="007F045E">
          <w:rPr>
            <w:rFonts w:ascii="Times New Roman" w:hAnsi="Times New Roman" w:cs="Times New Roman"/>
          </w:rPr>
          <w:t>I</w:t>
        </w:r>
      </w:ins>
      <w:del w:id="735" w:author="Jamie Stavert" w:date="2019-02-27T14:25:00Z">
        <w:r w:rsidR="00995604" w:rsidDel="007F045E">
          <w:rPr>
            <w:rFonts w:ascii="Times New Roman" w:hAnsi="Times New Roman" w:cs="Times New Roman"/>
          </w:rPr>
          <w:delText>his suggests that</w:delText>
        </w:r>
        <w:r w:rsidDel="007F045E">
          <w:rPr>
            <w:rFonts w:ascii="Times New Roman" w:hAnsi="Times New Roman" w:cs="Times New Roman"/>
          </w:rPr>
          <w:delText xml:space="preserve"> </w:delText>
        </w:r>
        <w:r w:rsidR="00995604" w:rsidDel="007F045E">
          <w:rPr>
            <w:rFonts w:ascii="Times New Roman" w:hAnsi="Times New Roman" w:cs="Times New Roman"/>
          </w:rPr>
          <w:delText>i</w:delText>
        </w:r>
      </w:del>
      <w:r w:rsidR="00995604">
        <w:rPr>
          <w:rFonts w:ascii="Times New Roman" w:hAnsi="Times New Roman" w:cs="Times New Roman"/>
        </w:rPr>
        <w:t>ncreased</w:t>
      </w:r>
      <w:r w:rsidR="00D71736">
        <w:rPr>
          <w:rFonts w:ascii="Times New Roman" w:hAnsi="Times New Roman" w:cs="Times New Roman"/>
        </w:rPr>
        <w:t xml:space="preserve"> </w:t>
      </w:r>
      <w:r w:rsidR="00995604">
        <w:rPr>
          <w:rFonts w:ascii="Times New Roman" w:hAnsi="Times New Roman" w:cs="Times New Roman"/>
        </w:rPr>
        <w:t xml:space="preserve">visit duration </w:t>
      </w:r>
      <w:ins w:id="736" w:author="Jamie Stavert" w:date="2019-02-27T14:26:00Z">
        <w:r w:rsidR="00CB26B3">
          <w:rPr>
            <w:rFonts w:ascii="Times New Roman" w:hAnsi="Times New Roman" w:cs="Times New Roman"/>
          </w:rPr>
          <w:t xml:space="preserve">may </w:t>
        </w:r>
      </w:ins>
      <w:r w:rsidR="00995604">
        <w:rPr>
          <w:rFonts w:ascii="Times New Roman" w:hAnsi="Times New Roman" w:cs="Times New Roman"/>
        </w:rPr>
        <w:t>lead</w:t>
      </w:r>
      <w:del w:id="737" w:author="Jamie Stavert" w:date="2019-02-27T14:26:00Z">
        <w:r w:rsidR="00995604" w:rsidDel="00CB26B3">
          <w:rPr>
            <w:rFonts w:ascii="Times New Roman" w:hAnsi="Times New Roman" w:cs="Times New Roman"/>
          </w:rPr>
          <w:delText>s</w:delText>
        </w:r>
      </w:del>
      <w:r w:rsidR="00995604">
        <w:rPr>
          <w:rFonts w:ascii="Times New Roman" w:hAnsi="Times New Roman" w:cs="Times New Roman"/>
        </w:rPr>
        <w:t xml:space="preserve"> to </w:t>
      </w:r>
      <w:del w:id="738" w:author="Jamie Stavert" w:date="2019-02-27T14:26:00Z">
        <w:r w:rsidR="00995604" w:rsidDel="00CB26B3">
          <w:rPr>
            <w:rFonts w:ascii="Times New Roman" w:hAnsi="Times New Roman" w:cs="Times New Roman"/>
          </w:rPr>
          <w:delText xml:space="preserve">the </w:delText>
        </w:r>
      </w:del>
      <w:r w:rsidR="00995604">
        <w:rPr>
          <w:rFonts w:ascii="Times New Roman" w:hAnsi="Times New Roman" w:cs="Times New Roman"/>
        </w:rPr>
        <w:t>higher likelihood of stigmatic contact</w:t>
      </w:r>
      <w:commentRangeEnd w:id="732"/>
      <w:r w:rsidR="00CB26B3">
        <w:rPr>
          <w:rStyle w:val="CommentReference"/>
        </w:rPr>
        <w:commentReference w:id="732"/>
      </w:r>
      <w:r w:rsidR="00995604">
        <w:rPr>
          <w:rFonts w:ascii="Times New Roman" w:hAnsi="Times New Roman" w:cs="Times New Roman"/>
        </w:rPr>
        <w:t xml:space="preserve">, as a function of high nectar availability in the virgin flowers, and given there are ~100 stigmas per flower, this increases the likelihood of </w:t>
      </w:r>
      <w:del w:id="739" w:author="Jamie Stavert" w:date="2019-02-27T14:27:00Z">
        <w:r w:rsidR="00995604" w:rsidDel="00CB26B3">
          <w:rPr>
            <w:rFonts w:ascii="Times New Roman" w:hAnsi="Times New Roman" w:cs="Times New Roman"/>
          </w:rPr>
          <w:delText>higher proportion of</w:delText>
        </w:r>
      </w:del>
      <w:ins w:id="740" w:author="Jamie Stavert" w:date="2019-02-27T14:27:00Z">
        <w:r w:rsidR="00CB26B3">
          <w:rPr>
            <w:rFonts w:ascii="Times New Roman" w:hAnsi="Times New Roman" w:cs="Times New Roman"/>
          </w:rPr>
          <w:t>more</w:t>
        </w:r>
      </w:ins>
      <w:r w:rsidR="00995604">
        <w:rPr>
          <w:rFonts w:ascii="Times New Roman" w:hAnsi="Times New Roman" w:cs="Times New Roman"/>
        </w:rPr>
        <w:t xml:space="preserve"> stigmas </w:t>
      </w:r>
      <w:del w:id="741" w:author="Jamie Stavert" w:date="2019-02-27T14:27:00Z">
        <w:r w:rsidR="00995604" w:rsidDel="00CB26B3">
          <w:rPr>
            <w:rFonts w:ascii="Times New Roman" w:hAnsi="Times New Roman" w:cs="Times New Roman"/>
          </w:rPr>
          <w:delText>being pollinated</w:delText>
        </w:r>
      </w:del>
      <w:ins w:id="742" w:author="Jamie Stavert" w:date="2019-02-27T14:27:00Z">
        <w:r w:rsidR="00CB26B3">
          <w:rPr>
            <w:rFonts w:ascii="Times New Roman" w:hAnsi="Times New Roman" w:cs="Times New Roman"/>
          </w:rPr>
          <w:t>receiving pollen</w:t>
        </w:r>
      </w:ins>
      <w:r w:rsidR="00995604">
        <w:rPr>
          <w:rFonts w:ascii="Times New Roman" w:hAnsi="Times New Roman" w:cs="Times New Roman"/>
        </w:rPr>
        <w:t>.</w:t>
      </w:r>
    </w:p>
    <w:p w14:paraId="103CAC0F" w14:textId="77777777" w:rsidR="00995604" w:rsidRDefault="00995604" w:rsidP="000F2544">
      <w:pPr>
        <w:spacing w:line="480" w:lineRule="auto"/>
        <w:contextualSpacing/>
        <w:jc w:val="both"/>
        <w:rPr>
          <w:rFonts w:ascii="Times New Roman" w:hAnsi="Times New Roman" w:cs="Times New Roman"/>
        </w:rPr>
      </w:pPr>
    </w:p>
    <w:p w14:paraId="268F76DA" w14:textId="6DB12296" w:rsidR="000F2544" w:rsidRDefault="000F2544" w:rsidP="000F2544">
      <w:pPr>
        <w:spacing w:line="480" w:lineRule="auto"/>
        <w:contextualSpacing/>
        <w:jc w:val="both"/>
        <w:rPr>
          <w:rFonts w:ascii="Times New Roman" w:hAnsi="Times New Roman" w:cs="Times New Roman"/>
        </w:rPr>
      </w:pPr>
      <w:r>
        <w:rPr>
          <w:rFonts w:ascii="Times New Roman" w:hAnsi="Times New Roman" w:cs="Times New Roman"/>
        </w:rPr>
        <w:t xml:space="preserve">However, although as stingless bees exhibit longer periods in </w:t>
      </w:r>
      <w:del w:id="743" w:author="Jamie Stavert" w:date="2019-02-27T14:27:00Z">
        <w:r w:rsidDel="00CB26B3">
          <w:rPr>
            <w:rFonts w:ascii="Times New Roman" w:hAnsi="Times New Roman" w:cs="Times New Roman"/>
          </w:rPr>
          <w:delText>visitng</w:delText>
        </w:r>
      </w:del>
      <w:ins w:id="744" w:author="Jamie Stavert" w:date="2019-02-27T14:27:00Z">
        <w:r w:rsidR="00CB26B3">
          <w:rPr>
            <w:rFonts w:ascii="Times New Roman" w:hAnsi="Times New Roman" w:cs="Times New Roman"/>
          </w:rPr>
          <w:t>visiting</w:t>
        </w:r>
      </w:ins>
      <w:r>
        <w:rPr>
          <w:rFonts w:ascii="Times New Roman" w:hAnsi="Times New Roman" w:cs="Times New Roman"/>
        </w:rPr>
        <w:t xml:space="preserve"> blueberry, the species-level priority effect may be a result of both duration and species identity, although species in interaction with visit number better explained the variance in blueberry weight than duration and visit number. </w:t>
      </w:r>
    </w:p>
    <w:p w14:paraId="288ECCF2" w14:textId="77777777" w:rsidR="00DE2784" w:rsidRDefault="00DE2784" w:rsidP="009D23FA">
      <w:pPr>
        <w:spacing w:line="480" w:lineRule="auto"/>
        <w:contextualSpacing/>
        <w:jc w:val="both"/>
        <w:rPr>
          <w:rFonts w:ascii="Times New Roman" w:hAnsi="Times New Roman" w:cs="Times New Roman"/>
        </w:rPr>
      </w:pPr>
    </w:p>
    <w:p w14:paraId="3C817050" w14:textId="08DAA8EF" w:rsidR="003A24CC" w:rsidRDefault="003A24CC" w:rsidP="003A24CC">
      <w:pPr>
        <w:spacing w:line="480" w:lineRule="auto"/>
        <w:contextualSpacing/>
        <w:jc w:val="both"/>
        <w:rPr>
          <w:rFonts w:ascii="Times New Roman" w:eastAsia="Times New Roman" w:hAnsi="Times New Roman" w:cs="Times New Roman"/>
        </w:rPr>
      </w:pPr>
      <w:r>
        <w:rPr>
          <w:rFonts w:ascii="Times New Roman" w:eastAsia="Times New Roman" w:hAnsi="Times New Roman" w:cs="Times New Roman"/>
        </w:rPr>
        <w:t xml:space="preserve">In laboratory studies, blueberry pollen </w:t>
      </w:r>
      <w:del w:id="745" w:author="Jamie Stavert" w:date="2019-02-27T14:27:00Z">
        <w:r w:rsidR="00995604" w:rsidDel="003D455C">
          <w:rPr>
            <w:rFonts w:ascii="Times New Roman" w:eastAsia="Times New Roman" w:hAnsi="Times New Roman" w:cs="Times New Roman"/>
          </w:rPr>
          <w:delText xml:space="preserve">begin to </w:delText>
        </w:r>
      </w:del>
      <w:r w:rsidR="00995604">
        <w:rPr>
          <w:rFonts w:ascii="Times New Roman" w:eastAsia="Times New Roman" w:hAnsi="Times New Roman" w:cs="Times New Roman"/>
        </w:rPr>
        <w:t>react</w:t>
      </w:r>
      <w:ins w:id="746" w:author="Jamie Stavert" w:date="2019-02-27T14:27:00Z">
        <w:r w:rsidR="003D455C">
          <w:rPr>
            <w:rFonts w:ascii="Times New Roman" w:eastAsia="Times New Roman" w:hAnsi="Times New Roman" w:cs="Times New Roman"/>
          </w:rPr>
          <w:t>ed</w:t>
        </w:r>
      </w:ins>
      <w:r w:rsidR="00995604">
        <w:rPr>
          <w:rFonts w:ascii="Times New Roman" w:eastAsia="Times New Roman" w:hAnsi="Times New Roman" w:cs="Times New Roman"/>
        </w:rPr>
        <w:t xml:space="preserve"> enzymatically in medium</w:t>
      </w:r>
      <w:r>
        <w:rPr>
          <w:rFonts w:ascii="Times New Roman" w:eastAsia="Times New Roman" w:hAnsi="Times New Roman" w:cs="Times New Roman"/>
        </w:rPr>
        <w:t xml:space="preserve"> within 90 minutes </w:t>
      </w:r>
      <w:r w:rsidRPr="00610AFC">
        <w:rPr>
          <w:rFonts w:ascii="Times New Roman" w:eastAsia="Times New Roman" w:hAnsi="Times New Roman" w:cs="Times New Roman"/>
          <w:i/>
        </w:rPr>
        <w:t>in vivo</w:t>
      </w:r>
      <w:r>
        <w:rPr>
          <w:rFonts w:ascii="Times New Roman" w:eastAsia="Times New Roman" w:hAnsi="Times New Roman" w:cs="Times New Roman"/>
        </w:rPr>
        <w:t>, with maximum germination occurring within eight hours (Huang and Johnson 1996). In contrast, pollen germination rates are not known for raspberry, although germination is achieved in 20-25 hours in closely-related blackberries (</w:t>
      </w:r>
      <w:r w:rsidRPr="00610AFC">
        <w:rPr>
          <w:rFonts w:ascii="Times New Roman" w:eastAsia="Times New Roman" w:hAnsi="Times New Roman" w:cs="Times New Roman"/>
          <w:i/>
        </w:rPr>
        <w:t>Rubus</w:t>
      </w:r>
      <w:r>
        <w:rPr>
          <w:rFonts w:ascii="Times New Roman" w:eastAsia="Times New Roman" w:hAnsi="Times New Roman" w:cs="Times New Roman"/>
        </w:rPr>
        <w:t xml:space="preserve"> subgen. </w:t>
      </w:r>
      <w:r w:rsidRPr="00610AFC">
        <w:rPr>
          <w:rFonts w:ascii="Times New Roman" w:eastAsia="Times New Roman" w:hAnsi="Times New Roman" w:cs="Times New Roman"/>
          <w:i/>
        </w:rPr>
        <w:t>Rubus</w:t>
      </w:r>
      <w:r>
        <w:rPr>
          <w:rFonts w:ascii="Times New Roman" w:eastAsia="Times New Roman" w:hAnsi="Times New Roman" w:cs="Times New Roman"/>
        </w:rPr>
        <w:t xml:space="preserve">) (Nybom 1985). As such, the presence of </w:t>
      </w:r>
      <w:commentRangeStart w:id="747"/>
      <w:r>
        <w:rPr>
          <w:rFonts w:ascii="Times New Roman" w:eastAsia="Times New Roman" w:hAnsi="Times New Roman" w:cs="Times New Roman"/>
        </w:rPr>
        <w:t xml:space="preserve">species compositional differences </w:t>
      </w:r>
      <w:commentRangeEnd w:id="747"/>
      <w:r w:rsidR="00D0274D">
        <w:rPr>
          <w:rStyle w:val="CommentReference"/>
        </w:rPr>
        <w:commentReference w:id="747"/>
      </w:r>
      <w:r>
        <w:rPr>
          <w:rFonts w:ascii="Times New Roman" w:eastAsia="Times New Roman" w:hAnsi="Times New Roman" w:cs="Times New Roman"/>
        </w:rPr>
        <w:t xml:space="preserve">and priority effects in fruit quality are, hypothetically, </w:t>
      </w:r>
      <w:commentRangeStart w:id="748"/>
      <w:r>
        <w:rPr>
          <w:rFonts w:ascii="Times New Roman" w:eastAsia="Times New Roman" w:hAnsi="Times New Roman" w:cs="Times New Roman"/>
        </w:rPr>
        <w:t xml:space="preserve">influenced by the period of time from pollen adhesion to ovule fertilisation, and the likelihood of abiotic (wind or water) as well as subsequent floral visitors dislodging </w:t>
      </w:r>
      <w:r w:rsidR="00995604">
        <w:rPr>
          <w:rFonts w:ascii="Times New Roman" w:eastAsia="Times New Roman" w:hAnsi="Times New Roman" w:cs="Times New Roman"/>
        </w:rPr>
        <w:t xml:space="preserve">and transporting </w:t>
      </w:r>
      <w:r>
        <w:rPr>
          <w:rFonts w:ascii="Times New Roman" w:eastAsia="Times New Roman" w:hAnsi="Times New Roman" w:cs="Times New Roman"/>
        </w:rPr>
        <w:t>pollen</w:t>
      </w:r>
      <w:r w:rsidR="00995604">
        <w:rPr>
          <w:rFonts w:ascii="Times New Roman" w:eastAsia="Times New Roman" w:hAnsi="Times New Roman" w:cs="Times New Roman"/>
        </w:rPr>
        <w:t xml:space="preserve"> between and within flowers</w:t>
      </w:r>
      <w:r>
        <w:rPr>
          <w:rFonts w:ascii="Times New Roman" w:eastAsia="Times New Roman" w:hAnsi="Times New Roman" w:cs="Times New Roman"/>
        </w:rPr>
        <w:t xml:space="preserve"> </w:t>
      </w:r>
      <w:commentRangeEnd w:id="748"/>
      <w:r w:rsidR="00D0274D">
        <w:rPr>
          <w:rStyle w:val="CommentReference"/>
        </w:rPr>
        <w:commentReference w:id="748"/>
      </w:r>
      <w:r>
        <w:rPr>
          <w:rFonts w:ascii="Times New Roman" w:eastAsia="Times New Roman" w:hAnsi="Times New Roman" w:cs="Times New Roman"/>
        </w:rPr>
        <w:t xml:space="preserve">(Minnaar et al. 2019). </w:t>
      </w:r>
      <w:ins w:id="749" w:author="Jamie Stavert" w:date="2019-02-27T14:31:00Z">
        <w:r w:rsidR="00D0274D">
          <w:rPr>
            <w:rFonts w:ascii="Times New Roman" w:eastAsia="Times New Roman" w:hAnsi="Times New Roman" w:cs="Times New Roman"/>
          </w:rPr>
          <w:t xml:space="preserve">Thus, we now require research aiming to identify the </w:t>
        </w:r>
      </w:ins>
      <w:del w:id="750" w:author="Jamie Stavert" w:date="2019-02-27T14:31:00Z">
        <w:r w:rsidDel="00D0274D">
          <w:rPr>
            <w:rFonts w:ascii="Times New Roman" w:eastAsia="Times New Roman" w:hAnsi="Times New Roman" w:cs="Times New Roman"/>
          </w:rPr>
          <w:delText xml:space="preserve">Future research should focus on the </w:delText>
        </w:r>
      </w:del>
      <w:r>
        <w:rPr>
          <w:rFonts w:ascii="Times New Roman" w:eastAsia="Times New Roman" w:hAnsi="Times New Roman" w:cs="Times New Roman"/>
        </w:rPr>
        <w:t xml:space="preserve">physiological processes that </w:t>
      </w:r>
      <w:ins w:id="751" w:author="Jamie Stavert" w:date="2019-02-27T14:32:00Z">
        <w:r w:rsidR="00D0274D">
          <w:rPr>
            <w:rFonts w:ascii="Times New Roman" w:eastAsia="Times New Roman" w:hAnsi="Times New Roman" w:cs="Times New Roman"/>
          </w:rPr>
          <w:t>drive priority effects in pollination</w:t>
        </w:r>
      </w:ins>
      <w:del w:id="752" w:author="Jamie Stavert" w:date="2019-02-27T14:32:00Z">
        <w:r w:rsidDel="00D0274D">
          <w:rPr>
            <w:rFonts w:ascii="Times New Roman" w:eastAsia="Times New Roman" w:hAnsi="Times New Roman" w:cs="Times New Roman"/>
          </w:rPr>
          <w:delText>underlie these processes, to confirm the validity of priority effects, given the timeframe needed for pollen adhesion</w:delText>
        </w:r>
      </w:del>
      <w:r>
        <w:rPr>
          <w:rFonts w:ascii="Times New Roman" w:eastAsia="Times New Roman" w:hAnsi="Times New Roman" w:cs="Times New Roman"/>
        </w:rPr>
        <w:t>.</w:t>
      </w:r>
    </w:p>
    <w:p w14:paraId="6499BC55" w14:textId="77777777" w:rsidR="00995604" w:rsidRDefault="00995604" w:rsidP="009D23FA">
      <w:pPr>
        <w:spacing w:line="480" w:lineRule="auto"/>
        <w:contextualSpacing/>
        <w:jc w:val="both"/>
        <w:rPr>
          <w:rFonts w:ascii="Times New Roman" w:eastAsia="Times New Roman" w:hAnsi="Times New Roman" w:cs="Times New Roman"/>
        </w:rPr>
      </w:pPr>
    </w:p>
    <w:p w14:paraId="60B650E3" w14:textId="1B46C041" w:rsidR="002E20C3" w:rsidRPr="00E04A11" w:rsidRDefault="000005E0" w:rsidP="009D23FA">
      <w:pPr>
        <w:spacing w:line="480" w:lineRule="auto"/>
        <w:contextualSpacing/>
        <w:jc w:val="both"/>
        <w:rPr>
          <w:rFonts w:ascii="Times New Roman" w:eastAsia="Times New Roman" w:hAnsi="Times New Roman" w:cs="Times New Roman"/>
          <w:rPrChange w:id="753" w:author="Jamie Stavert" w:date="2019-02-27T14:35:00Z">
            <w:rPr>
              <w:rFonts w:ascii="Times New Roman" w:hAnsi="Times New Roman" w:cs="Times New Roman"/>
            </w:rPr>
          </w:rPrChange>
        </w:rPr>
      </w:pPr>
      <w:ins w:id="754" w:author="Jamie Stavert" w:date="2019-02-27T14:32:00Z">
        <w:r>
          <w:rPr>
            <w:rFonts w:ascii="Times New Roman" w:eastAsia="Times New Roman" w:hAnsi="Times New Roman" w:cs="Times New Roman"/>
          </w:rPr>
          <w:t>Effective m</w:t>
        </w:r>
      </w:ins>
      <w:del w:id="755" w:author="Jamie Stavert" w:date="2019-02-27T14:32:00Z">
        <w:r w:rsidR="002E20C3" w:rsidDel="000005E0">
          <w:rPr>
            <w:rFonts w:ascii="Times New Roman" w:eastAsia="Times New Roman" w:hAnsi="Times New Roman" w:cs="Times New Roman"/>
          </w:rPr>
          <w:delText>M</w:delText>
        </w:r>
      </w:del>
      <w:r w:rsidR="002E20C3">
        <w:rPr>
          <w:rFonts w:ascii="Times New Roman" w:eastAsia="Times New Roman" w:hAnsi="Times New Roman" w:cs="Times New Roman"/>
        </w:rPr>
        <w:t>anagement of mass-flowering crops</w:t>
      </w:r>
      <w:ins w:id="756" w:author="Jamie Stavert" w:date="2019-02-27T14:34:00Z">
        <w:r>
          <w:rPr>
            <w:rFonts w:ascii="Times New Roman" w:eastAsia="Times New Roman" w:hAnsi="Times New Roman" w:cs="Times New Roman"/>
          </w:rPr>
          <w:t xml:space="preserve"> to optimise fruit production</w:t>
        </w:r>
      </w:ins>
      <w:del w:id="757" w:author="Jamie Stavert" w:date="2019-02-27T14:34:00Z">
        <w:r w:rsidR="002E20C3" w:rsidDel="000005E0">
          <w:rPr>
            <w:rFonts w:ascii="Times New Roman" w:eastAsia="Times New Roman" w:hAnsi="Times New Roman" w:cs="Times New Roman"/>
          </w:rPr>
          <w:delText xml:space="preserve"> such as </w:delText>
        </w:r>
      </w:del>
      <w:del w:id="758" w:author="Jamie Stavert" w:date="2019-02-27T14:32:00Z">
        <w:r w:rsidR="00995604" w:rsidDel="000005E0">
          <w:rPr>
            <w:rFonts w:ascii="Times New Roman" w:eastAsia="Times New Roman" w:hAnsi="Times New Roman" w:cs="Times New Roman"/>
          </w:rPr>
          <w:delText xml:space="preserve">blueberries </w:delText>
        </w:r>
      </w:del>
      <w:del w:id="759" w:author="Jamie Stavert" w:date="2019-02-27T14:34:00Z">
        <w:r w:rsidR="00995604" w:rsidDel="000005E0">
          <w:rPr>
            <w:rFonts w:ascii="Times New Roman" w:eastAsia="Times New Roman" w:hAnsi="Times New Roman" w:cs="Times New Roman"/>
          </w:rPr>
          <w:delText>and raspberr</w:delText>
        </w:r>
      </w:del>
      <w:del w:id="760" w:author="Jamie Stavert" w:date="2019-02-27T14:32:00Z">
        <w:r w:rsidR="00995604" w:rsidDel="000005E0">
          <w:rPr>
            <w:rFonts w:ascii="Times New Roman" w:eastAsia="Times New Roman" w:hAnsi="Times New Roman" w:cs="Times New Roman"/>
          </w:rPr>
          <w:delText>ies</w:delText>
        </w:r>
      </w:del>
      <w:r w:rsidR="002E20C3">
        <w:rPr>
          <w:rFonts w:ascii="Times New Roman" w:eastAsia="Times New Roman" w:hAnsi="Times New Roman" w:cs="Times New Roman"/>
        </w:rPr>
        <w:t xml:space="preserve"> requires </w:t>
      </w:r>
      <w:del w:id="761" w:author="Jamie Stavert" w:date="2019-02-27T14:33:00Z">
        <w:r w:rsidR="002E20C3" w:rsidDel="000005E0">
          <w:rPr>
            <w:rFonts w:ascii="Times New Roman" w:eastAsia="Times New Roman" w:hAnsi="Times New Roman" w:cs="Times New Roman"/>
          </w:rPr>
          <w:delText>further information regarding the influence of</w:delText>
        </w:r>
      </w:del>
      <w:ins w:id="762" w:author="Jamie Stavert" w:date="2019-02-27T14:33:00Z">
        <w:r>
          <w:rPr>
            <w:rFonts w:ascii="Times New Roman" w:eastAsia="Times New Roman" w:hAnsi="Times New Roman" w:cs="Times New Roman"/>
          </w:rPr>
          <w:t xml:space="preserve">understanding of the processes that drive the </w:t>
        </w:r>
      </w:ins>
      <w:ins w:id="763" w:author="Jamie Stavert" w:date="2019-02-27T14:34:00Z">
        <w:r>
          <w:rPr>
            <w:rFonts w:ascii="Times New Roman" w:eastAsia="Times New Roman" w:hAnsi="Times New Roman" w:cs="Times New Roman"/>
          </w:rPr>
          <w:t>intricate</w:t>
        </w:r>
      </w:ins>
      <w:ins w:id="764" w:author="Jamie Stavert" w:date="2019-02-27T14:33:00Z">
        <w:r>
          <w:rPr>
            <w:rFonts w:ascii="Times New Roman" w:eastAsia="Times New Roman" w:hAnsi="Times New Roman" w:cs="Times New Roman"/>
          </w:rPr>
          <w:t xml:space="preserve"> interactions between </w:t>
        </w:r>
      </w:ins>
      <w:ins w:id="765" w:author="Jamie Stavert" w:date="2019-02-27T14:34:00Z">
        <w:r>
          <w:rPr>
            <w:rFonts w:ascii="Times New Roman" w:eastAsia="Times New Roman" w:hAnsi="Times New Roman" w:cs="Times New Roman"/>
          </w:rPr>
          <w:t xml:space="preserve">pollinators and </w:t>
        </w:r>
      </w:ins>
      <w:ins w:id="766" w:author="Jamie Stavert" w:date="2019-02-27T14:33:00Z">
        <w:r>
          <w:rPr>
            <w:rFonts w:ascii="Times New Roman" w:eastAsia="Times New Roman" w:hAnsi="Times New Roman" w:cs="Times New Roman"/>
          </w:rPr>
          <w:lastRenderedPageBreak/>
          <w:t>flowers</w:t>
        </w:r>
      </w:ins>
      <w:ins w:id="767" w:author="Jamie Stavert" w:date="2019-02-27T14:34:00Z">
        <w:r>
          <w:rPr>
            <w:rFonts w:ascii="Times New Roman" w:eastAsia="Times New Roman" w:hAnsi="Times New Roman" w:cs="Times New Roman"/>
          </w:rPr>
          <w:t>.</w:t>
        </w:r>
      </w:ins>
      <w:ins w:id="768" w:author="Jamie Stavert" w:date="2019-02-27T14:35:00Z">
        <w:r w:rsidR="00E04A11">
          <w:rPr>
            <w:rFonts w:ascii="Times New Roman" w:eastAsia="Times New Roman" w:hAnsi="Times New Roman" w:cs="Times New Roman"/>
          </w:rPr>
          <w:t xml:space="preserve"> </w:t>
        </w:r>
      </w:ins>
      <w:del w:id="769" w:author="Jamie Stavert" w:date="2019-02-27T14:34:00Z">
        <w:r w:rsidR="002E20C3" w:rsidDel="000005E0">
          <w:rPr>
            <w:rFonts w:ascii="Times New Roman" w:eastAsia="Times New Roman" w:hAnsi="Times New Roman" w:cs="Times New Roman"/>
          </w:rPr>
          <w:delText xml:space="preserve"> </w:delText>
        </w:r>
      </w:del>
      <w:del w:id="770" w:author="Jamie Stavert" w:date="2019-02-27T14:35:00Z">
        <w:r w:rsidR="002E20C3" w:rsidDel="00E04A11">
          <w:rPr>
            <w:rFonts w:ascii="Times New Roman" w:eastAsia="Times New Roman" w:hAnsi="Times New Roman" w:cs="Times New Roman"/>
          </w:rPr>
          <w:delText>floral structures, how these are exploited by different insect floral visitor species</w:delText>
        </w:r>
        <w:r w:rsidR="00995604" w:rsidDel="00E04A11">
          <w:rPr>
            <w:rFonts w:ascii="Times New Roman" w:eastAsia="Times New Roman" w:hAnsi="Times New Roman" w:cs="Times New Roman"/>
          </w:rPr>
          <w:delText xml:space="preserve"> and the plant physiological processes that occur in single-species and mixed compositional floral visitation sequences</w:delText>
        </w:r>
        <w:r w:rsidR="002E20C3" w:rsidDel="00E04A11">
          <w:rPr>
            <w:rFonts w:ascii="Times New Roman" w:eastAsia="Times New Roman" w:hAnsi="Times New Roman" w:cs="Times New Roman"/>
          </w:rPr>
          <w:delText xml:space="preserve">. </w:delText>
        </w:r>
      </w:del>
      <w:r w:rsidR="003A24CC">
        <w:rPr>
          <w:rFonts w:ascii="Times New Roman" w:hAnsi="Times New Roman" w:cs="Times New Roman"/>
        </w:rPr>
        <w:t xml:space="preserve">At the plant scale, flowers differ in </w:t>
      </w:r>
      <w:del w:id="771" w:author="Jamie Stavert" w:date="2019-02-27T14:35:00Z">
        <w:r w:rsidR="003A24CC" w:rsidDel="00E04A11">
          <w:rPr>
            <w:rFonts w:ascii="Times New Roman" w:hAnsi="Times New Roman" w:cs="Times New Roman"/>
          </w:rPr>
          <w:delText xml:space="preserve">their </w:delText>
        </w:r>
      </w:del>
      <w:r w:rsidR="003A24CC">
        <w:rPr>
          <w:rFonts w:ascii="Times New Roman" w:hAnsi="Times New Roman" w:cs="Times New Roman"/>
        </w:rPr>
        <w:t>pollen limitation</w:t>
      </w:r>
      <w:ins w:id="772" w:author="Jamie Stavert" w:date="2019-02-27T14:36:00Z">
        <w:r w:rsidR="00F82030">
          <w:rPr>
            <w:rFonts w:ascii="Times New Roman" w:hAnsi="Times New Roman" w:cs="Times New Roman"/>
          </w:rPr>
          <w:t>, which strongly affects the quality of fruit production</w:t>
        </w:r>
      </w:ins>
      <w:r w:rsidR="003A24CC">
        <w:rPr>
          <w:rFonts w:ascii="Times New Roman" w:hAnsi="Times New Roman" w:cs="Times New Roman"/>
        </w:rPr>
        <w:t xml:space="preserve"> (REF, must be true)</w:t>
      </w:r>
      <w:ins w:id="773" w:author="Jamie Stavert" w:date="2019-02-27T14:36:00Z">
        <w:r w:rsidR="000E619C">
          <w:rPr>
            <w:rFonts w:ascii="Times New Roman" w:hAnsi="Times New Roman" w:cs="Times New Roman"/>
          </w:rPr>
          <w:t>.</w:t>
        </w:r>
      </w:ins>
      <w:del w:id="774" w:author="Jamie Stavert" w:date="2019-02-27T14:36:00Z">
        <w:r w:rsidR="003A24CC" w:rsidDel="000E619C">
          <w:rPr>
            <w:rFonts w:ascii="Times New Roman" w:hAnsi="Times New Roman" w:cs="Times New Roman"/>
          </w:rPr>
          <w:delText>,</w:delText>
        </w:r>
      </w:del>
      <w:r w:rsidR="003A24CC">
        <w:rPr>
          <w:rFonts w:ascii="Times New Roman" w:hAnsi="Times New Roman" w:cs="Times New Roman"/>
        </w:rPr>
        <w:t xml:space="preserve"> </w:t>
      </w:r>
      <w:del w:id="775" w:author="Jamie Stavert" w:date="2019-02-27T14:37:00Z">
        <w:r w:rsidR="003A24CC" w:rsidDel="000E619C">
          <w:rPr>
            <w:rFonts w:ascii="Times New Roman" w:hAnsi="Times New Roman" w:cs="Times New Roman"/>
          </w:rPr>
          <w:delText xml:space="preserve">therefore </w:delText>
        </w:r>
      </w:del>
      <w:ins w:id="776" w:author="Jamie Stavert" w:date="2019-02-27T14:37:00Z">
        <w:r w:rsidR="000E619C">
          <w:rPr>
            <w:rFonts w:ascii="Times New Roman" w:hAnsi="Times New Roman" w:cs="Times New Roman"/>
          </w:rPr>
          <w:t xml:space="preserve">Thus, behavioural </w:t>
        </w:r>
      </w:ins>
      <w:del w:id="777" w:author="Jamie Stavert" w:date="2019-02-27T14:37:00Z">
        <w:r w:rsidR="003A24CC" w:rsidDel="000E619C">
          <w:rPr>
            <w:rFonts w:ascii="Times New Roman" w:hAnsi="Times New Roman" w:cs="Times New Roman"/>
          </w:rPr>
          <w:delText xml:space="preserve">the presence of </w:delText>
        </w:r>
        <w:r w:rsidR="00995604" w:rsidDel="000E619C">
          <w:rPr>
            <w:rFonts w:ascii="Times New Roman" w:hAnsi="Times New Roman" w:cs="Times New Roman"/>
          </w:rPr>
          <w:delText xml:space="preserve">both compositional </w:delText>
        </w:r>
      </w:del>
      <w:r w:rsidR="00995604">
        <w:rPr>
          <w:rFonts w:ascii="Times New Roman" w:hAnsi="Times New Roman" w:cs="Times New Roman"/>
        </w:rPr>
        <w:t xml:space="preserve">differences between </w:t>
      </w:r>
      <w:ins w:id="778" w:author="Jamie Stavert" w:date="2019-02-27T14:37:00Z">
        <w:r w:rsidR="000E619C">
          <w:rPr>
            <w:rFonts w:ascii="Times New Roman" w:hAnsi="Times New Roman" w:cs="Times New Roman"/>
          </w:rPr>
          <w:t xml:space="preserve">pollinator </w:t>
        </w:r>
      </w:ins>
      <w:r w:rsidR="00995604">
        <w:rPr>
          <w:rFonts w:ascii="Times New Roman" w:hAnsi="Times New Roman" w:cs="Times New Roman"/>
        </w:rPr>
        <w:t>taxa</w:t>
      </w:r>
      <w:ins w:id="779" w:author="Jamie Stavert" w:date="2019-02-27T14:38:00Z">
        <w:r w:rsidR="000E619C">
          <w:rPr>
            <w:rFonts w:ascii="Times New Roman" w:hAnsi="Times New Roman" w:cs="Times New Roman"/>
          </w:rPr>
          <w:t>,</w:t>
        </w:r>
      </w:ins>
      <w:ins w:id="780" w:author="Jamie Stavert" w:date="2019-02-27T14:37:00Z">
        <w:r w:rsidR="000E619C">
          <w:rPr>
            <w:rFonts w:ascii="Times New Roman" w:hAnsi="Times New Roman" w:cs="Times New Roman"/>
          </w:rPr>
          <w:t xml:space="preserve"> and the degree of trait-matching between flowers and </w:t>
        </w:r>
      </w:ins>
      <w:ins w:id="781" w:author="Jamie Stavert" w:date="2019-02-27T14:38:00Z">
        <w:r w:rsidR="000E619C">
          <w:rPr>
            <w:rFonts w:ascii="Times New Roman" w:hAnsi="Times New Roman" w:cs="Times New Roman"/>
          </w:rPr>
          <w:t>pollinators,</w:t>
        </w:r>
      </w:ins>
      <w:ins w:id="782" w:author="Jamie Stavert" w:date="2019-02-27T14:37:00Z">
        <w:r w:rsidR="000E619C">
          <w:rPr>
            <w:rFonts w:ascii="Times New Roman" w:hAnsi="Times New Roman" w:cs="Times New Roman"/>
          </w:rPr>
          <w:t xml:space="preserve"> </w:t>
        </w:r>
      </w:ins>
      <w:del w:id="783" w:author="Jamie Stavert" w:date="2019-02-27T14:37:00Z">
        <w:r w:rsidR="00995604" w:rsidDel="000E619C">
          <w:rPr>
            <w:rFonts w:ascii="Times New Roman" w:hAnsi="Times New Roman" w:cs="Times New Roman"/>
          </w:rPr>
          <w:delText xml:space="preserve"> </w:delText>
        </w:r>
      </w:del>
      <w:del w:id="784" w:author="Jamie Stavert" w:date="2019-02-27T14:38:00Z">
        <w:r w:rsidR="00995604" w:rsidDel="000E619C">
          <w:rPr>
            <w:rFonts w:ascii="Times New Roman" w:hAnsi="Times New Roman" w:cs="Times New Roman"/>
          </w:rPr>
          <w:delText>and species-level or behavioural</w:delText>
        </w:r>
        <w:r w:rsidR="003A24CC" w:rsidDel="000E619C">
          <w:rPr>
            <w:rFonts w:ascii="Times New Roman" w:hAnsi="Times New Roman" w:cs="Times New Roman"/>
          </w:rPr>
          <w:delText xml:space="preserve"> priority</w:delText>
        </w:r>
        <w:r w:rsidR="00995604" w:rsidDel="000E619C">
          <w:rPr>
            <w:rFonts w:ascii="Times New Roman" w:hAnsi="Times New Roman" w:cs="Times New Roman"/>
          </w:rPr>
          <w:delText xml:space="preserve"> </w:delText>
        </w:r>
      </w:del>
      <w:r w:rsidR="003A24CC">
        <w:rPr>
          <w:rFonts w:ascii="Times New Roman" w:hAnsi="Times New Roman" w:cs="Times New Roman"/>
        </w:rPr>
        <w:t xml:space="preserve">highlights </w:t>
      </w:r>
      <w:del w:id="785" w:author="Jamie Stavert" w:date="2019-02-27T14:38:00Z">
        <w:r w:rsidR="003A24CC" w:rsidDel="000E619C">
          <w:rPr>
            <w:rFonts w:ascii="Times New Roman" w:hAnsi="Times New Roman" w:cs="Times New Roman"/>
          </w:rPr>
          <w:delText xml:space="preserve">an </w:delText>
        </w:r>
      </w:del>
      <w:ins w:id="786" w:author="Jamie Stavert" w:date="2019-02-27T14:38:00Z">
        <w:r w:rsidR="000E619C">
          <w:rPr>
            <w:rFonts w:ascii="Times New Roman" w:hAnsi="Times New Roman" w:cs="Times New Roman"/>
          </w:rPr>
          <w:t xml:space="preserve">the </w:t>
        </w:r>
      </w:ins>
      <w:del w:id="787" w:author="Jamie Stavert" w:date="2019-02-27T14:38:00Z">
        <w:r w:rsidR="003A24CC" w:rsidDel="000E619C">
          <w:rPr>
            <w:rFonts w:ascii="Times New Roman" w:hAnsi="Times New Roman" w:cs="Times New Roman"/>
          </w:rPr>
          <w:delText xml:space="preserve">additional </w:delText>
        </w:r>
      </w:del>
      <w:r w:rsidR="003A24CC">
        <w:rPr>
          <w:rFonts w:ascii="Times New Roman" w:hAnsi="Times New Roman" w:cs="Times New Roman"/>
        </w:rPr>
        <w:t xml:space="preserve">benefit </w:t>
      </w:r>
      <w:ins w:id="788" w:author="Jamie Stavert" w:date="2019-02-27T14:38:00Z">
        <w:r w:rsidR="000E619C">
          <w:rPr>
            <w:rFonts w:ascii="Times New Roman" w:hAnsi="Times New Roman" w:cs="Times New Roman"/>
          </w:rPr>
          <w:t xml:space="preserve">of </w:t>
        </w:r>
      </w:ins>
      <w:del w:id="789" w:author="Jamie Stavert" w:date="2019-02-27T14:38:00Z">
        <w:r w:rsidR="003A24CC" w:rsidDel="000E619C">
          <w:rPr>
            <w:rFonts w:ascii="Times New Roman" w:hAnsi="Times New Roman" w:cs="Times New Roman"/>
          </w:rPr>
          <w:delText xml:space="preserve">to employing multiple </w:delText>
        </w:r>
      </w:del>
      <w:r w:rsidR="003A24CC">
        <w:rPr>
          <w:rFonts w:ascii="Times New Roman" w:hAnsi="Times New Roman" w:cs="Times New Roman"/>
        </w:rPr>
        <w:t xml:space="preserve">pollinator species in crops and conserving biodiversity in agroecosystems. </w:t>
      </w:r>
      <w:r w:rsidR="002E20C3">
        <w:rPr>
          <w:rFonts w:ascii="Times New Roman" w:eastAsia="Times New Roman" w:hAnsi="Times New Roman" w:cs="Times New Roman"/>
        </w:rPr>
        <w:t xml:space="preserve">Although we demonstrated differential trends in </w:t>
      </w:r>
      <w:commentRangeStart w:id="790"/>
      <w:r w:rsidR="002E20C3">
        <w:rPr>
          <w:rFonts w:ascii="Times New Roman" w:eastAsia="Times New Roman" w:hAnsi="Times New Roman" w:cs="Times New Roman"/>
        </w:rPr>
        <w:t xml:space="preserve">species complexes </w:t>
      </w:r>
      <w:commentRangeEnd w:id="790"/>
      <w:r w:rsidR="0076063E">
        <w:rPr>
          <w:rStyle w:val="CommentReference"/>
        </w:rPr>
        <w:commentReference w:id="790"/>
      </w:r>
      <w:r w:rsidR="002E20C3">
        <w:rPr>
          <w:rFonts w:ascii="Times New Roman" w:eastAsia="Times New Roman" w:hAnsi="Times New Roman" w:cs="Times New Roman"/>
        </w:rPr>
        <w:t>and priority across these two species, overall, both species are beneficially influenced by the presence of multiple pollinator species, due to their differential behaviour</w:t>
      </w:r>
      <w:r w:rsidR="00D71736">
        <w:rPr>
          <w:rFonts w:ascii="Times New Roman" w:eastAsia="Times New Roman" w:hAnsi="Times New Roman" w:cs="Times New Roman"/>
        </w:rPr>
        <w:t xml:space="preserve"> and </w:t>
      </w:r>
      <w:r w:rsidR="002E20C3">
        <w:rPr>
          <w:rFonts w:ascii="Times New Roman" w:eastAsia="Times New Roman" w:hAnsi="Times New Roman" w:cs="Times New Roman"/>
        </w:rPr>
        <w:t>trai</w:t>
      </w:r>
      <w:r w:rsidR="00D71736">
        <w:rPr>
          <w:rFonts w:ascii="Times New Roman" w:eastAsia="Times New Roman" w:hAnsi="Times New Roman" w:cs="Times New Roman"/>
        </w:rPr>
        <w:t>t</w:t>
      </w:r>
      <w:r w:rsidR="002E20C3">
        <w:rPr>
          <w:rFonts w:ascii="Times New Roman" w:eastAsia="Times New Roman" w:hAnsi="Times New Roman" w:cs="Times New Roman"/>
        </w:rPr>
        <w:t xml:space="preserve"> matching</w:t>
      </w:r>
      <w:r w:rsidR="00D71736">
        <w:rPr>
          <w:rFonts w:ascii="Times New Roman" w:eastAsia="Times New Roman" w:hAnsi="Times New Roman" w:cs="Times New Roman"/>
        </w:rPr>
        <w:t xml:space="preserve"> highlighting the need to conserve natural habitats and biodiversity in ensure continuity pollination service</w:t>
      </w:r>
      <w:commentRangeStart w:id="791"/>
      <w:r w:rsidR="00D71736">
        <w:rPr>
          <w:rFonts w:ascii="Times New Roman" w:eastAsia="Times New Roman" w:hAnsi="Times New Roman" w:cs="Times New Roman"/>
        </w:rPr>
        <w:t>s.</w:t>
      </w:r>
      <w:commentRangeEnd w:id="791"/>
      <w:r w:rsidR="00D9707E">
        <w:rPr>
          <w:rStyle w:val="CommentReference"/>
        </w:rPr>
        <w:commentReference w:id="791"/>
      </w:r>
    </w:p>
    <w:p w14:paraId="35C2783C" w14:textId="008B7316" w:rsidR="00A508B9" w:rsidRDefault="00A508B9" w:rsidP="009D23FA">
      <w:pPr>
        <w:spacing w:line="480" w:lineRule="auto"/>
        <w:contextualSpacing/>
        <w:jc w:val="both"/>
        <w:rPr>
          <w:rFonts w:ascii="Times New Roman" w:eastAsia="Times New Roman" w:hAnsi="Times New Roman" w:cs="Times New Roman"/>
        </w:rPr>
      </w:pPr>
    </w:p>
    <w:p w14:paraId="00CACBF1" w14:textId="77777777" w:rsidR="00A508B9" w:rsidRPr="009D23FA" w:rsidRDefault="00A508B9" w:rsidP="009D23FA">
      <w:pPr>
        <w:spacing w:line="480" w:lineRule="auto"/>
        <w:contextualSpacing/>
        <w:jc w:val="both"/>
        <w:rPr>
          <w:rFonts w:ascii="Times New Roman" w:eastAsia="Times New Roman" w:hAnsi="Times New Roman" w:cs="Times New Roman"/>
        </w:rPr>
      </w:pPr>
    </w:p>
    <w:p w14:paraId="3409EAC9" w14:textId="051CD941" w:rsidR="008907B7" w:rsidRPr="009D23FA" w:rsidRDefault="008907B7" w:rsidP="009D23FA">
      <w:pPr>
        <w:pStyle w:val="NormalWeb"/>
        <w:spacing w:before="0" w:beforeAutospacing="0" w:after="0" w:afterAutospacing="0" w:line="480" w:lineRule="auto"/>
        <w:contextualSpacing/>
        <w:jc w:val="both"/>
        <w:rPr>
          <w:b/>
          <w:lang w:val="en-GB"/>
        </w:rPr>
      </w:pPr>
      <w:r w:rsidRPr="009D23FA">
        <w:rPr>
          <w:b/>
          <w:lang w:val="en-GB"/>
        </w:rPr>
        <w:t>Funding</w:t>
      </w:r>
    </w:p>
    <w:p w14:paraId="2498BC57" w14:textId="2D4ACA57" w:rsidR="001322F4" w:rsidRPr="009D23FA" w:rsidRDefault="001322F4" w:rsidP="009D23FA">
      <w:pPr>
        <w:pStyle w:val="NormalWeb"/>
        <w:spacing w:before="0" w:beforeAutospacing="0" w:after="0" w:afterAutospacing="0" w:line="480" w:lineRule="auto"/>
        <w:contextualSpacing/>
        <w:jc w:val="both"/>
        <w:rPr>
          <w:lang w:val="en-GB"/>
        </w:rPr>
      </w:pPr>
      <w:r>
        <w:rPr>
          <w:lang w:val="en-GB"/>
        </w:rPr>
        <w:t xml:space="preserve">This study was funded by </w:t>
      </w:r>
      <w:r w:rsidR="008555F1">
        <w:rPr>
          <w:lang w:val="en-GB"/>
        </w:rPr>
        <w:t>an Ian Potter Foundation PhD scholarship and CSIRO PhD top-up scholarship</w:t>
      </w:r>
      <w:r>
        <w:rPr>
          <w:lang w:val="en-GB"/>
        </w:rPr>
        <w:t xml:space="preserve"> to LKK, </w:t>
      </w:r>
      <w:r w:rsidR="00906490" w:rsidRPr="009D23FA">
        <w:rPr>
          <w:lang w:val="en-GB"/>
        </w:rPr>
        <w:t>a University of New England post-doctoral fellowship</w:t>
      </w:r>
      <w:r>
        <w:rPr>
          <w:lang w:val="en-GB"/>
        </w:rPr>
        <w:t xml:space="preserve"> to JS and </w:t>
      </w:r>
      <w:r w:rsidRPr="00D05DA7">
        <w:t>an Australian Research Council Discovery Early Career Researcher Award DE170101349 to RR</w:t>
      </w:r>
      <w:r>
        <w:t>.</w:t>
      </w:r>
    </w:p>
    <w:p w14:paraId="37823153" w14:textId="77777777" w:rsidR="00FD6C0D" w:rsidRPr="009D23FA" w:rsidRDefault="00FD6C0D" w:rsidP="009D23FA">
      <w:pPr>
        <w:pStyle w:val="NormalWeb"/>
        <w:spacing w:before="0" w:beforeAutospacing="0" w:after="0" w:afterAutospacing="0" w:line="480" w:lineRule="auto"/>
        <w:contextualSpacing/>
        <w:jc w:val="both"/>
        <w:rPr>
          <w:lang w:val="en-GB"/>
        </w:rPr>
      </w:pPr>
    </w:p>
    <w:p w14:paraId="3D9BE065" w14:textId="73D5D6B3" w:rsidR="00E569A8" w:rsidRPr="009D23FA" w:rsidRDefault="00E569A8" w:rsidP="009D23FA">
      <w:pPr>
        <w:pStyle w:val="NormalWeb"/>
        <w:spacing w:before="0" w:beforeAutospacing="0" w:after="0" w:afterAutospacing="0" w:line="480" w:lineRule="auto"/>
        <w:contextualSpacing/>
        <w:jc w:val="both"/>
        <w:rPr>
          <w:b/>
          <w:lang w:val="en-GB"/>
        </w:rPr>
      </w:pPr>
      <w:r w:rsidRPr="009D23FA">
        <w:rPr>
          <w:b/>
          <w:lang w:val="en-GB"/>
        </w:rPr>
        <w:t>Author contributions</w:t>
      </w:r>
    </w:p>
    <w:p w14:paraId="653DC5D6" w14:textId="588C3E86" w:rsidR="00FB5CB0" w:rsidRPr="009D23FA" w:rsidRDefault="00E569A8" w:rsidP="009D23FA">
      <w:pPr>
        <w:pStyle w:val="NormalWeb"/>
        <w:spacing w:before="0" w:beforeAutospacing="0" w:after="0" w:afterAutospacing="0" w:line="480" w:lineRule="auto"/>
        <w:contextualSpacing/>
        <w:jc w:val="both"/>
        <w:rPr>
          <w:lang w:val="en-GB"/>
        </w:rPr>
      </w:pPr>
      <w:r w:rsidRPr="009D23FA">
        <w:rPr>
          <w:lang w:val="en-GB"/>
        </w:rPr>
        <w:t>L</w:t>
      </w:r>
      <w:r w:rsidR="009D23FA" w:rsidRPr="009D23FA">
        <w:rPr>
          <w:lang w:val="en-GB"/>
        </w:rPr>
        <w:t>K</w:t>
      </w:r>
      <w:r w:rsidRPr="009D23FA">
        <w:rPr>
          <w:lang w:val="en-GB"/>
        </w:rPr>
        <w:t xml:space="preserve">K and RR </w:t>
      </w:r>
      <w:r w:rsidR="00FB5CB0" w:rsidRPr="009D23FA">
        <w:rPr>
          <w:lang w:val="en-GB"/>
        </w:rPr>
        <w:t>conceived the study</w:t>
      </w:r>
      <w:r w:rsidRPr="009D23FA">
        <w:rPr>
          <w:lang w:val="en-GB"/>
        </w:rPr>
        <w:t xml:space="preserve"> and designed the </w:t>
      </w:r>
      <w:r w:rsidR="00FB5CB0" w:rsidRPr="009D23FA">
        <w:rPr>
          <w:lang w:val="en-GB"/>
        </w:rPr>
        <w:t>experiments</w:t>
      </w:r>
      <w:r w:rsidRPr="009D23FA">
        <w:rPr>
          <w:lang w:val="en-GB"/>
        </w:rPr>
        <w:t>. L</w:t>
      </w:r>
      <w:r w:rsidR="009D23FA" w:rsidRPr="009D23FA">
        <w:rPr>
          <w:lang w:val="en-GB"/>
        </w:rPr>
        <w:t>K</w:t>
      </w:r>
      <w:r w:rsidRPr="009D23FA">
        <w:rPr>
          <w:lang w:val="en-GB"/>
        </w:rPr>
        <w:t>K and M</w:t>
      </w:r>
      <w:r w:rsidR="009D23FA" w:rsidRPr="009D23FA">
        <w:rPr>
          <w:lang w:val="en-GB"/>
        </w:rPr>
        <w:t>H</w:t>
      </w:r>
      <w:r w:rsidRPr="009D23FA">
        <w:rPr>
          <w:lang w:val="en-GB"/>
        </w:rPr>
        <w:t xml:space="preserve"> collected data. L</w:t>
      </w:r>
      <w:r w:rsidR="009D23FA" w:rsidRPr="009D23FA">
        <w:rPr>
          <w:lang w:val="en-GB"/>
        </w:rPr>
        <w:t>K</w:t>
      </w:r>
      <w:r w:rsidRPr="009D23FA">
        <w:rPr>
          <w:lang w:val="en-GB"/>
        </w:rPr>
        <w:t xml:space="preserve">K, JS and VG </w:t>
      </w:r>
      <w:r w:rsidR="00475F32">
        <w:rPr>
          <w:lang w:val="en-GB"/>
        </w:rPr>
        <w:t xml:space="preserve">undertook the data </w:t>
      </w:r>
      <w:r w:rsidR="00FB5CB0" w:rsidRPr="009D23FA">
        <w:rPr>
          <w:lang w:val="en-GB"/>
        </w:rPr>
        <w:t>analyse</w:t>
      </w:r>
      <w:r w:rsidR="00475F32">
        <w:rPr>
          <w:lang w:val="en-GB"/>
        </w:rPr>
        <w:t>s</w:t>
      </w:r>
      <w:r w:rsidRPr="009D23FA">
        <w:rPr>
          <w:lang w:val="en-GB"/>
        </w:rPr>
        <w:t>. LK and JS wrote the manuscript and all authors contributed</w:t>
      </w:r>
      <w:r w:rsidR="003B4CBC" w:rsidRPr="009D23FA">
        <w:rPr>
          <w:lang w:val="en-GB"/>
        </w:rPr>
        <w:t xml:space="preserve"> substantially</w:t>
      </w:r>
      <w:r w:rsidRPr="009D23FA">
        <w:rPr>
          <w:lang w:val="en-GB"/>
        </w:rPr>
        <w:t xml:space="preserve"> to the final </w:t>
      </w:r>
      <w:r w:rsidR="003B4CBC" w:rsidRPr="009D23FA">
        <w:rPr>
          <w:lang w:val="en-GB"/>
        </w:rPr>
        <w:t>version</w:t>
      </w:r>
      <w:r w:rsidRPr="009D23FA">
        <w:rPr>
          <w:lang w:val="en-GB"/>
        </w:rPr>
        <w:t>.</w:t>
      </w:r>
    </w:p>
    <w:p w14:paraId="76366499" w14:textId="77777777" w:rsidR="00FD6C0D" w:rsidRPr="009D23FA" w:rsidRDefault="00FD6C0D" w:rsidP="009D23FA">
      <w:pPr>
        <w:pStyle w:val="NormalWeb"/>
        <w:spacing w:before="0" w:beforeAutospacing="0" w:after="0" w:afterAutospacing="0" w:line="480" w:lineRule="auto"/>
        <w:contextualSpacing/>
        <w:jc w:val="both"/>
        <w:rPr>
          <w:lang w:val="en-GB"/>
        </w:rPr>
      </w:pPr>
    </w:p>
    <w:p w14:paraId="3932E732" w14:textId="26D8648A" w:rsidR="00FB5CB0" w:rsidRPr="009D23FA" w:rsidRDefault="00FB5CB0" w:rsidP="009D23FA">
      <w:pPr>
        <w:pStyle w:val="NormalWeb"/>
        <w:spacing w:before="0" w:beforeAutospacing="0" w:after="0" w:afterAutospacing="0" w:line="480" w:lineRule="auto"/>
        <w:contextualSpacing/>
        <w:jc w:val="both"/>
        <w:rPr>
          <w:b/>
          <w:lang w:val="en-GB"/>
        </w:rPr>
      </w:pPr>
      <w:r w:rsidRPr="009D23FA">
        <w:rPr>
          <w:b/>
          <w:lang w:val="en-GB"/>
        </w:rPr>
        <w:t>Acknowledgements</w:t>
      </w:r>
    </w:p>
    <w:p w14:paraId="5695C98A" w14:textId="1AB2D5C0" w:rsidR="00FB5CB0" w:rsidRPr="009D23FA" w:rsidRDefault="00FB5CB0" w:rsidP="009D23FA">
      <w:pPr>
        <w:pStyle w:val="NormalWeb"/>
        <w:spacing w:before="0" w:beforeAutospacing="0" w:after="0" w:afterAutospacing="0" w:line="480" w:lineRule="auto"/>
        <w:contextualSpacing/>
        <w:jc w:val="both"/>
        <w:rPr>
          <w:lang w:val="en-GB"/>
        </w:rPr>
      </w:pPr>
      <w:r w:rsidRPr="009D23FA">
        <w:rPr>
          <w:lang w:val="en-GB"/>
        </w:rPr>
        <w:t xml:space="preserve">We thank Costa Group for allowing farm access to undertake this research. We are grateful to </w:t>
      </w:r>
      <w:r w:rsidR="00BE2DB2" w:rsidRPr="009D23FA">
        <w:rPr>
          <w:lang w:val="en-GB"/>
        </w:rPr>
        <w:t xml:space="preserve">Greg Bible, </w:t>
      </w:r>
      <w:r w:rsidRPr="009D23FA">
        <w:rPr>
          <w:lang w:val="en-GB"/>
        </w:rPr>
        <w:t>Juan Garces, Jeremy Jones, Jeremy Kirkland, Lindsey Kirkland</w:t>
      </w:r>
      <w:r w:rsidR="008907B7" w:rsidRPr="009D23FA">
        <w:rPr>
          <w:lang w:val="en-GB"/>
        </w:rPr>
        <w:t xml:space="preserve">, </w:t>
      </w:r>
      <w:r w:rsidRPr="009D23FA">
        <w:rPr>
          <w:lang w:val="en-GB"/>
        </w:rPr>
        <w:t>Carmen Laidlaw and Annie Warren for help in the field.</w:t>
      </w:r>
    </w:p>
    <w:sectPr w:rsidR="00FB5CB0" w:rsidRPr="009D23FA" w:rsidSect="00C22BEF">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mina Rader" w:date="2019-06-06T12:01:00Z" w:initials="RR">
    <w:p w14:paraId="5A3BDC14" w14:textId="455A234B" w:rsidR="00D741BB" w:rsidRDefault="00D741BB">
      <w:pPr>
        <w:pStyle w:val="CommentText"/>
      </w:pPr>
      <w:r>
        <w:rPr>
          <w:rStyle w:val="CommentReference"/>
        </w:rPr>
        <w:annotationRef/>
      </w:r>
      <w:r>
        <w:t>I think a title with direction is also important – something like this?</w:t>
      </w:r>
    </w:p>
  </w:comment>
  <w:comment w:id="5" w:author="Jamie Stavert" w:date="2019-02-27T13:00:00Z" w:initials="JS">
    <w:p w14:paraId="4D75C9D4" w14:textId="2F0C6E90" w:rsidR="00F122CA" w:rsidRDefault="00F122CA">
      <w:pPr>
        <w:pStyle w:val="CommentText"/>
      </w:pPr>
      <w:r>
        <w:rPr>
          <w:rStyle w:val="CommentReference"/>
        </w:rPr>
        <w:annotationRef/>
      </w:r>
      <w:r>
        <w:t>This is a bit vague, I like to give directionality in the title</w:t>
      </w:r>
    </w:p>
  </w:comment>
  <w:comment w:id="27" w:author="Jamie Stavert" w:date="2019-02-27T13:03:00Z" w:initials="JS">
    <w:p w14:paraId="1FA07711" w14:textId="3A742C81" w:rsidR="00F122CA" w:rsidRDefault="00F122CA">
      <w:pPr>
        <w:pStyle w:val="CommentText"/>
      </w:pPr>
      <w:r>
        <w:rPr>
          <w:rStyle w:val="CommentReference"/>
        </w:rPr>
        <w:annotationRef/>
      </w:r>
      <w:r>
        <w:t>This is too vague  -just say what you actually mean i.e. “the degree of matching between flowers and their animal pollinators is mediated by… this is important because…”</w:t>
      </w:r>
    </w:p>
  </w:comment>
  <w:comment w:id="46" w:author="Jamie Stavert" w:date="2019-02-27T13:04:00Z" w:initials="JS">
    <w:p w14:paraId="36B58D32" w14:textId="3AF4F89B" w:rsidR="00F122CA" w:rsidRDefault="00F122CA">
      <w:pPr>
        <w:pStyle w:val="CommentText"/>
      </w:pPr>
      <w:r>
        <w:rPr>
          <w:rStyle w:val="CommentReference"/>
        </w:rPr>
        <w:annotationRef/>
      </w:r>
      <w:r>
        <w:t>Not sure what you mean by this – try to break down the jargon a bit more</w:t>
      </w:r>
    </w:p>
  </w:comment>
  <w:comment w:id="48" w:author="Jamie Stavert" w:date="2019-02-27T13:06:00Z" w:initials="JS">
    <w:p w14:paraId="0AC04538" w14:textId="19008EF4" w:rsidR="00F122CA" w:rsidRDefault="00F122CA">
      <w:pPr>
        <w:pStyle w:val="CommentText"/>
      </w:pPr>
      <w:r>
        <w:rPr>
          <w:rStyle w:val="CommentReference"/>
        </w:rPr>
        <w:annotationRef/>
      </w:r>
      <w:r>
        <w:t xml:space="preserve">This is quite confusing. Consider breaking it down into 2-3 sentences and elaborating a bit more for the reader. Remember that these are reasonably new and complex ideas so you really need to digest it for the reader. </w:t>
      </w:r>
    </w:p>
  </w:comment>
  <w:comment w:id="119" w:author="Jamie Stavert" w:date="2019-02-27T13:10:00Z" w:initials="JS">
    <w:p w14:paraId="2BC64BE3" w14:textId="05914D4F" w:rsidR="00F122CA" w:rsidRDefault="00F122CA">
      <w:pPr>
        <w:pStyle w:val="CommentText"/>
      </w:pPr>
      <w:r>
        <w:rPr>
          <w:rStyle w:val="CommentReference"/>
        </w:rPr>
        <w:annotationRef/>
      </w:r>
      <w:r>
        <w:t>I find these types of sentences a bit pointless – what is it actually saying? Better to provide a bit more detail and directionality</w:t>
      </w:r>
    </w:p>
  </w:comment>
  <w:comment w:id="174" w:author="Jamie Stavert" w:date="2019-02-27T13:14:00Z" w:initials="JS">
    <w:p w14:paraId="32ACFBC2" w14:textId="6133BAA9" w:rsidR="00F122CA" w:rsidRDefault="00F122CA">
      <w:pPr>
        <w:pStyle w:val="CommentText"/>
      </w:pPr>
      <w:r>
        <w:rPr>
          <w:rStyle w:val="CommentReference"/>
        </w:rPr>
        <w:annotationRef/>
      </w:r>
      <w:r>
        <w:t xml:space="preserve">Again, need to give directionality </w:t>
      </w:r>
    </w:p>
  </w:comment>
  <w:comment w:id="192" w:author="Jamie Stavert" w:date="2019-02-27T13:16:00Z" w:initials="JS">
    <w:p w14:paraId="5CC78962" w14:textId="22896429" w:rsidR="00F122CA" w:rsidRDefault="00F122CA">
      <w:pPr>
        <w:pStyle w:val="CommentText"/>
      </w:pPr>
      <w:r>
        <w:rPr>
          <w:rStyle w:val="CommentReference"/>
        </w:rPr>
        <w:annotationRef/>
      </w:r>
      <w:r>
        <w:t xml:space="preserve">This needs to be strengthened. Be more specific about the novelty and implications of your findings for the broader literature. </w:t>
      </w:r>
    </w:p>
  </w:comment>
  <w:comment w:id="209" w:author="Jamie Stavert" w:date="2019-02-27T14:49:00Z" w:initials="JS">
    <w:p w14:paraId="3168145B" w14:textId="18891B41" w:rsidR="00F122CA" w:rsidRDefault="00F122CA">
      <w:pPr>
        <w:pStyle w:val="CommentText"/>
      </w:pPr>
      <w:r>
        <w:rPr>
          <w:rStyle w:val="CommentReference"/>
        </w:rPr>
        <w:annotationRef/>
      </w:r>
      <w:r>
        <w:t>I’d start broader – why is animal-mediated pollination important blah blah</w:t>
      </w:r>
    </w:p>
  </w:comment>
  <w:comment w:id="317" w:author="Jamie Stavert" w:date="2019-02-27T14:52:00Z" w:initials="JS">
    <w:p w14:paraId="28277E82" w14:textId="2AC86062" w:rsidR="00F122CA" w:rsidRDefault="00F122CA">
      <w:pPr>
        <w:pStyle w:val="CommentText"/>
      </w:pPr>
      <w:r>
        <w:rPr>
          <w:rStyle w:val="CommentReference"/>
        </w:rPr>
        <w:annotationRef/>
      </w:r>
      <w:r>
        <w:t xml:space="preserve">What does better management entail? What is the desired outcome? Higher yield? </w:t>
      </w:r>
    </w:p>
  </w:comment>
  <w:comment w:id="334" w:author="Jamie Stavert" w:date="2019-02-27T14:57:00Z" w:initials="JS">
    <w:p w14:paraId="40FFD36E" w14:textId="6248A713" w:rsidR="00F122CA" w:rsidRDefault="00F122CA">
      <w:pPr>
        <w:pStyle w:val="CommentText"/>
      </w:pPr>
      <w:r>
        <w:rPr>
          <w:rStyle w:val="CommentReference"/>
        </w:rPr>
        <w:annotationRef/>
      </w:r>
      <w:r>
        <w:t>Might need to be a little more explicit about the connect – it won’t be intuitive for many people</w:t>
      </w:r>
    </w:p>
  </w:comment>
  <w:comment w:id="339" w:author="Jamie Stavert" w:date="2019-02-27T14:56:00Z" w:initials="JS">
    <w:p w14:paraId="5A894557" w14:textId="72304624" w:rsidR="00F122CA" w:rsidRDefault="00F122CA">
      <w:pPr>
        <w:pStyle w:val="CommentText"/>
      </w:pPr>
      <w:r>
        <w:rPr>
          <w:rStyle w:val="CommentReference"/>
        </w:rPr>
        <w:annotationRef/>
      </w:r>
      <w:r>
        <w:t>Kliejn Nat comms 2015?</w:t>
      </w:r>
    </w:p>
  </w:comment>
  <w:comment w:id="342" w:author="Jamie Stavert" w:date="2019-02-27T14:58:00Z" w:initials="JS">
    <w:p w14:paraId="183E6563" w14:textId="4645D81B" w:rsidR="00F122CA" w:rsidRDefault="00F122CA">
      <w:pPr>
        <w:pStyle w:val="CommentText"/>
      </w:pPr>
      <w:r>
        <w:rPr>
          <w:rStyle w:val="CommentReference"/>
        </w:rPr>
        <w:annotationRef/>
      </w:r>
      <w:r>
        <w:t xml:space="preserve">Can also cite Winfree science paper </w:t>
      </w:r>
    </w:p>
  </w:comment>
  <w:comment w:id="354" w:author="Jamie Stavert" w:date="2019-02-27T15:00:00Z" w:initials="JS">
    <w:p w14:paraId="3D44F4A5" w14:textId="67DD1930" w:rsidR="00F122CA" w:rsidRDefault="00F122CA">
      <w:pPr>
        <w:pStyle w:val="CommentText"/>
      </w:pPr>
      <w:r>
        <w:rPr>
          <w:rStyle w:val="CommentReference"/>
        </w:rPr>
        <w:annotationRef/>
      </w:r>
      <w:r>
        <w:t>Too vague, don’t assume people know what the “influence” is</w:t>
      </w:r>
    </w:p>
  </w:comment>
  <w:comment w:id="397" w:author="Jamie Stavert" w:date="2019-02-27T15:05:00Z" w:initials="JS">
    <w:p w14:paraId="79C0EC37" w14:textId="33649CA9" w:rsidR="00F122CA" w:rsidRDefault="00F122CA">
      <w:pPr>
        <w:pStyle w:val="CommentText"/>
      </w:pPr>
      <w:r>
        <w:rPr>
          <w:rStyle w:val="CommentReference"/>
        </w:rPr>
        <w:annotationRef/>
      </w:r>
      <w:r>
        <w:t xml:space="preserve">Not clear how this is linked to pollination </w:t>
      </w:r>
    </w:p>
  </w:comment>
  <w:comment w:id="411" w:author="Jamie Stavert" w:date="2019-02-27T15:11:00Z" w:initials="JS">
    <w:p w14:paraId="769F19EB" w14:textId="5473015B" w:rsidR="00F122CA" w:rsidRDefault="00F122CA">
      <w:pPr>
        <w:pStyle w:val="CommentText"/>
      </w:pPr>
      <w:r>
        <w:rPr>
          <w:rStyle w:val="CommentReference"/>
        </w:rPr>
        <w:annotationRef/>
      </w:r>
      <w:r>
        <w:t>Not clear how this is an example of a priority effect??</w:t>
      </w:r>
    </w:p>
  </w:comment>
  <w:comment w:id="430" w:author="Jamie Stavert" w:date="2019-02-27T15:13:00Z" w:initials="JS">
    <w:p w14:paraId="0052F62A" w14:textId="37C98644" w:rsidR="00F122CA" w:rsidRDefault="00F122CA">
      <w:pPr>
        <w:pStyle w:val="CommentText"/>
      </w:pPr>
      <w:r>
        <w:rPr>
          <w:rStyle w:val="CommentReference"/>
        </w:rPr>
        <w:annotationRef/>
      </w:r>
      <w:r>
        <w:t>Give description</w:t>
      </w:r>
    </w:p>
  </w:comment>
  <w:comment w:id="437" w:author="Jamie Stavert" w:date="2019-02-27T15:15:00Z" w:initials="JS">
    <w:p w14:paraId="71A71FC5" w14:textId="6284CC34" w:rsidR="00F122CA" w:rsidRDefault="00F122CA">
      <w:pPr>
        <w:pStyle w:val="CommentText"/>
      </w:pPr>
      <w:r>
        <w:rPr>
          <w:rStyle w:val="CommentReference"/>
        </w:rPr>
        <w:annotationRef/>
      </w:r>
      <w:r>
        <w:t>Or did you mean different species will deplete floral resources at different rates?</w:t>
      </w:r>
    </w:p>
  </w:comment>
  <w:comment w:id="441" w:author="Jamie Stavert" w:date="2019-02-27T15:15:00Z" w:initials="JS">
    <w:p w14:paraId="1B9ACCB9" w14:textId="07AE2F56" w:rsidR="00F122CA" w:rsidRDefault="00F122CA">
      <w:pPr>
        <w:pStyle w:val="CommentText"/>
      </w:pPr>
      <w:r>
        <w:rPr>
          <w:rStyle w:val="CommentReference"/>
        </w:rPr>
        <w:annotationRef/>
      </w:r>
      <w:r>
        <w:t>But why would a reduction in floral rewords lead to reduced effectiveness? Make sure you make the connection for the reader</w:t>
      </w:r>
    </w:p>
  </w:comment>
  <w:comment w:id="509" w:author="Jamie Stavert" w:date="2019-02-27T15:22:00Z" w:initials="JS">
    <w:p w14:paraId="0BA032C6" w14:textId="0149B71B" w:rsidR="00F122CA" w:rsidRDefault="00F122CA">
      <w:pPr>
        <w:pStyle w:val="CommentText"/>
      </w:pPr>
      <w:r>
        <w:rPr>
          <w:rStyle w:val="CommentReference"/>
        </w:rPr>
        <w:annotationRef/>
      </w:r>
      <w:r>
        <w:t>Probably incorporated in previous sentence now??</w:t>
      </w:r>
    </w:p>
  </w:comment>
  <w:comment w:id="514" w:author="Jamie Stavert" w:date="2019-02-27T15:23:00Z" w:initials="JS">
    <w:p w14:paraId="334790D9" w14:textId="647BB011" w:rsidR="00F122CA" w:rsidRDefault="00F122CA">
      <w:pPr>
        <w:pStyle w:val="CommentText"/>
      </w:pPr>
      <w:r>
        <w:rPr>
          <w:rStyle w:val="CommentReference"/>
        </w:rPr>
        <w:annotationRef/>
      </w:r>
      <w:r>
        <w:t xml:space="preserve">Because you don’t measure a rate, right? </w:t>
      </w:r>
    </w:p>
  </w:comment>
  <w:comment w:id="510" w:author="Liam Kendall" w:date="2019-02-27T11:50:00Z" w:initials="LK">
    <w:p w14:paraId="7B86FD07" w14:textId="32F4F0BC" w:rsidR="00F122CA" w:rsidRDefault="00F122CA">
      <w:pPr>
        <w:pStyle w:val="CommentText"/>
      </w:pPr>
      <w:r>
        <w:rPr>
          <w:rStyle w:val="CommentReference"/>
        </w:rPr>
        <w:annotationRef/>
      </w:r>
      <w:r>
        <w:t>Not sure if this sentence is needed</w:t>
      </w:r>
    </w:p>
  </w:comment>
  <w:comment w:id="473" w:author="Jamie Stavert" w:date="2019-02-07T13:52:00Z" w:initials="JS">
    <w:p w14:paraId="4D05B253" w14:textId="3AA5E8B3" w:rsidR="00F122CA" w:rsidRDefault="00F122CA">
      <w:pPr>
        <w:pStyle w:val="CommentText"/>
      </w:pPr>
      <w:r>
        <w:rPr>
          <w:rStyle w:val="CommentReference"/>
        </w:rPr>
        <w:annotationRef/>
      </w:r>
      <w:r>
        <w:t xml:space="preserve">I usually structure this finally paragraph by giving the questions followed by the hypotheses. Up to you what style to go with though </w:t>
      </w:r>
    </w:p>
  </w:comment>
  <w:comment w:id="474" w:author="Liam Kendall" w:date="2019-02-27T11:51:00Z" w:initials="LK">
    <w:p w14:paraId="72D74281" w14:textId="6FB89E8E" w:rsidR="00F122CA" w:rsidRDefault="00F122CA">
      <w:pPr>
        <w:pStyle w:val="CommentText"/>
      </w:pPr>
      <w:r>
        <w:rPr>
          <w:rStyle w:val="CommentReference"/>
        </w:rPr>
        <w:annotationRef/>
      </w:r>
      <w:r>
        <w:t>Happy to restructure it if needed</w:t>
      </w:r>
    </w:p>
  </w:comment>
  <w:comment w:id="475" w:author="Jamie Stavert" w:date="2019-02-27T15:25:00Z" w:initials="JS">
    <w:p w14:paraId="781E6B5E" w14:textId="636279BE" w:rsidR="00F122CA" w:rsidRDefault="00F122CA">
      <w:pPr>
        <w:pStyle w:val="CommentText"/>
      </w:pPr>
      <w:r>
        <w:rPr>
          <w:rStyle w:val="CommentReference"/>
        </w:rPr>
        <w:annotationRef/>
      </w:r>
      <w:r>
        <w:t xml:space="preserve">Yep, I think this para needs to be clearer. </w:t>
      </w:r>
      <w:r w:rsidR="00342E1A">
        <w:t>Outline</w:t>
      </w:r>
      <w:r>
        <w:t xml:space="preserve"> research questions and </w:t>
      </w:r>
      <w:r w:rsidR="00342E1A">
        <w:t>follow with hypotheses. This will give a nice link to the theory. Providing questions will also give a nice link to the methods and results sections, which makes it easier for the reader/reviewer to follow</w:t>
      </w:r>
    </w:p>
  </w:comment>
  <w:comment w:id="522" w:author="Liam Kendall" w:date="2019-02-04T14:49:00Z" w:initials="LK">
    <w:p w14:paraId="4508DFBF" w14:textId="77777777" w:rsidR="00F122CA" w:rsidRDefault="00F122CA">
      <w:pPr>
        <w:pStyle w:val="CommentText"/>
      </w:pPr>
      <w:r>
        <w:rPr>
          <w:rStyle w:val="CommentReference"/>
        </w:rPr>
        <w:annotationRef/>
      </w:r>
      <w:r>
        <w:t>Reword as the same as my other paper</w:t>
      </w:r>
    </w:p>
  </w:comment>
  <w:comment w:id="523" w:author="Jamie Stavert" w:date="2019-02-07T13:55:00Z" w:initials="JS">
    <w:p w14:paraId="266418F2" w14:textId="712B717A" w:rsidR="00F122CA" w:rsidRDefault="00F122CA">
      <w:pPr>
        <w:pStyle w:val="CommentText"/>
      </w:pPr>
      <w:r>
        <w:rPr>
          <w:rStyle w:val="CommentReference"/>
        </w:rPr>
        <w:annotationRef/>
      </w:r>
      <w:r>
        <w:t xml:space="preserve">Yep – figure is a great idea! </w:t>
      </w:r>
    </w:p>
  </w:comment>
  <w:comment w:id="524" w:author="Jamie Stavert" w:date="2019-02-13T15:17:00Z" w:initials="JS">
    <w:p w14:paraId="5CEB5A8B" w14:textId="1E3BB81C" w:rsidR="00F122CA" w:rsidRDefault="00F122CA">
      <w:pPr>
        <w:pStyle w:val="CommentText"/>
      </w:pPr>
      <w:r>
        <w:rPr>
          <w:rStyle w:val="CommentReference"/>
        </w:rPr>
        <w:annotationRef/>
      </w:r>
      <w:r>
        <w:t>Mesh size?</w:t>
      </w:r>
    </w:p>
  </w:comment>
  <w:comment w:id="525" w:author="Liam Kendall" w:date="2019-02-15T13:56:00Z" w:initials="LK">
    <w:p w14:paraId="073A6783" w14:textId="2770E5DF" w:rsidR="00F122CA" w:rsidRDefault="00F122CA">
      <w:pPr>
        <w:pStyle w:val="CommentText"/>
      </w:pPr>
      <w:r>
        <w:rPr>
          <w:rStyle w:val="CommentReference"/>
        </w:rPr>
        <w:annotationRef/>
      </w:r>
      <w:r>
        <w:t>I don’t know so I entered a small number</w:t>
      </w:r>
    </w:p>
  </w:comment>
  <w:comment w:id="526" w:author="Jamie Stavert" w:date="2019-02-13T15:22:00Z" w:initials="JS">
    <w:p w14:paraId="03DE0D58" w14:textId="5A0602B1" w:rsidR="00F122CA" w:rsidRDefault="00F122CA">
      <w:pPr>
        <w:pStyle w:val="CommentText"/>
      </w:pPr>
      <w:r>
        <w:rPr>
          <w:rStyle w:val="CommentReference"/>
        </w:rPr>
        <w:annotationRef/>
      </w:r>
      <w:r>
        <w:t xml:space="preserve">Give description of what this is. </w:t>
      </w:r>
    </w:p>
  </w:comment>
  <w:comment w:id="527" w:author="Liam Kendall" w:date="2019-02-27T11:52:00Z" w:initials="LK">
    <w:p w14:paraId="18A792E4" w14:textId="0D6D70EB" w:rsidR="00F122CA" w:rsidRDefault="00F122CA">
      <w:pPr>
        <w:pStyle w:val="CommentText"/>
      </w:pPr>
      <w:r>
        <w:rPr>
          <w:rStyle w:val="CommentReference"/>
        </w:rPr>
        <w:annotationRef/>
      </w:r>
      <w:r>
        <w:t>Take this out as we don’t use intraspecific results?</w:t>
      </w:r>
    </w:p>
  </w:comment>
  <w:comment w:id="528" w:author="Jamie Stavert" w:date="2019-02-13T15:24:00Z" w:initials="JS">
    <w:p w14:paraId="416C6275" w14:textId="02897BD6" w:rsidR="00F122CA" w:rsidRDefault="00F122CA">
      <w:pPr>
        <w:pStyle w:val="CommentText"/>
      </w:pPr>
      <w:r>
        <w:rPr>
          <w:rStyle w:val="CommentReference"/>
        </w:rPr>
        <w:annotationRef/>
      </w:r>
      <w:r>
        <w:t>For that particular flower of the crop as a whole? Need to be more explicit</w:t>
      </w:r>
    </w:p>
  </w:comment>
  <w:comment w:id="529" w:author="Liam Kendall" w:date="2019-02-15T13:59:00Z" w:initials="LK">
    <w:p w14:paraId="7CB21941" w14:textId="62AD43A8" w:rsidR="00F122CA" w:rsidRDefault="00F122CA">
      <w:pPr>
        <w:pStyle w:val="CommentText"/>
      </w:pPr>
      <w:r>
        <w:rPr>
          <w:rStyle w:val="CommentReference"/>
        </w:rPr>
        <w:annotationRef/>
      </w:r>
      <w:r>
        <w:t>The flower, I added its</w:t>
      </w:r>
    </w:p>
  </w:comment>
  <w:comment w:id="530" w:author="Jamie Stavert" w:date="2019-02-15T11:26:00Z" w:initials="JS">
    <w:p w14:paraId="58165F4D" w14:textId="77777777" w:rsidR="00F122CA" w:rsidRDefault="00F122CA" w:rsidP="008555F1">
      <w:pPr>
        <w:pStyle w:val="CommentText"/>
      </w:pPr>
      <w:r>
        <w:rPr>
          <w:rStyle w:val="CommentReference"/>
        </w:rPr>
        <w:annotationRef/>
      </w:r>
      <w:r>
        <w:t xml:space="preserve">Not sure if we should include details on the slope contrasts analysis for this? Comes back as non-significant and may confuse the results a bit?? </w:t>
      </w:r>
    </w:p>
  </w:comment>
  <w:comment w:id="531" w:author="Jamie Stavert" w:date="2019-02-15T11:19:00Z" w:initials="JS">
    <w:p w14:paraId="5736F002" w14:textId="2EF7B33B" w:rsidR="00F122CA" w:rsidRDefault="00F122CA">
      <w:pPr>
        <w:pStyle w:val="CommentText"/>
      </w:pPr>
      <w:r>
        <w:rPr>
          <w:rStyle w:val="CommentReference"/>
        </w:rPr>
        <w:annotationRef/>
      </w:r>
      <w:r>
        <w:t>Bit clunky… but does it make sense?</w:t>
      </w:r>
    </w:p>
  </w:comment>
  <w:comment w:id="537" w:author="Liam Kendall" w:date="2019-02-22T10:28:00Z" w:initials="LK">
    <w:p w14:paraId="6D52F053" w14:textId="670B9E43" w:rsidR="00F122CA" w:rsidRDefault="00F122CA">
      <w:pPr>
        <w:pStyle w:val="CommentText"/>
      </w:pPr>
      <w:r>
        <w:rPr>
          <w:rStyle w:val="CommentReference"/>
        </w:rPr>
        <w:annotationRef/>
      </w:r>
      <w:r>
        <w:t>Take out?</w:t>
      </w:r>
    </w:p>
  </w:comment>
  <w:comment w:id="538" w:author="Jamie Stavert" w:date="2019-02-27T13:17:00Z" w:initials="JS">
    <w:p w14:paraId="07EF22F9" w14:textId="4B39865C" w:rsidR="00F122CA" w:rsidRDefault="00F122CA">
      <w:pPr>
        <w:pStyle w:val="CommentText"/>
      </w:pPr>
      <w:r>
        <w:rPr>
          <w:rStyle w:val="CommentReference"/>
        </w:rPr>
        <w:annotationRef/>
      </w:r>
      <w:r>
        <w:t xml:space="preserve">These look awesome facetted!! </w:t>
      </w:r>
    </w:p>
  </w:comment>
  <w:comment w:id="539" w:author="Jamie Stavert" w:date="2019-02-13T14:01:00Z" w:initials="JS">
    <w:p w14:paraId="4BA51329" w14:textId="77777777" w:rsidR="00F122CA" w:rsidRDefault="00F122CA" w:rsidP="007A58B9">
      <w:pPr>
        <w:pStyle w:val="CommentText"/>
      </w:pPr>
      <w:r>
        <w:rPr>
          <w:rStyle w:val="CommentReference"/>
        </w:rPr>
        <w:annotationRef/>
      </w:r>
      <w:r>
        <w:t>Clunky wording. Not sure if we should keep this or remove as is sort of confuses results above</w:t>
      </w:r>
    </w:p>
  </w:comment>
  <w:comment w:id="540" w:author="Liam Kendall" w:date="2019-02-13T14:20:00Z" w:initials="LK">
    <w:p w14:paraId="16DCF6E5" w14:textId="77777777" w:rsidR="00F122CA" w:rsidRDefault="00F122CA" w:rsidP="007A58B9">
      <w:pPr>
        <w:pStyle w:val="CommentText"/>
      </w:pPr>
      <w:r>
        <w:rPr>
          <w:rStyle w:val="CommentReference"/>
        </w:rPr>
        <w:annotationRef/>
      </w:r>
      <w:r>
        <w:t>Could we just say something like: “we found no overall differences in fresh weight between honeybees, stingless bees or honeybees and stingless bees in relation to number of visits. However, we found that the slopes of HB and SB were sig and mixed wasn’t// argh, still clunky</w:t>
      </w:r>
    </w:p>
  </w:comment>
  <w:comment w:id="541" w:author="Liam Kendall" w:date="2019-02-19T15:31:00Z" w:initials="LK">
    <w:p w14:paraId="7BC42623" w14:textId="73838847" w:rsidR="00F122CA" w:rsidRDefault="00F122CA">
      <w:pPr>
        <w:pStyle w:val="CommentText"/>
      </w:pPr>
      <w:r>
        <w:rPr>
          <w:rStyle w:val="CommentReference"/>
        </w:rPr>
        <w:annotationRef/>
      </w:r>
      <w:r>
        <w:t>I think we can only really talk about durations or species ratios or else the models are too complex</w:t>
      </w:r>
    </w:p>
  </w:comment>
  <w:comment w:id="553" w:author="Jamie Stavert" w:date="2019-02-27T13:21:00Z" w:initials="JS">
    <w:p w14:paraId="78563336" w14:textId="2E2610DE" w:rsidR="00F122CA" w:rsidRDefault="00F122CA">
      <w:pPr>
        <w:pStyle w:val="CommentText"/>
      </w:pPr>
      <w:r>
        <w:rPr>
          <w:rStyle w:val="CommentReference"/>
        </w:rPr>
        <w:annotationRef/>
      </w:r>
      <w:r>
        <w:t>This is really just repeating results – need to give interpretation. I would try to integrate key findings with some broader theory i.e. trait matching, priority effects</w:t>
      </w:r>
    </w:p>
  </w:comment>
  <w:comment w:id="561" w:author="Jamie Stavert" w:date="2019-02-27T13:22:00Z" w:initials="JS">
    <w:p w14:paraId="16BF52C4" w14:textId="241FD938" w:rsidR="00F122CA" w:rsidRDefault="00F122CA">
      <w:pPr>
        <w:pStyle w:val="CommentText"/>
      </w:pPr>
      <w:r>
        <w:rPr>
          <w:rStyle w:val="CommentReference"/>
        </w:rPr>
        <w:annotationRef/>
      </w:r>
      <w:r>
        <w:t xml:space="preserve">Keep this first para broad i.e. try not to get too crop specific </w:t>
      </w:r>
    </w:p>
  </w:comment>
  <w:comment w:id="574" w:author="Jamie Stavert" w:date="2019-02-27T13:23:00Z" w:initials="JS">
    <w:p w14:paraId="641C493B" w14:textId="342609E5" w:rsidR="00F122CA" w:rsidRDefault="00F122CA">
      <w:pPr>
        <w:pStyle w:val="CommentText"/>
      </w:pPr>
      <w:r>
        <w:rPr>
          <w:rStyle w:val="CommentReference"/>
        </w:rPr>
        <w:annotationRef/>
      </w:r>
      <w:r>
        <w:t xml:space="preserve">Not sure if this is true, but try to emphasise novelty </w:t>
      </w:r>
    </w:p>
  </w:comment>
  <w:comment w:id="596" w:author="Jamie Stavert" w:date="2019-02-27T13:31:00Z" w:initials="JS">
    <w:p w14:paraId="5B9006DC" w14:textId="754B3EE8" w:rsidR="00F122CA" w:rsidRDefault="00F122CA">
      <w:pPr>
        <w:pStyle w:val="CommentText"/>
      </w:pPr>
      <w:r>
        <w:rPr>
          <w:rStyle w:val="CommentReference"/>
        </w:rPr>
        <w:annotationRef/>
      </w:r>
      <w:r>
        <w:t xml:space="preserve">You might want to define this. Also see my proc b paper for explanation of effect vs response traits…. They’re both functional! </w:t>
      </w:r>
    </w:p>
  </w:comment>
  <w:comment w:id="599" w:author="Jamie Stavert" w:date="2019-02-27T13:28:00Z" w:initials="JS">
    <w:p w14:paraId="7DD37BD2" w14:textId="376C9AC0" w:rsidR="00F122CA" w:rsidRDefault="00F122CA">
      <w:pPr>
        <w:pStyle w:val="CommentText"/>
      </w:pPr>
      <w:r>
        <w:rPr>
          <w:rStyle w:val="CommentReference"/>
        </w:rPr>
        <w:annotationRef/>
      </w:r>
      <w:r>
        <w:t xml:space="preserve">See my proc b paper where I talk about this. You can pinch some stuff from there if you want </w:t>
      </w:r>
      <w:r>
        <w:sym w:font="Wingdings" w:char="F04A"/>
      </w:r>
    </w:p>
  </w:comment>
  <w:comment w:id="612" w:author="Jamie Stavert" w:date="2019-02-27T13:29:00Z" w:initials="JS">
    <w:p w14:paraId="4BA2903E" w14:textId="7B7D95A3" w:rsidR="00F122CA" w:rsidRDefault="00F122CA">
      <w:pPr>
        <w:pStyle w:val="CommentText"/>
      </w:pPr>
      <w:r>
        <w:rPr>
          <w:rStyle w:val="CommentReference"/>
        </w:rPr>
        <w:annotationRef/>
      </w:r>
      <w:r>
        <w:t>Just a style thing but I think it’s more elegant to give the citation at the end of a sentence. I’m being a bit randy randall here…</w:t>
      </w:r>
    </w:p>
  </w:comment>
  <w:comment w:id="617" w:author="Jamie Stavert" w:date="2019-02-27T13:34:00Z" w:initials="JS">
    <w:p w14:paraId="0AAED563" w14:textId="1FFF2809" w:rsidR="00F122CA" w:rsidRDefault="00F122CA">
      <w:pPr>
        <w:pStyle w:val="CommentText"/>
      </w:pPr>
      <w:r>
        <w:rPr>
          <w:rStyle w:val="CommentReference"/>
        </w:rPr>
        <w:annotationRef/>
      </w:r>
      <w:r>
        <w:t xml:space="preserve">This first para reads like an introduction. There is some good literature to reinforce you findings but as a reader I want to know what you found. This second para is really important, so discuss your coolest result here and then relate it to the literature. </w:t>
      </w:r>
    </w:p>
  </w:comment>
  <w:comment w:id="618" w:author="Jamie Stavert" w:date="2019-02-27T13:35:00Z" w:initials="JS">
    <w:p w14:paraId="04DDAD8E" w14:textId="3ACA0C62" w:rsidR="00F122CA" w:rsidRDefault="00F122CA">
      <w:pPr>
        <w:pStyle w:val="CommentText"/>
      </w:pPr>
      <w:r>
        <w:rPr>
          <w:rStyle w:val="CommentReference"/>
        </w:rPr>
        <w:annotationRef/>
      </w:r>
      <w:r>
        <w:t>Need to explain what this is</w:t>
      </w:r>
    </w:p>
  </w:comment>
  <w:comment w:id="633" w:author="Jamie Stavert" w:date="2019-02-27T13:37:00Z" w:initials="JS">
    <w:p w14:paraId="03B4D0E0" w14:textId="7D3F6A04" w:rsidR="00F122CA" w:rsidRDefault="00F122CA">
      <w:pPr>
        <w:pStyle w:val="CommentText"/>
      </w:pPr>
      <w:r>
        <w:rPr>
          <w:rStyle w:val="CommentReference"/>
        </w:rPr>
        <w:annotationRef/>
      </w:r>
      <w:r>
        <w:t xml:space="preserve">Honeybees aren’t really overcoming anything -  they gain nothing by pollinating blueberry. Do you mean that we show they are able to pollinate despite their inability to buzz pollinate? </w:t>
      </w:r>
    </w:p>
  </w:comment>
  <w:comment w:id="634" w:author="Jamie Stavert" w:date="2019-02-27T13:40:00Z" w:initials="JS">
    <w:p w14:paraId="7B631C4F" w14:textId="3A44BD9E" w:rsidR="00F122CA" w:rsidRDefault="00F122CA">
      <w:pPr>
        <w:pStyle w:val="CommentText"/>
      </w:pPr>
      <w:r>
        <w:rPr>
          <w:rStyle w:val="CommentReference"/>
        </w:rPr>
        <w:annotationRef/>
      </w:r>
      <w:r>
        <w:t xml:space="preserve">I think there are two different results in this sentence that you are trying to discuss: 1) is that HBs and SBs pollinate BB despite not being buzz pollinators and 2) only HBs have a +ve slope with increased visitation. Perhaps break the sentence up to avoid confusion </w:t>
      </w:r>
    </w:p>
  </w:comment>
  <w:comment w:id="636" w:author="Jamie Stavert" w:date="2019-02-27T13:39:00Z" w:initials="JS">
    <w:p w14:paraId="04D31E48" w14:textId="7247BE72" w:rsidR="00F122CA" w:rsidRDefault="00F122CA">
      <w:pPr>
        <w:pStyle w:val="CommentText"/>
      </w:pPr>
      <w:r>
        <w:rPr>
          <w:rStyle w:val="CommentReference"/>
        </w:rPr>
        <w:annotationRef/>
      </w:r>
      <w:r>
        <w:t xml:space="preserve">Silly question and I probably should know this: do we show that even when slopes are flat, HBs and SBs are pollinated? i.e. do you have pollinator exclusion controls? </w:t>
      </w:r>
    </w:p>
  </w:comment>
  <w:comment w:id="645" w:author="Jamie Stavert" w:date="2019-02-27T13:43:00Z" w:initials="JS">
    <w:p w14:paraId="7BB619B8" w14:textId="227CF6B8" w:rsidR="00F122CA" w:rsidRDefault="00F122CA">
      <w:pPr>
        <w:pStyle w:val="CommentText"/>
      </w:pPr>
      <w:r>
        <w:rPr>
          <w:rStyle w:val="CommentReference"/>
        </w:rPr>
        <w:annotationRef/>
      </w:r>
      <w:r>
        <w:t xml:space="preserve">Rate is really a measure of quantity not quality (or at least it could be interpreted that way). Perhaps just such “effectiveness” and cite Na’eem paper? Remember effectiveness includes pollination quality and quantity </w:t>
      </w:r>
    </w:p>
  </w:comment>
  <w:comment w:id="648" w:author="Jamie Stavert" w:date="2019-02-27T13:46:00Z" w:initials="JS">
    <w:p w14:paraId="69F9CA9E" w14:textId="5E96C7FA" w:rsidR="00F122CA" w:rsidRDefault="00F122CA">
      <w:pPr>
        <w:pStyle w:val="CommentText"/>
      </w:pPr>
      <w:r>
        <w:rPr>
          <w:rStyle w:val="CommentReference"/>
        </w:rPr>
        <w:annotationRef/>
      </w:r>
      <w:r>
        <w:t xml:space="preserve">What do you mean by this? Order of what? </w:t>
      </w:r>
    </w:p>
  </w:comment>
  <w:comment w:id="675" w:author="Jamie Stavert" w:date="2019-02-27T13:51:00Z" w:initials="JS">
    <w:p w14:paraId="68F91C87" w14:textId="0CB3FCA6" w:rsidR="00F122CA" w:rsidRDefault="00F122CA">
      <w:pPr>
        <w:pStyle w:val="CommentText"/>
      </w:pPr>
      <w:r>
        <w:rPr>
          <w:rStyle w:val="CommentReference"/>
        </w:rPr>
        <w:annotationRef/>
      </w:r>
      <w:r>
        <w:t>Again, not really sure about this… would be better to say: the small size of stingless bees enables them to access floral resources in blueberry despite their inability to buzz pollinate.??</w:t>
      </w:r>
    </w:p>
  </w:comment>
  <w:comment w:id="676" w:author="Jamie Stavert" w:date="2019-02-27T13:50:00Z" w:initials="JS">
    <w:p w14:paraId="7C9B5EC4" w14:textId="6E7DBE44" w:rsidR="00F122CA" w:rsidRDefault="00F122CA">
      <w:pPr>
        <w:pStyle w:val="CommentText"/>
      </w:pPr>
      <w:r>
        <w:rPr>
          <w:rStyle w:val="CommentReference"/>
        </w:rPr>
        <w:annotationRef/>
      </w:r>
      <w:r>
        <w:t xml:space="preserve">Yes, cite yourself wherever possible! </w:t>
      </w:r>
    </w:p>
  </w:comment>
  <w:comment w:id="677" w:author="Jamie Stavert" w:date="2019-02-27T13:52:00Z" w:initials="JS">
    <w:p w14:paraId="3B966364" w14:textId="56BE5A91" w:rsidR="00F122CA" w:rsidRDefault="00F122CA">
      <w:pPr>
        <w:pStyle w:val="CommentText"/>
      </w:pPr>
      <w:r>
        <w:rPr>
          <w:rStyle w:val="CommentReference"/>
        </w:rPr>
        <w:annotationRef/>
      </w:r>
      <w:r>
        <w:t xml:space="preserve">What do you mean by this? That they are able to do stuff inside the flowers? </w:t>
      </w:r>
    </w:p>
  </w:comment>
  <w:comment w:id="685" w:author="Jamie Stavert" w:date="2019-02-27T13:54:00Z" w:initials="JS">
    <w:p w14:paraId="34B6B2EB" w14:textId="616765A4" w:rsidR="00F122CA" w:rsidRDefault="00F122CA">
      <w:pPr>
        <w:pStyle w:val="CommentText"/>
      </w:pPr>
      <w:r>
        <w:rPr>
          <w:rStyle w:val="CommentReference"/>
        </w:rPr>
        <w:annotationRef/>
      </w:r>
      <w:r>
        <w:t>Inside the flower?</w:t>
      </w:r>
    </w:p>
  </w:comment>
  <w:comment w:id="686" w:author="Jamie Stavert" w:date="2019-02-27T13:55:00Z" w:initials="JS">
    <w:p w14:paraId="429AAB73" w14:textId="2AAF1161" w:rsidR="00F122CA" w:rsidRDefault="00F122CA">
      <w:pPr>
        <w:pStyle w:val="CommentText"/>
      </w:pPr>
      <w:r>
        <w:rPr>
          <w:rStyle w:val="CommentReference"/>
        </w:rPr>
        <w:annotationRef/>
      </w:r>
      <w:r>
        <w:t xml:space="preserve">Do you mean that SBs spent more time than HBs or are you speaking generally i.e. doesn’t matter what species as long as it spends more time on the flower? </w:t>
      </w:r>
    </w:p>
  </w:comment>
  <w:comment w:id="701" w:author="Jamie Stavert" w:date="2019-02-27T13:58:00Z" w:initials="JS">
    <w:p w14:paraId="6DC2C2E8" w14:textId="6908C5BE" w:rsidR="00F122CA" w:rsidRDefault="00F122CA">
      <w:pPr>
        <w:pStyle w:val="CommentText"/>
      </w:pPr>
      <w:r>
        <w:rPr>
          <w:rStyle w:val="CommentReference"/>
        </w:rPr>
        <w:annotationRef/>
      </w:r>
      <w:r>
        <w:t xml:space="preserve">To what plant species? Could floral morphology explain the differences to your results? </w:t>
      </w:r>
    </w:p>
  </w:comment>
  <w:comment w:id="703" w:author="Jamie Stavert" w:date="2019-02-27T14:01:00Z" w:initials="JS">
    <w:p w14:paraId="52690F84" w14:textId="687FDC4C" w:rsidR="00F122CA" w:rsidRDefault="00F122CA">
      <w:pPr>
        <w:pStyle w:val="CommentText"/>
      </w:pPr>
      <w:r>
        <w:rPr>
          <w:rStyle w:val="CommentReference"/>
        </w:rPr>
        <w:annotationRef/>
      </w:r>
      <w:r>
        <w:t>Better to say: “by facilitating nectar-robing by honeybees through… describe the mechanism”</w:t>
      </w:r>
    </w:p>
  </w:comment>
  <w:comment w:id="719" w:author="Jamie Stavert" w:date="2019-02-27T14:23:00Z" w:initials="JS">
    <w:p w14:paraId="69593114" w14:textId="61ADDDC7" w:rsidR="00F122CA" w:rsidRDefault="00F122CA">
      <w:pPr>
        <w:pStyle w:val="CommentText"/>
      </w:pPr>
      <w:r>
        <w:rPr>
          <w:rStyle w:val="CommentReference"/>
        </w:rPr>
        <w:annotationRef/>
      </w:r>
      <w:r>
        <w:t xml:space="preserve">And why would this be important? Need to elaborate more </w:t>
      </w:r>
    </w:p>
  </w:comment>
  <w:comment w:id="723" w:author="Jamie Stavert" w:date="2019-02-27T14:23:00Z" w:initials="JS">
    <w:p w14:paraId="787AC3F7" w14:textId="74C2279E" w:rsidR="00F122CA" w:rsidRDefault="00F122CA">
      <w:pPr>
        <w:pStyle w:val="CommentText"/>
      </w:pPr>
      <w:r>
        <w:rPr>
          <w:rStyle w:val="CommentReference"/>
        </w:rPr>
        <w:annotationRef/>
      </w:r>
      <w:r>
        <w:t xml:space="preserve">Bit too descriptive here, try to add some interpretation to the sentence </w:t>
      </w:r>
    </w:p>
  </w:comment>
  <w:comment w:id="732" w:author="Jamie Stavert" w:date="2019-02-27T14:26:00Z" w:initials="JS">
    <w:p w14:paraId="77AC698C" w14:textId="105C44F3" w:rsidR="00F122CA" w:rsidRDefault="00F122CA">
      <w:pPr>
        <w:pStyle w:val="CommentText"/>
      </w:pPr>
      <w:r>
        <w:rPr>
          <w:rStyle w:val="CommentReference"/>
        </w:rPr>
        <w:annotationRef/>
      </w:r>
      <w:r>
        <w:t xml:space="preserve">Can you cite something showing this here? Maybe one of Romina’s papers? </w:t>
      </w:r>
    </w:p>
  </w:comment>
  <w:comment w:id="747" w:author="Jamie Stavert" w:date="2019-02-27T14:29:00Z" w:initials="JS">
    <w:p w14:paraId="7440D241" w14:textId="0F5D7BAB" w:rsidR="00F122CA" w:rsidRDefault="00F122CA">
      <w:pPr>
        <w:pStyle w:val="CommentText"/>
      </w:pPr>
      <w:r>
        <w:rPr>
          <w:rStyle w:val="CommentReference"/>
        </w:rPr>
        <w:annotationRef/>
      </w:r>
      <w:r>
        <w:t xml:space="preserve">Be explicit – composition of visitation? </w:t>
      </w:r>
    </w:p>
  </w:comment>
  <w:comment w:id="748" w:author="Jamie Stavert" w:date="2019-02-27T14:30:00Z" w:initials="JS">
    <w:p w14:paraId="105E1A81" w14:textId="62BAF7AC" w:rsidR="00F122CA" w:rsidRDefault="00F122CA">
      <w:pPr>
        <w:pStyle w:val="CommentText"/>
      </w:pPr>
      <w:r>
        <w:rPr>
          <w:rStyle w:val="CommentReference"/>
        </w:rPr>
        <w:annotationRef/>
      </w:r>
      <w:r>
        <w:t xml:space="preserve">You mean that the presence of priority effects could be driven by these factors? Sentence just reads a little weird. </w:t>
      </w:r>
    </w:p>
  </w:comment>
  <w:comment w:id="790" w:author="Jamie Stavert" w:date="2019-02-27T14:48:00Z" w:initials="JS">
    <w:p w14:paraId="26A6C62B" w14:textId="17CD133F" w:rsidR="00F122CA" w:rsidRDefault="00F122CA">
      <w:pPr>
        <w:pStyle w:val="CommentText"/>
      </w:pPr>
      <w:r>
        <w:rPr>
          <w:rStyle w:val="CommentReference"/>
        </w:rPr>
        <w:annotationRef/>
      </w:r>
      <w:r>
        <w:t>What does this mean?</w:t>
      </w:r>
    </w:p>
  </w:comment>
  <w:comment w:id="791" w:author="Jamie Stavert" w:date="2019-02-27T14:47:00Z" w:initials="JS">
    <w:p w14:paraId="3DFB1D48" w14:textId="1603B0EA" w:rsidR="00F122CA" w:rsidRDefault="00F122CA">
      <w:pPr>
        <w:pStyle w:val="CommentText"/>
      </w:pPr>
      <w:r>
        <w:rPr>
          <w:rStyle w:val="CommentReference"/>
        </w:rPr>
        <w:annotationRef/>
      </w:r>
      <w:r>
        <w:t xml:space="preserve">If you want to have a crack at JAE then this section needs to be much stronger. We’ll need to give recommendations that are clear and reasonably specific. Reviewers put a lot of weighting on this section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3BDC14" w15:done="0"/>
  <w15:commentEx w15:paraId="4D75C9D4" w15:done="0"/>
  <w15:commentEx w15:paraId="1FA07711" w15:done="0"/>
  <w15:commentEx w15:paraId="36B58D32" w15:done="0"/>
  <w15:commentEx w15:paraId="0AC04538" w15:done="0"/>
  <w15:commentEx w15:paraId="2BC64BE3" w15:done="0"/>
  <w15:commentEx w15:paraId="32ACFBC2" w15:done="0"/>
  <w15:commentEx w15:paraId="5CC78962" w15:done="0"/>
  <w15:commentEx w15:paraId="3168145B" w15:done="0"/>
  <w15:commentEx w15:paraId="28277E82" w15:done="0"/>
  <w15:commentEx w15:paraId="40FFD36E" w15:done="0"/>
  <w15:commentEx w15:paraId="5A894557" w15:done="0"/>
  <w15:commentEx w15:paraId="183E6563" w15:done="0"/>
  <w15:commentEx w15:paraId="3D44F4A5" w15:done="0"/>
  <w15:commentEx w15:paraId="79C0EC37" w15:done="0"/>
  <w15:commentEx w15:paraId="769F19EB" w15:done="0"/>
  <w15:commentEx w15:paraId="0052F62A" w15:done="0"/>
  <w15:commentEx w15:paraId="71A71FC5" w15:done="0"/>
  <w15:commentEx w15:paraId="1B9ACCB9" w15:done="0"/>
  <w15:commentEx w15:paraId="0BA032C6" w15:done="0"/>
  <w15:commentEx w15:paraId="334790D9" w15:done="0"/>
  <w15:commentEx w15:paraId="7B86FD07" w15:done="0"/>
  <w15:commentEx w15:paraId="4D05B253" w15:done="0"/>
  <w15:commentEx w15:paraId="72D74281" w15:paraIdParent="4D05B253" w15:done="0"/>
  <w15:commentEx w15:paraId="781E6B5E" w15:done="0"/>
  <w15:commentEx w15:paraId="4508DFBF" w15:done="0"/>
  <w15:commentEx w15:paraId="266418F2" w15:done="0"/>
  <w15:commentEx w15:paraId="5CEB5A8B" w15:done="0"/>
  <w15:commentEx w15:paraId="073A6783" w15:paraIdParent="5CEB5A8B" w15:done="0"/>
  <w15:commentEx w15:paraId="03DE0D58" w15:done="0"/>
  <w15:commentEx w15:paraId="18A792E4" w15:paraIdParent="03DE0D58" w15:done="0"/>
  <w15:commentEx w15:paraId="416C6275" w15:done="0"/>
  <w15:commentEx w15:paraId="7CB21941" w15:paraIdParent="416C6275" w15:done="0"/>
  <w15:commentEx w15:paraId="58165F4D" w15:done="0"/>
  <w15:commentEx w15:paraId="5736F002" w15:done="0"/>
  <w15:commentEx w15:paraId="6D52F053" w15:done="0"/>
  <w15:commentEx w15:paraId="07EF22F9" w15:done="0"/>
  <w15:commentEx w15:paraId="4BA51329" w15:done="0"/>
  <w15:commentEx w15:paraId="16DCF6E5" w15:paraIdParent="4BA51329" w15:done="0"/>
  <w15:commentEx w15:paraId="7BC42623" w15:done="0"/>
  <w15:commentEx w15:paraId="78563336" w15:done="0"/>
  <w15:commentEx w15:paraId="16BF52C4" w15:done="0"/>
  <w15:commentEx w15:paraId="641C493B" w15:done="0"/>
  <w15:commentEx w15:paraId="5B9006DC" w15:done="0"/>
  <w15:commentEx w15:paraId="7DD37BD2" w15:done="0"/>
  <w15:commentEx w15:paraId="4BA2903E" w15:done="0"/>
  <w15:commentEx w15:paraId="0AAED563" w15:done="0"/>
  <w15:commentEx w15:paraId="04DDAD8E" w15:done="0"/>
  <w15:commentEx w15:paraId="03B4D0E0" w15:done="0"/>
  <w15:commentEx w15:paraId="7B631C4F" w15:done="0"/>
  <w15:commentEx w15:paraId="04D31E48" w15:done="0"/>
  <w15:commentEx w15:paraId="7BB619B8" w15:done="0"/>
  <w15:commentEx w15:paraId="69F9CA9E" w15:done="0"/>
  <w15:commentEx w15:paraId="68F91C87" w15:done="0"/>
  <w15:commentEx w15:paraId="7C9B5EC4" w15:done="0"/>
  <w15:commentEx w15:paraId="3B966364" w15:done="0"/>
  <w15:commentEx w15:paraId="34B6B2EB" w15:done="0"/>
  <w15:commentEx w15:paraId="429AAB73" w15:done="0"/>
  <w15:commentEx w15:paraId="6DC2C2E8" w15:done="0"/>
  <w15:commentEx w15:paraId="52690F84" w15:done="0"/>
  <w15:commentEx w15:paraId="69593114" w15:done="0"/>
  <w15:commentEx w15:paraId="787AC3F7" w15:done="0"/>
  <w15:commentEx w15:paraId="77AC698C" w15:done="0"/>
  <w15:commentEx w15:paraId="7440D241" w15:done="0"/>
  <w15:commentEx w15:paraId="105E1A81" w15:done="0"/>
  <w15:commentEx w15:paraId="26A6C62B" w15:done="0"/>
  <w15:commentEx w15:paraId="3DFB1D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86FD07" w16cid:durableId="2020F81F"/>
  <w16cid:commentId w16cid:paraId="4D05B253" w16cid:durableId="2007C998"/>
  <w16cid:commentId w16cid:paraId="72D74281" w16cid:durableId="2020F82B"/>
  <w16cid:commentId w16cid:paraId="4508DFBF" w16cid:durableId="2002CF88"/>
  <w16cid:commentId w16cid:paraId="266418F2" w16cid:durableId="2007C99B"/>
  <w16cid:commentId w16cid:paraId="5CEB5A8B" w16cid:durableId="20114335"/>
  <w16cid:commentId w16cid:paraId="073A6783" w16cid:durableId="2011438B"/>
  <w16cid:commentId w16cid:paraId="03DE0D58" w16cid:durableId="20114337"/>
  <w16cid:commentId w16cid:paraId="18A792E4" w16cid:durableId="2020F868"/>
  <w16cid:commentId w16cid:paraId="416C6275" w16cid:durableId="20114339"/>
  <w16cid:commentId w16cid:paraId="7CB21941" w16cid:durableId="20114457"/>
  <w16cid:commentId w16cid:paraId="58165F4D" w16cid:durableId="2011433D"/>
  <w16cid:commentId w16cid:paraId="5736F002" w16cid:durableId="2011433C"/>
  <w16cid:commentId w16cid:paraId="6D52F053" w16cid:durableId="201A4D3D"/>
  <w16cid:commentId w16cid:paraId="4BA51329" w16cid:durableId="200EA578"/>
  <w16cid:commentId w16cid:paraId="16DCF6E5" w16cid:durableId="200EA637"/>
  <w16cid:commentId w16cid:paraId="7BC42623" w16cid:durableId="20169FE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8A4846" w14:textId="77777777" w:rsidR="00B55FA2" w:rsidRDefault="00B55FA2" w:rsidP="00391869">
      <w:r>
        <w:separator/>
      </w:r>
    </w:p>
  </w:endnote>
  <w:endnote w:type="continuationSeparator" w:id="0">
    <w:p w14:paraId="667AF19D" w14:textId="77777777" w:rsidR="00B55FA2" w:rsidRDefault="00B55FA2" w:rsidP="00391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494A02" w14:textId="77777777" w:rsidR="00B55FA2" w:rsidRDefault="00B55FA2" w:rsidP="00391869">
      <w:r>
        <w:separator/>
      </w:r>
    </w:p>
  </w:footnote>
  <w:footnote w:type="continuationSeparator" w:id="0">
    <w:p w14:paraId="1CD7E119" w14:textId="77777777" w:rsidR="00B55FA2" w:rsidRDefault="00B55FA2" w:rsidP="003918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D50A6"/>
    <w:multiLevelType w:val="hybridMultilevel"/>
    <w:tmpl w:val="8904F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E350BB"/>
    <w:multiLevelType w:val="hybridMultilevel"/>
    <w:tmpl w:val="3B2ED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mina Rader">
    <w15:presenceInfo w15:providerId="AD" w15:userId="S-1-5-21-611127516-946621399-1094068329-127200"/>
  </w15:person>
  <w15:person w15:author="Liam Kendall">
    <w15:presenceInfo w15:providerId="None" w15:userId="Liam Kenda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01C"/>
    <w:rsid w:val="000005E0"/>
    <w:rsid w:val="00003AED"/>
    <w:rsid w:val="00005165"/>
    <w:rsid w:val="00006439"/>
    <w:rsid w:val="00010EC3"/>
    <w:rsid w:val="0001758A"/>
    <w:rsid w:val="0002180B"/>
    <w:rsid w:val="000243A5"/>
    <w:rsid w:val="00032738"/>
    <w:rsid w:val="00042231"/>
    <w:rsid w:val="00043549"/>
    <w:rsid w:val="0005452A"/>
    <w:rsid w:val="0005656C"/>
    <w:rsid w:val="0007230B"/>
    <w:rsid w:val="00080E82"/>
    <w:rsid w:val="000828B3"/>
    <w:rsid w:val="0008481F"/>
    <w:rsid w:val="0008543F"/>
    <w:rsid w:val="00086A32"/>
    <w:rsid w:val="00087B66"/>
    <w:rsid w:val="00090D35"/>
    <w:rsid w:val="000A254E"/>
    <w:rsid w:val="000A59F7"/>
    <w:rsid w:val="000B170B"/>
    <w:rsid w:val="000C5CDD"/>
    <w:rsid w:val="000D07E0"/>
    <w:rsid w:val="000E4DB9"/>
    <w:rsid w:val="000E4EF4"/>
    <w:rsid w:val="000E619C"/>
    <w:rsid w:val="000F2333"/>
    <w:rsid w:val="000F2544"/>
    <w:rsid w:val="000F3A3C"/>
    <w:rsid w:val="000F3E1B"/>
    <w:rsid w:val="000F40FB"/>
    <w:rsid w:val="000F5548"/>
    <w:rsid w:val="000F695D"/>
    <w:rsid w:val="00102160"/>
    <w:rsid w:val="00110661"/>
    <w:rsid w:val="0011733B"/>
    <w:rsid w:val="00121F15"/>
    <w:rsid w:val="001223EB"/>
    <w:rsid w:val="0012533F"/>
    <w:rsid w:val="001322F4"/>
    <w:rsid w:val="00132A33"/>
    <w:rsid w:val="00136627"/>
    <w:rsid w:val="00146AA7"/>
    <w:rsid w:val="00157443"/>
    <w:rsid w:val="0016517E"/>
    <w:rsid w:val="00167EEB"/>
    <w:rsid w:val="00170EF6"/>
    <w:rsid w:val="00183E9C"/>
    <w:rsid w:val="001905B9"/>
    <w:rsid w:val="00191C90"/>
    <w:rsid w:val="00194170"/>
    <w:rsid w:val="00195762"/>
    <w:rsid w:val="00197C52"/>
    <w:rsid w:val="001B0B34"/>
    <w:rsid w:val="001B6705"/>
    <w:rsid w:val="001C15C3"/>
    <w:rsid w:val="001C4319"/>
    <w:rsid w:val="001D0211"/>
    <w:rsid w:val="001D086C"/>
    <w:rsid w:val="001D0990"/>
    <w:rsid w:val="001D4F8D"/>
    <w:rsid w:val="001D5281"/>
    <w:rsid w:val="001E4038"/>
    <w:rsid w:val="001E6BA7"/>
    <w:rsid w:val="0020114B"/>
    <w:rsid w:val="002129A4"/>
    <w:rsid w:val="00216101"/>
    <w:rsid w:val="002237D8"/>
    <w:rsid w:val="00232F5A"/>
    <w:rsid w:val="00234E69"/>
    <w:rsid w:val="00245780"/>
    <w:rsid w:val="002554C3"/>
    <w:rsid w:val="002673C1"/>
    <w:rsid w:val="00270F77"/>
    <w:rsid w:val="00273285"/>
    <w:rsid w:val="00275576"/>
    <w:rsid w:val="00276012"/>
    <w:rsid w:val="00295083"/>
    <w:rsid w:val="0029786C"/>
    <w:rsid w:val="002A1949"/>
    <w:rsid w:val="002A2BE4"/>
    <w:rsid w:val="002A36D0"/>
    <w:rsid w:val="002A47EE"/>
    <w:rsid w:val="002B1419"/>
    <w:rsid w:val="002B7A10"/>
    <w:rsid w:val="002C5275"/>
    <w:rsid w:val="002D6F92"/>
    <w:rsid w:val="002E20C3"/>
    <w:rsid w:val="002F1535"/>
    <w:rsid w:val="002F2156"/>
    <w:rsid w:val="002F2BEA"/>
    <w:rsid w:val="003004E2"/>
    <w:rsid w:val="00300ED3"/>
    <w:rsid w:val="00303125"/>
    <w:rsid w:val="00305AF4"/>
    <w:rsid w:val="0032383E"/>
    <w:rsid w:val="003318BC"/>
    <w:rsid w:val="0034243F"/>
    <w:rsid w:val="00342E1A"/>
    <w:rsid w:val="00346CF1"/>
    <w:rsid w:val="00347C65"/>
    <w:rsid w:val="00350ECE"/>
    <w:rsid w:val="00351022"/>
    <w:rsid w:val="003667CC"/>
    <w:rsid w:val="00374BF9"/>
    <w:rsid w:val="003769A1"/>
    <w:rsid w:val="00380E49"/>
    <w:rsid w:val="00387C2A"/>
    <w:rsid w:val="00391109"/>
    <w:rsid w:val="00391869"/>
    <w:rsid w:val="00396E2E"/>
    <w:rsid w:val="003A24CC"/>
    <w:rsid w:val="003A400B"/>
    <w:rsid w:val="003A4BC5"/>
    <w:rsid w:val="003B4AA6"/>
    <w:rsid w:val="003B4CBC"/>
    <w:rsid w:val="003B6755"/>
    <w:rsid w:val="003C07A5"/>
    <w:rsid w:val="003C1F5E"/>
    <w:rsid w:val="003C370C"/>
    <w:rsid w:val="003C3CF9"/>
    <w:rsid w:val="003D455C"/>
    <w:rsid w:val="003D48C3"/>
    <w:rsid w:val="003E5D79"/>
    <w:rsid w:val="003F07EE"/>
    <w:rsid w:val="004049B4"/>
    <w:rsid w:val="0040710D"/>
    <w:rsid w:val="004104A4"/>
    <w:rsid w:val="004106A8"/>
    <w:rsid w:val="0041076E"/>
    <w:rsid w:val="00411DA5"/>
    <w:rsid w:val="00417897"/>
    <w:rsid w:val="00424962"/>
    <w:rsid w:val="0042657D"/>
    <w:rsid w:val="00433446"/>
    <w:rsid w:val="00433BA4"/>
    <w:rsid w:val="00435024"/>
    <w:rsid w:val="00437472"/>
    <w:rsid w:val="004430E2"/>
    <w:rsid w:val="004452F3"/>
    <w:rsid w:val="0044590B"/>
    <w:rsid w:val="00445E5C"/>
    <w:rsid w:val="004560FE"/>
    <w:rsid w:val="00461DBD"/>
    <w:rsid w:val="00461FD9"/>
    <w:rsid w:val="00475F32"/>
    <w:rsid w:val="00484E64"/>
    <w:rsid w:val="004A0B10"/>
    <w:rsid w:val="004A177F"/>
    <w:rsid w:val="004A42BC"/>
    <w:rsid w:val="004A5330"/>
    <w:rsid w:val="004C06CF"/>
    <w:rsid w:val="004C212A"/>
    <w:rsid w:val="004C4F09"/>
    <w:rsid w:val="004D5245"/>
    <w:rsid w:val="004E1515"/>
    <w:rsid w:val="004E68C8"/>
    <w:rsid w:val="004E71EC"/>
    <w:rsid w:val="004F06F6"/>
    <w:rsid w:val="004F319B"/>
    <w:rsid w:val="004F53ED"/>
    <w:rsid w:val="004F6085"/>
    <w:rsid w:val="005053D8"/>
    <w:rsid w:val="00511A28"/>
    <w:rsid w:val="00511C05"/>
    <w:rsid w:val="00512D81"/>
    <w:rsid w:val="00537266"/>
    <w:rsid w:val="005420CA"/>
    <w:rsid w:val="00544A98"/>
    <w:rsid w:val="00552F8D"/>
    <w:rsid w:val="00555552"/>
    <w:rsid w:val="0055713A"/>
    <w:rsid w:val="005615A0"/>
    <w:rsid w:val="00561F67"/>
    <w:rsid w:val="0056219F"/>
    <w:rsid w:val="00564484"/>
    <w:rsid w:val="00565704"/>
    <w:rsid w:val="0058665A"/>
    <w:rsid w:val="005A0314"/>
    <w:rsid w:val="005A1ECB"/>
    <w:rsid w:val="005A71D1"/>
    <w:rsid w:val="005C4AE6"/>
    <w:rsid w:val="005D1B70"/>
    <w:rsid w:val="005E6580"/>
    <w:rsid w:val="005F1F38"/>
    <w:rsid w:val="00610893"/>
    <w:rsid w:val="00610AFC"/>
    <w:rsid w:val="00616CDA"/>
    <w:rsid w:val="00620F0D"/>
    <w:rsid w:val="0062701C"/>
    <w:rsid w:val="00633AB6"/>
    <w:rsid w:val="00635A58"/>
    <w:rsid w:val="0065015B"/>
    <w:rsid w:val="00656BE8"/>
    <w:rsid w:val="0066391F"/>
    <w:rsid w:val="00665DBA"/>
    <w:rsid w:val="00683B2D"/>
    <w:rsid w:val="00684D3D"/>
    <w:rsid w:val="00691128"/>
    <w:rsid w:val="00691CE4"/>
    <w:rsid w:val="00692D63"/>
    <w:rsid w:val="006A0BB9"/>
    <w:rsid w:val="006A12E1"/>
    <w:rsid w:val="006A6D8D"/>
    <w:rsid w:val="006B2120"/>
    <w:rsid w:val="006B4233"/>
    <w:rsid w:val="006D689F"/>
    <w:rsid w:val="006E0C5D"/>
    <w:rsid w:val="006E4E14"/>
    <w:rsid w:val="006E55FF"/>
    <w:rsid w:val="006F1AE2"/>
    <w:rsid w:val="006F4030"/>
    <w:rsid w:val="007128DD"/>
    <w:rsid w:val="007159D3"/>
    <w:rsid w:val="0071620E"/>
    <w:rsid w:val="0072253E"/>
    <w:rsid w:val="00725F85"/>
    <w:rsid w:val="00731656"/>
    <w:rsid w:val="00735FDF"/>
    <w:rsid w:val="00742333"/>
    <w:rsid w:val="0074386C"/>
    <w:rsid w:val="00753AFC"/>
    <w:rsid w:val="00756601"/>
    <w:rsid w:val="0076063E"/>
    <w:rsid w:val="0076680E"/>
    <w:rsid w:val="0077272A"/>
    <w:rsid w:val="00774E8C"/>
    <w:rsid w:val="00776C0B"/>
    <w:rsid w:val="00786545"/>
    <w:rsid w:val="007869F6"/>
    <w:rsid w:val="00793CC9"/>
    <w:rsid w:val="00794F2C"/>
    <w:rsid w:val="007A06D3"/>
    <w:rsid w:val="007A58B9"/>
    <w:rsid w:val="007B7E35"/>
    <w:rsid w:val="007C02B2"/>
    <w:rsid w:val="007C0574"/>
    <w:rsid w:val="007C7718"/>
    <w:rsid w:val="007D399C"/>
    <w:rsid w:val="007D4799"/>
    <w:rsid w:val="007D6852"/>
    <w:rsid w:val="007E0A69"/>
    <w:rsid w:val="007E1B72"/>
    <w:rsid w:val="007F045E"/>
    <w:rsid w:val="007F4538"/>
    <w:rsid w:val="007F6D46"/>
    <w:rsid w:val="0080320A"/>
    <w:rsid w:val="00805FE6"/>
    <w:rsid w:val="0083375B"/>
    <w:rsid w:val="00837260"/>
    <w:rsid w:val="008445B8"/>
    <w:rsid w:val="00850EBC"/>
    <w:rsid w:val="008555F1"/>
    <w:rsid w:val="008660B8"/>
    <w:rsid w:val="00866E0B"/>
    <w:rsid w:val="0087602F"/>
    <w:rsid w:val="008907B7"/>
    <w:rsid w:val="008A4270"/>
    <w:rsid w:val="008A6C8A"/>
    <w:rsid w:val="008C6DCF"/>
    <w:rsid w:val="008D058F"/>
    <w:rsid w:val="008D07A3"/>
    <w:rsid w:val="008D0A26"/>
    <w:rsid w:val="008D731D"/>
    <w:rsid w:val="008F0658"/>
    <w:rsid w:val="008F3AF1"/>
    <w:rsid w:val="008F470A"/>
    <w:rsid w:val="0090093E"/>
    <w:rsid w:val="00903BA3"/>
    <w:rsid w:val="00905E74"/>
    <w:rsid w:val="00906490"/>
    <w:rsid w:val="009074AD"/>
    <w:rsid w:val="00914A09"/>
    <w:rsid w:val="0092025B"/>
    <w:rsid w:val="009256AF"/>
    <w:rsid w:val="00927E75"/>
    <w:rsid w:val="00941E3E"/>
    <w:rsid w:val="00950E65"/>
    <w:rsid w:val="00953D42"/>
    <w:rsid w:val="0096006E"/>
    <w:rsid w:val="00966B8C"/>
    <w:rsid w:val="00972BA2"/>
    <w:rsid w:val="00995604"/>
    <w:rsid w:val="00996A74"/>
    <w:rsid w:val="009A004F"/>
    <w:rsid w:val="009B7892"/>
    <w:rsid w:val="009B7DB0"/>
    <w:rsid w:val="009C491D"/>
    <w:rsid w:val="009C753E"/>
    <w:rsid w:val="009D23FA"/>
    <w:rsid w:val="009D41D3"/>
    <w:rsid w:val="009D4A29"/>
    <w:rsid w:val="009E0517"/>
    <w:rsid w:val="009E4E56"/>
    <w:rsid w:val="009F309C"/>
    <w:rsid w:val="00A1043A"/>
    <w:rsid w:val="00A13C3F"/>
    <w:rsid w:val="00A1670E"/>
    <w:rsid w:val="00A1691B"/>
    <w:rsid w:val="00A23954"/>
    <w:rsid w:val="00A23EBA"/>
    <w:rsid w:val="00A24F26"/>
    <w:rsid w:val="00A27B6C"/>
    <w:rsid w:val="00A27D5F"/>
    <w:rsid w:val="00A32C70"/>
    <w:rsid w:val="00A34D1B"/>
    <w:rsid w:val="00A35DC9"/>
    <w:rsid w:val="00A37CC8"/>
    <w:rsid w:val="00A45059"/>
    <w:rsid w:val="00A508B9"/>
    <w:rsid w:val="00A5388A"/>
    <w:rsid w:val="00A542C3"/>
    <w:rsid w:val="00A6382D"/>
    <w:rsid w:val="00A731B4"/>
    <w:rsid w:val="00A91229"/>
    <w:rsid w:val="00A93675"/>
    <w:rsid w:val="00A94C88"/>
    <w:rsid w:val="00A96832"/>
    <w:rsid w:val="00A97C4F"/>
    <w:rsid w:val="00AA134C"/>
    <w:rsid w:val="00AB31C8"/>
    <w:rsid w:val="00AB38C0"/>
    <w:rsid w:val="00AC581C"/>
    <w:rsid w:val="00AC699B"/>
    <w:rsid w:val="00AD08E5"/>
    <w:rsid w:val="00AD7D7C"/>
    <w:rsid w:val="00AE68D7"/>
    <w:rsid w:val="00AF2DEE"/>
    <w:rsid w:val="00AF4A9A"/>
    <w:rsid w:val="00B03FC3"/>
    <w:rsid w:val="00B043AC"/>
    <w:rsid w:val="00B07B3E"/>
    <w:rsid w:val="00B13AAE"/>
    <w:rsid w:val="00B200C7"/>
    <w:rsid w:val="00B24EC2"/>
    <w:rsid w:val="00B2541A"/>
    <w:rsid w:val="00B32C70"/>
    <w:rsid w:val="00B34E51"/>
    <w:rsid w:val="00B55FA2"/>
    <w:rsid w:val="00B63D62"/>
    <w:rsid w:val="00B659FB"/>
    <w:rsid w:val="00B74F6E"/>
    <w:rsid w:val="00B774AF"/>
    <w:rsid w:val="00B80A46"/>
    <w:rsid w:val="00B829AE"/>
    <w:rsid w:val="00B82EC9"/>
    <w:rsid w:val="00B92070"/>
    <w:rsid w:val="00B93628"/>
    <w:rsid w:val="00B947ED"/>
    <w:rsid w:val="00B96FE1"/>
    <w:rsid w:val="00B9760F"/>
    <w:rsid w:val="00B97CCD"/>
    <w:rsid w:val="00BA627B"/>
    <w:rsid w:val="00BA75EF"/>
    <w:rsid w:val="00BB2714"/>
    <w:rsid w:val="00BB5729"/>
    <w:rsid w:val="00BC1D2D"/>
    <w:rsid w:val="00BC471E"/>
    <w:rsid w:val="00BD0C5B"/>
    <w:rsid w:val="00BE2DB2"/>
    <w:rsid w:val="00BF300A"/>
    <w:rsid w:val="00C0463D"/>
    <w:rsid w:val="00C04F38"/>
    <w:rsid w:val="00C110AA"/>
    <w:rsid w:val="00C22BEF"/>
    <w:rsid w:val="00C2399B"/>
    <w:rsid w:val="00C23A6F"/>
    <w:rsid w:val="00C341E9"/>
    <w:rsid w:val="00C55F47"/>
    <w:rsid w:val="00C62ABD"/>
    <w:rsid w:val="00C71709"/>
    <w:rsid w:val="00C81280"/>
    <w:rsid w:val="00C94004"/>
    <w:rsid w:val="00C94941"/>
    <w:rsid w:val="00CA1566"/>
    <w:rsid w:val="00CA222A"/>
    <w:rsid w:val="00CA64BB"/>
    <w:rsid w:val="00CB26B3"/>
    <w:rsid w:val="00CB34E6"/>
    <w:rsid w:val="00CB3E3D"/>
    <w:rsid w:val="00CC466B"/>
    <w:rsid w:val="00CC611E"/>
    <w:rsid w:val="00CC6D7B"/>
    <w:rsid w:val="00CD3659"/>
    <w:rsid w:val="00CD63EC"/>
    <w:rsid w:val="00CE1341"/>
    <w:rsid w:val="00CF4A8B"/>
    <w:rsid w:val="00CF59A4"/>
    <w:rsid w:val="00CF77F2"/>
    <w:rsid w:val="00D01863"/>
    <w:rsid w:val="00D0274D"/>
    <w:rsid w:val="00D10505"/>
    <w:rsid w:val="00D159B3"/>
    <w:rsid w:val="00D2174B"/>
    <w:rsid w:val="00D27C26"/>
    <w:rsid w:val="00D352F2"/>
    <w:rsid w:val="00D4227C"/>
    <w:rsid w:val="00D54302"/>
    <w:rsid w:val="00D71736"/>
    <w:rsid w:val="00D72C9F"/>
    <w:rsid w:val="00D741BB"/>
    <w:rsid w:val="00D87DDA"/>
    <w:rsid w:val="00D9707E"/>
    <w:rsid w:val="00DA374C"/>
    <w:rsid w:val="00DB1001"/>
    <w:rsid w:val="00DD6621"/>
    <w:rsid w:val="00DE00B3"/>
    <w:rsid w:val="00DE2784"/>
    <w:rsid w:val="00DE538E"/>
    <w:rsid w:val="00DF06F1"/>
    <w:rsid w:val="00DF59DF"/>
    <w:rsid w:val="00DF654E"/>
    <w:rsid w:val="00E04A11"/>
    <w:rsid w:val="00E079DB"/>
    <w:rsid w:val="00E17D5A"/>
    <w:rsid w:val="00E2051B"/>
    <w:rsid w:val="00E30A2B"/>
    <w:rsid w:val="00E32AB3"/>
    <w:rsid w:val="00E3707C"/>
    <w:rsid w:val="00E4586A"/>
    <w:rsid w:val="00E56053"/>
    <w:rsid w:val="00E569A8"/>
    <w:rsid w:val="00E569B9"/>
    <w:rsid w:val="00E61511"/>
    <w:rsid w:val="00E765E5"/>
    <w:rsid w:val="00E870A0"/>
    <w:rsid w:val="00EA0747"/>
    <w:rsid w:val="00EB2565"/>
    <w:rsid w:val="00EB4166"/>
    <w:rsid w:val="00EB7692"/>
    <w:rsid w:val="00EC2C4D"/>
    <w:rsid w:val="00EC7FD9"/>
    <w:rsid w:val="00ED06ED"/>
    <w:rsid w:val="00ED3691"/>
    <w:rsid w:val="00EE0220"/>
    <w:rsid w:val="00EE2B67"/>
    <w:rsid w:val="00F122CA"/>
    <w:rsid w:val="00F155CB"/>
    <w:rsid w:val="00F2680F"/>
    <w:rsid w:val="00F3341E"/>
    <w:rsid w:val="00F344F9"/>
    <w:rsid w:val="00F44F38"/>
    <w:rsid w:val="00F458D1"/>
    <w:rsid w:val="00F473D9"/>
    <w:rsid w:val="00F541EF"/>
    <w:rsid w:val="00F678C9"/>
    <w:rsid w:val="00F82030"/>
    <w:rsid w:val="00F83643"/>
    <w:rsid w:val="00F87752"/>
    <w:rsid w:val="00F9342F"/>
    <w:rsid w:val="00FA05E6"/>
    <w:rsid w:val="00FA23EE"/>
    <w:rsid w:val="00FA7C7C"/>
    <w:rsid w:val="00FB5CB0"/>
    <w:rsid w:val="00FB665B"/>
    <w:rsid w:val="00FC74DA"/>
    <w:rsid w:val="00FD00CB"/>
    <w:rsid w:val="00FD6C0D"/>
    <w:rsid w:val="00FE05AF"/>
    <w:rsid w:val="00FE31A3"/>
    <w:rsid w:val="00FE5AC9"/>
    <w:rsid w:val="00FE5B6C"/>
    <w:rsid w:val="00FF473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CC7B42"/>
  <w14:defaultImageDpi w14:val="32767"/>
  <w15:docId w15:val="{30262C57-B0D8-4FFE-8DE7-0C139850F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59F7"/>
    <w:pPr>
      <w:spacing w:before="100" w:beforeAutospacing="1" w:after="100" w:afterAutospacing="1"/>
    </w:pPr>
    <w:rPr>
      <w:rFonts w:ascii="Times New Roman" w:eastAsia="Times New Roman" w:hAnsi="Times New Roman" w:cs="Times New Roman"/>
      <w:lang w:val="en-AU"/>
    </w:rPr>
  </w:style>
  <w:style w:type="character" w:styleId="CommentReference">
    <w:name w:val="annotation reference"/>
    <w:basedOn w:val="DefaultParagraphFont"/>
    <w:uiPriority w:val="99"/>
    <w:semiHidden/>
    <w:unhideWhenUsed/>
    <w:rsid w:val="000A59F7"/>
    <w:rPr>
      <w:sz w:val="16"/>
      <w:szCs w:val="16"/>
    </w:rPr>
  </w:style>
  <w:style w:type="paragraph" w:styleId="CommentText">
    <w:name w:val="annotation text"/>
    <w:basedOn w:val="Normal"/>
    <w:link w:val="CommentTextChar"/>
    <w:uiPriority w:val="99"/>
    <w:semiHidden/>
    <w:unhideWhenUsed/>
    <w:rsid w:val="000A59F7"/>
    <w:rPr>
      <w:sz w:val="20"/>
      <w:szCs w:val="20"/>
    </w:rPr>
  </w:style>
  <w:style w:type="character" w:customStyle="1" w:styleId="CommentTextChar">
    <w:name w:val="Comment Text Char"/>
    <w:basedOn w:val="DefaultParagraphFont"/>
    <w:link w:val="CommentText"/>
    <w:uiPriority w:val="99"/>
    <w:semiHidden/>
    <w:rsid w:val="000A59F7"/>
    <w:rPr>
      <w:sz w:val="20"/>
      <w:szCs w:val="20"/>
    </w:rPr>
  </w:style>
  <w:style w:type="paragraph" w:styleId="CommentSubject">
    <w:name w:val="annotation subject"/>
    <w:basedOn w:val="CommentText"/>
    <w:next w:val="CommentText"/>
    <w:link w:val="CommentSubjectChar"/>
    <w:uiPriority w:val="99"/>
    <w:semiHidden/>
    <w:unhideWhenUsed/>
    <w:rsid w:val="000A59F7"/>
    <w:rPr>
      <w:b/>
      <w:bCs/>
    </w:rPr>
  </w:style>
  <w:style w:type="character" w:customStyle="1" w:styleId="CommentSubjectChar">
    <w:name w:val="Comment Subject Char"/>
    <w:basedOn w:val="CommentTextChar"/>
    <w:link w:val="CommentSubject"/>
    <w:uiPriority w:val="99"/>
    <w:semiHidden/>
    <w:rsid w:val="000A59F7"/>
    <w:rPr>
      <w:b/>
      <w:bCs/>
      <w:sz w:val="20"/>
      <w:szCs w:val="20"/>
    </w:rPr>
  </w:style>
  <w:style w:type="paragraph" w:styleId="BalloonText">
    <w:name w:val="Balloon Text"/>
    <w:basedOn w:val="Normal"/>
    <w:link w:val="BalloonTextChar"/>
    <w:uiPriority w:val="99"/>
    <w:semiHidden/>
    <w:unhideWhenUsed/>
    <w:rsid w:val="000A59F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59F7"/>
    <w:rPr>
      <w:rFonts w:ascii="Times New Roman" w:hAnsi="Times New Roman" w:cs="Times New Roman"/>
      <w:sz w:val="18"/>
      <w:szCs w:val="18"/>
    </w:rPr>
  </w:style>
  <w:style w:type="paragraph" w:styleId="Revision">
    <w:name w:val="Revision"/>
    <w:hidden/>
    <w:uiPriority w:val="99"/>
    <w:semiHidden/>
    <w:rsid w:val="009D41D3"/>
  </w:style>
  <w:style w:type="paragraph" w:styleId="ListParagraph">
    <w:name w:val="List Paragraph"/>
    <w:basedOn w:val="Normal"/>
    <w:uiPriority w:val="34"/>
    <w:qFormat/>
    <w:rsid w:val="00AB31C8"/>
    <w:pPr>
      <w:ind w:left="720"/>
      <w:contextualSpacing/>
    </w:pPr>
  </w:style>
  <w:style w:type="paragraph" w:styleId="Header">
    <w:name w:val="header"/>
    <w:basedOn w:val="Normal"/>
    <w:link w:val="HeaderChar"/>
    <w:uiPriority w:val="99"/>
    <w:unhideWhenUsed/>
    <w:rsid w:val="00391869"/>
    <w:pPr>
      <w:tabs>
        <w:tab w:val="center" w:pos="4680"/>
        <w:tab w:val="right" w:pos="9360"/>
      </w:tabs>
    </w:pPr>
  </w:style>
  <w:style w:type="character" w:customStyle="1" w:styleId="HeaderChar">
    <w:name w:val="Header Char"/>
    <w:basedOn w:val="DefaultParagraphFont"/>
    <w:link w:val="Header"/>
    <w:uiPriority w:val="99"/>
    <w:rsid w:val="00391869"/>
  </w:style>
  <w:style w:type="paragraph" w:styleId="Footer">
    <w:name w:val="footer"/>
    <w:basedOn w:val="Normal"/>
    <w:link w:val="FooterChar"/>
    <w:uiPriority w:val="99"/>
    <w:unhideWhenUsed/>
    <w:rsid w:val="00391869"/>
    <w:pPr>
      <w:tabs>
        <w:tab w:val="center" w:pos="4680"/>
        <w:tab w:val="right" w:pos="9360"/>
      </w:tabs>
    </w:pPr>
  </w:style>
  <w:style w:type="character" w:customStyle="1" w:styleId="FooterChar">
    <w:name w:val="Footer Char"/>
    <w:basedOn w:val="DefaultParagraphFont"/>
    <w:link w:val="Footer"/>
    <w:uiPriority w:val="99"/>
    <w:rsid w:val="00391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338898">
      <w:bodyDiv w:val="1"/>
      <w:marLeft w:val="0"/>
      <w:marRight w:val="0"/>
      <w:marTop w:val="0"/>
      <w:marBottom w:val="0"/>
      <w:divBdr>
        <w:top w:val="none" w:sz="0" w:space="0" w:color="auto"/>
        <w:left w:val="none" w:sz="0" w:space="0" w:color="auto"/>
        <w:bottom w:val="none" w:sz="0" w:space="0" w:color="auto"/>
        <w:right w:val="none" w:sz="0" w:space="0" w:color="auto"/>
      </w:divBdr>
    </w:div>
    <w:div w:id="1025836028">
      <w:bodyDiv w:val="1"/>
      <w:marLeft w:val="0"/>
      <w:marRight w:val="0"/>
      <w:marTop w:val="0"/>
      <w:marBottom w:val="0"/>
      <w:divBdr>
        <w:top w:val="none" w:sz="0" w:space="0" w:color="auto"/>
        <w:left w:val="none" w:sz="0" w:space="0" w:color="auto"/>
        <w:bottom w:val="none" w:sz="0" w:space="0" w:color="auto"/>
        <w:right w:val="none" w:sz="0" w:space="0" w:color="auto"/>
      </w:divBdr>
    </w:div>
    <w:div w:id="1193762752">
      <w:bodyDiv w:val="1"/>
      <w:marLeft w:val="0"/>
      <w:marRight w:val="0"/>
      <w:marTop w:val="0"/>
      <w:marBottom w:val="0"/>
      <w:divBdr>
        <w:top w:val="none" w:sz="0" w:space="0" w:color="auto"/>
        <w:left w:val="none" w:sz="0" w:space="0" w:color="auto"/>
        <w:bottom w:val="none" w:sz="0" w:space="0" w:color="auto"/>
        <w:right w:val="none" w:sz="0" w:space="0" w:color="auto"/>
      </w:divBdr>
    </w:div>
    <w:div w:id="184720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1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5319</Words>
  <Characters>30323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Kendall</dc:creator>
  <cp:keywords/>
  <dc:description/>
  <cp:lastModifiedBy>Romina Rader</cp:lastModifiedBy>
  <cp:revision>2</cp:revision>
  <dcterms:created xsi:type="dcterms:W3CDTF">2019-06-07T03:44:00Z</dcterms:created>
  <dcterms:modified xsi:type="dcterms:W3CDTF">2019-06-07T03:44:00Z</dcterms:modified>
</cp:coreProperties>
</file>