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0794E" w14:textId="36A20FD3" w:rsidR="0008543F" w:rsidRPr="00FD6C0D" w:rsidRDefault="00AD08E5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AD08E5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</w:t>
      </w:r>
      <w:r w:rsidR="0008543F" w:rsidRPr="00FD6C0D">
        <w:rPr>
          <w:rFonts w:ascii="Times New Roman" w:hAnsi="Times New Roman" w:cs="Times New Roman"/>
        </w:rPr>
        <w:t>Inter- and intraspecific priority effects mediate fruit set and fruit quality in two mass-flowering berry crops</w:t>
      </w:r>
    </w:p>
    <w:p w14:paraId="3A5A701D" w14:textId="77777777" w:rsidR="0008543F" w:rsidRPr="00FD6C0D" w:rsidRDefault="0008543F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3A8BED04" w14:textId="3CD593BA" w:rsidR="0008543F" w:rsidRPr="00FD6C0D" w:rsidRDefault="00AD08E5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AD08E5">
        <w:rPr>
          <w:rFonts w:ascii="Times New Roman" w:hAnsi="Times New Roman" w:cs="Times New Roman"/>
          <w:b/>
        </w:rPr>
        <w:t>Authors:</w:t>
      </w:r>
      <w:r>
        <w:rPr>
          <w:rFonts w:ascii="Times New Roman" w:hAnsi="Times New Roman" w:cs="Times New Roman"/>
        </w:rPr>
        <w:t xml:space="preserve"> </w:t>
      </w:r>
      <w:r w:rsidR="0008543F" w:rsidRPr="00FD6C0D">
        <w:rPr>
          <w:rFonts w:ascii="Times New Roman" w:hAnsi="Times New Roman" w:cs="Times New Roman"/>
        </w:rPr>
        <w:t>Liam Kendall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  <w:r w:rsidR="0008543F" w:rsidRPr="00FD6C0D">
        <w:rPr>
          <w:rFonts w:ascii="Times New Roman" w:hAnsi="Times New Roman" w:cs="Times New Roman"/>
        </w:rPr>
        <w:t xml:space="preserve">, Jamie </w:t>
      </w:r>
      <w:ins w:id="0" w:author="Jamie Stavert" w:date="2019-02-13T15:33:00Z">
        <w:r w:rsidR="00906490">
          <w:rPr>
            <w:rFonts w:ascii="Times New Roman" w:hAnsi="Times New Roman" w:cs="Times New Roman"/>
          </w:rPr>
          <w:t xml:space="preserve">R. </w:t>
        </w:r>
      </w:ins>
      <w:r w:rsidR="0008543F" w:rsidRPr="00FD6C0D">
        <w:rPr>
          <w:rFonts w:ascii="Times New Roman" w:hAnsi="Times New Roman" w:cs="Times New Roman"/>
        </w:rPr>
        <w:t>Stavert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  <w:r w:rsidR="0008543F" w:rsidRPr="00FD6C0D">
        <w:rPr>
          <w:rFonts w:ascii="Times New Roman" w:hAnsi="Times New Roman" w:cs="Times New Roman"/>
        </w:rPr>
        <w:t xml:space="preserve">, </w:t>
      </w:r>
      <w:proofErr w:type="spellStart"/>
      <w:r w:rsidR="0008543F" w:rsidRPr="00FD6C0D">
        <w:rPr>
          <w:rFonts w:ascii="Times New Roman" w:hAnsi="Times New Roman" w:cs="Times New Roman"/>
        </w:rPr>
        <w:t>Vesna</w:t>
      </w:r>
      <w:proofErr w:type="spellEnd"/>
      <w:r w:rsidR="0008543F" w:rsidRPr="00FD6C0D">
        <w:rPr>
          <w:rFonts w:ascii="Times New Roman" w:hAnsi="Times New Roman" w:cs="Times New Roman"/>
        </w:rPr>
        <w:t xml:space="preserve"> Gagic</w:t>
      </w:r>
      <w:r w:rsidR="0008543F" w:rsidRPr="00FD6C0D">
        <w:rPr>
          <w:rFonts w:ascii="Times New Roman" w:hAnsi="Times New Roman" w:cs="Times New Roman"/>
          <w:vertAlign w:val="superscript"/>
        </w:rPr>
        <w:t>2</w:t>
      </w:r>
      <w:r w:rsidR="0008543F" w:rsidRPr="00FD6C0D">
        <w:rPr>
          <w:rFonts w:ascii="Times New Roman" w:hAnsi="Times New Roman" w:cs="Times New Roman"/>
        </w:rPr>
        <w:t xml:space="preserve">, </w:t>
      </w:r>
      <w:proofErr w:type="spellStart"/>
      <w:r w:rsidR="0008543F" w:rsidRPr="00FD6C0D">
        <w:rPr>
          <w:rFonts w:ascii="Times New Roman" w:hAnsi="Times New Roman" w:cs="Times New Roman"/>
        </w:rPr>
        <w:t>Marky</w:t>
      </w:r>
      <w:proofErr w:type="spellEnd"/>
      <w:r w:rsidR="0008543F" w:rsidRPr="00FD6C0D">
        <w:rPr>
          <w:rFonts w:ascii="Times New Roman" w:hAnsi="Times New Roman" w:cs="Times New Roman"/>
        </w:rPr>
        <w:t xml:space="preserve"> Mark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  <w:proofErr w:type="gramStart"/>
      <w:r w:rsidR="0008543F" w:rsidRPr="00FD6C0D">
        <w:rPr>
          <w:rFonts w:ascii="Times New Roman" w:hAnsi="Times New Roman" w:cs="Times New Roman"/>
          <w:vertAlign w:val="superscript"/>
        </w:rPr>
        <w:t>,3</w:t>
      </w:r>
      <w:proofErr w:type="gramEnd"/>
      <w:r w:rsidR="0008543F" w:rsidRPr="00FD6C0D">
        <w:rPr>
          <w:rFonts w:ascii="Times New Roman" w:hAnsi="Times New Roman" w:cs="Times New Roman"/>
        </w:rPr>
        <w:t xml:space="preserve"> and Romina Rader</w:t>
      </w:r>
      <w:r w:rsidR="0008543F" w:rsidRPr="00FD6C0D">
        <w:rPr>
          <w:rFonts w:ascii="Times New Roman" w:hAnsi="Times New Roman" w:cs="Times New Roman"/>
          <w:vertAlign w:val="superscript"/>
        </w:rPr>
        <w:t>1</w:t>
      </w:r>
    </w:p>
    <w:p w14:paraId="0478E6BA" w14:textId="77777777" w:rsidR="0008543F" w:rsidRPr="00FD6C0D" w:rsidRDefault="0008543F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2D382445" w14:textId="77777777" w:rsidR="000A59F7" w:rsidRPr="00FD6C0D" w:rsidRDefault="000A59F7" w:rsidP="00F8775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>School of Environmental and Rural Sciences, University of New England, Armidale, NSW 2351, Australia</w:t>
      </w:r>
    </w:p>
    <w:p w14:paraId="5DD43578" w14:textId="77777777" w:rsidR="000A59F7" w:rsidRPr="00FD6C0D" w:rsidRDefault="000A59F7" w:rsidP="00F8775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 </w:t>
      </w:r>
      <w:r w:rsidRPr="00FD6C0D">
        <w:rPr>
          <w:sz w:val="22"/>
          <w:szCs w:val="22"/>
          <w:lang w:val="en-GB"/>
        </w:rPr>
        <w:t>CSIRO Agriculture, GPO Box 2583, Brisbane, QLD 4001, Australia</w:t>
      </w:r>
    </w:p>
    <w:p w14:paraId="31142498" w14:textId="346E995E" w:rsidR="00BC471E" w:rsidRPr="00FD6C0D" w:rsidRDefault="000A59F7" w:rsidP="00F87752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contextualSpacing/>
        <w:rPr>
          <w:lang w:val="en-GB"/>
        </w:rPr>
      </w:pPr>
      <w:proofErr w:type="spellStart"/>
      <w:r w:rsidRPr="00FD6C0D">
        <w:rPr>
          <w:lang w:val="en-GB"/>
        </w:rPr>
        <w:t>Marky</w:t>
      </w:r>
      <w:proofErr w:type="spellEnd"/>
      <w:r w:rsidRPr="00FD6C0D">
        <w:rPr>
          <w:lang w:val="en-GB"/>
        </w:rPr>
        <w:t xml:space="preserve"> Mark’s Laboratory of </w:t>
      </w:r>
      <w:r w:rsidR="00E3707C" w:rsidRPr="00FD6C0D">
        <w:rPr>
          <w:lang w:val="en-GB"/>
        </w:rPr>
        <w:t>Seemingly Healthy Insects</w:t>
      </w:r>
      <w:r w:rsidRPr="00FD6C0D">
        <w:rPr>
          <w:lang w:val="en-GB"/>
        </w:rPr>
        <w:t xml:space="preserve">. </w:t>
      </w:r>
      <w:r w:rsidR="00BC471E" w:rsidRPr="00FD6C0D">
        <w:rPr>
          <w:lang w:val="en-GB"/>
        </w:rPr>
        <w:br w:type="page"/>
      </w:r>
    </w:p>
    <w:p w14:paraId="6CCCB98D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lastRenderedPageBreak/>
        <w:t>Abstract</w:t>
      </w:r>
    </w:p>
    <w:p w14:paraId="04F74A5E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br w:type="page"/>
      </w:r>
    </w:p>
    <w:p w14:paraId="1DEC9A3E" w14:textId="77777777" w:rsidR="0008543F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Introduction</w:t>
      </w:r>
    </w:p>
    <w:p w14:paraId="18E608CE" w14:textId="77777777" w:rsidR="0008543F" w:rsidRPr="00FD6C0D" w:rsidRDefault="0008543F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505F99FE" w14:textId="2F52D238" w:rsidR="00BC1D2D" w:rsidRPr="00FD6C0D" w:rsidRDefault="00692D63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 xml:space="preserve">The </w:t>
      </w:r>
      <w:r w:rsidR="00620F0D" w:rsidRPr="00FD6C0D">
        <w:rPr>
          <w:rFonts w:ascii="Times New Roman" w:hAnsi="Times New Roman" w:cs="Times New Roman"/>
        </w:rPr>
        <w:t xml:space="preserve">compositional </w:t>
      </w:r>
      <w:r w:rsidRPr="00FD6C0D">
        <w:rPr>
          <w:rFonts w:ascii="Times New Roman" w:hAnsi="Times New Roman" w:cs="Times New Roman"/>
        </w:rPr>
        <w:t xml:space="preserve">trajectory of ecology communities is often strongly influenced by the order of species arrival to those communities, </w:t>
      </w:r>
      <w:r w:rsidR="00A23EBA" w:rsidRPr="00FD6C0D">
        <w:rPr>
          <w:rFonts w:ascii="Times New Roman" w:hAnsi="Times New Roman" w:cs="Times New Roman"/>
        </w:rPr>
        <w:t>a phenomenon</w:t>
      </w:r>
      <w:r w:rsidRPr="00FD6C0D">
        <w:rPr>
          <w:rFonts w:ascii="Times New Roman" w:hAnsi="Times New Roman" w:cs="Times New Roman"/>
        </w:rPr>
        <w:t xml:space="preserve"> termed “priority effects” (REF). </w:t>
      </w:r>
      <w:r w:rsidR="00003AED" w:rsidRPr="00FD6C0D">
        <w:rPr>
          <w:rFonts w:ascii="Times New Roman" w:hAnsi="Times New Roman" w:cs="Times New Roman"/>
        </w:rPr>
        <w:t xml:space="preserve">Priority effects </w:t>
      </w:r>
      <w:r w:rsidR="00F3341E" w:rsidRPr="00FD6C0D">
        <w:rPr>
          <w:rFonts w:ascii="Times New Roman" w:hAnsi="Times New Roman" w:cs="Times New Roman"/>
        </w:rPr>
        <w:t>often determine how</w:t>
      </w:r>
      <w:r w:rsidR="00435024" w:rsidRPr="00FD6C0D">
        <w:rPr>
          <w:rFonts w:ascii="Times New Roman" w:hAnsi="Times New Roman" w:cs="Times New Roman"/>
        </w:rPr>
        <w:t xml:space="preserve"> species interact</w:t>
      </w:r>
      <w:r w:rsidR="00F3341E" w:rsidRPr="00FD6C0D">
        <w:rPr>
          <w:rFonts w:ascii="Times New Roman" w:hAnsi="Times New Roman" w:cs="Times New Roman"/>
        </w:rPr>
        <w:t xml:space="preserve"> and compete with each other within communities, and can drive </w:t>
      </w:r>
      <w:r w:rsidR="0062701C" w:rsidRPr="00FD6C0D">
        <w:rPr>
          <w:rFonts w:ascii="Times New Roman" w:hAnsi="Times New Roman" w:cs="Times New Roman"/>
        </w:rPr>
        <w:t>divergent succession</w:t>
      </w:r>
      <w:r w:rsidR="00B659FB" w:rsidRPr="00FD6C0D">
        <w:rPr>
          <w:rFonts w:ascii="Times New Roman" w:hAnsi="Times New Roman" w:cs="Times New Roman"/>
        </w:rPr>
        <w:t>al trajectories</w:t>
      </w:r>
      <w:r w:rsidR="0062701C" w:rsidRPr="00FD6C0D">
        <w:rPr>
          <w:rFonts w:ascii="Times New Roman" w:hAnsi="Times New Roman" w:cs="Times New Roman"/>
        </w:rPr>
        <w:t xml:space="preserve"> among sites. </w:t>
      </w:r>
      <w:r w:rsidR="00B659FB" w:rsidRPr="00FD6C0D">
        <w:rPr>
          <w:rFonts w:ascii="Times New Roman" w:hAnsi="Times New Roman" w:cs="Times New Roman"/>
        </w:rPr>
        <w:t>Priority effects</w:t>
      </w:r>
      <w:r w:rsidR="00BC1D2D" w:rsidRPr="00FD6C0D">
        <w:rPr>
          <w:rFonts w:ascii="Times New Roman" w:hAnsi="Times New Roman" w:cs="Times New Roman"/>
        </w:rPr>
        <w:t xml:space="preserve"> can be mediated by </w:t>
      </w:r>
      <w:commentRangeStart w:id="1"/>
      <w:r w:rsidR="00BC1D2D" w:rsidRPr="00FD6C0D">
        <w:rPr>
          <w:rFonts w:ascii="Times New Roman" w:hAnsi="Times New Roman" w:cs="Times New Roman"/>
        </w:rPr>
        <w:t xml:space="preserve">environmental variability (Tucker &amp; </w:t>
      </w:r>
      <w:proofErr w:type="spellStart"/>
      <w:r w:rsidR="00BC1D2D" w:rsidRPr="00FD6C0D">
        <w:rPr>
          <w:rFonts w:ascii="Times New Roman" w:hAnsi="Times New Roman" w:cs="Times New Roman"/>
        </w:rPr>
        <w:t>Fukami</w:t>
      </w:r>
      <w:proofErr w:type="spellEnd"/>
      <w:r w:rsidR="00BC1D2D" w:rsidRPr="00FD6C0D">
        <w:rPr>
          <w:rFonts w:ascii="Times New Roman" w:hAnsi="Times New Roman" w:cs="Times New Roman"/>
        </w:rPr>
        <w:t>, 2014)</w:t>
      </w:r>
      <w:r w:rsidR="00B659FB" w:rsidRPr="00FD6C0D">
        <w:rPr>
          <w:rFonts w:ascii="Times New Roman" w:hAnsi="Times New Roman" w:cs="Times New Roman"/>
        </w:rPr>
        <w:t xml:space="preserve"> and </w:t>
      </w:r>
      <w:r w:rsidR="00BC1D2D" w:rsidRPr="00FD6C0D">
        <w:rPr>
          <w:rFonts w:ascii="Times New Roman" w:hAnsi="Times New Roman" w:cs="Times New Roman"/>
        </w:rPr>
        <w:t>disturbance (Jiang &amp; Patel, 2008)</w:t>
      </w:r>
      <w:r w:rsidR="00F83643" w:rsidRPr="00FD6C0D">
        <w:rPr>
          <w:rFonts w:ascii="Times New Roman" w:hAnsi="Times New Roman" w:cs="Times New Roman"/>
        </w:rPr>
        <w:t>,</w:t>
      </w:r>
      <w:r w:rsidR="00BC1D2D" w:rsidRPr="00FD6C0D">
        <w:rPr>
          <w:rFonts w:ascii="Times New Roman" w:hAnsi="Times New Roman" w:cs="Times New Roman"/>
        </w:rPr>
        <w:t xml:space="preserve"> </w:t>
      </w:r>
      <w:commentRangeEnd w:id="1"/>
      <w:r w:rsidR="00F83643" w:rsidRPr="00FD6C0D">
        <w:rPr>
          <w:rStyle w:val="CommentReference"/>
        </w:rPr>
        <w:commentReference w:id="1"/>
      </w:r>
      <w:r w:rsidR="00BC1D2D" w:rsidRPr="00FD6C0D">
        <w:rPr>
          <w:rFonts w:ascii="Times New Roman" w:hAnsi="Times New Roman" w:cs="Times New Roman"/>
        </w:rPr>
        <w:t xml:space="preserve">although many causes are still unknown. </w:t>
      </w:r>
      <w:commentRangeStart w:id="2"/>
      <w:r w:rsidR="00731656" w:rsidRPr="00FD6C0D">
        <w:rPr>
          <w:rFonts w:ascii="Times New Roman" w:hAnsi="Times New Roman" w:cs="Times New Roman"/>
        </w:rPr>
        <w:t>E</w:t>
      </w:r>
      <w:r w:rsidR="00BC1D2D" w:rsidRPr="00FD6C0D">
        <w:rPr>
          <w:rFonts w:ascii="Times New Roman" w:hAnsi="Times New Roman" w:cs="Times New Roman"/>
        </w:rPr>
        <w:t xml:space="preserve">nvironmental viability </w:t>
      </w:r>
      <w:r w:rsidR="00731656" w:rsidRPr="00FD6C0D">
        <w:rPr>
          <w:rFonts w:ascii="Times New Roman" w:hAnsi="Times New Roman" w:cs="Times New Roman"/>
        </w:rPr>
        <w:t xml:space="preserve">can </w:t>
      </w:r>
      <w:r w:rsidR="003A4BC5" w:rsidRPr="00FD6C0D">
        <w:rPr>
          <w:rFonts w:ascii="Times New Roman" w:hAnsi="Times New Roman" w:cs="Times New Roman"/>
        </w:rPr>
        <w:t>influence</w:t>
      </w:r>
      <w:r w:rsidR="00BC1D2D" w:rsidRPr="00FD6C0D">
        <w:rPr>
          <w:rFonts w:ascii="Times New Roman" w:hAnsi="Times New Roman" w:cs="Times New Roman"/>
        </w:rPr>
        <w:t xml:space="preserve"> priority</w:t>
      </w:r>
      <w:r w:rsidR="003A4BC5" w:rsidRPr="00FD6C0D">
        <w:rPr>
          <w:rFonts w:ascii="Times New Roman" w:hAnsi="Times New Roman" w:cs="Times New Roman"/>
        </w:rPr>
        <w:t xml:space="preserve"> effects </w:t>
      </w:r>
      <w:r w:rsidR="00BC1D2D" w:rsidRPr="00FD6C0D">
        <w:rPr>
          <w:rFonts w:ascii="Times New Roman" w:hAnsi="Times New Roman" w:cs="Times New Roman"/>
        </w:rPr>
        <w:t>through differences and changes in species growth rates among species</w:t>
      </w:r>
      <w:r w:rsidR="00B659FB" w:rsidRPr="00FD6C0D">
        <w:rPr>
          <w:rFonts w:ascii="Times New Roman" w:hAnsi="Times New Roman" w:cs="Times New Roman"/>
        </w:rPr>
        <w:t xml:space="preserve">; </w:t>
      </w:r>
      <w:r w:rsidR="00BC1D2D" w:rsidRPr="00FD6C0D">
        <w:rPr>
          <w:rFonts w:ascii="Times New Roman" w:hAnsi="Times New Roman" w:cs="Times New Roman"/>
        </w:rPr>
        <w:t>species with higher growth rates modify habitats that either hinder or facilitate the establishment of late arriving species through the pre-emption or modification of habitat resources</w:t>
      </w:r>
      <w:commentRangeEnd w:id="2"/>
      <w:r w:rsidR="00731656" w:rsidRPr="00FD6C0D">
        <w:rPr>
          <w:rStyle w:val="CommentReference"/>
        </w:rPr>
        <w:commentReference w:id="2"/>
      </w:r>
      <w:r w:rsidR="00BC1D2D" w:rsidRPr="00FD6C0D">
        <w:rPr>
          <w:rFonts w:ascii="Times New Roman" w:hAnsi="Times New Roman" w:cs="Times New Roman"/>
        </w:rPr>
        <w:t xml:space="preserve"> (de </w:t>
      </w:r>
      <w:proofErr w:type="spellStart"/>
      <w:r w:rsidR="00BC1D2D" w:rsidRPr="00FD6C0D">
        <w:rPr>
          <w:rFonts w:ascii="Times New Roman" w:hAnsi="Times New Roman" w:cs="Times New Roman"/>
        </w:rPr>
        <w:t>Freitas</w:t>
      </w:r>
      <w:proofErr w:type="spellEnd"/>
      <w:r w:rsidR="00BC1D2D" w:rsidRPr="00FD6C0D">
        <w:rPr>
          <w:rFonts w:ascii="Times New Roman" w:hAnsi="Times New Roman" w:cs="Times New Roman"/>
        </w:rPr>
        <w:t xml:space="preserve"> &amp; Frederickson 1978; Tilman 1980; </w:t>
      </w:r>
      <w:proofErr w:type="spellStart"/>
      <w:r w:rsidR="00BC1D2D" w:rsidRPr="00FD6C0D">
        <w:rPr>
          <w:rFonts w:ascii="Times New Roman" w:hAnsi="Times New Roman" w:cs="Times New Roman"/>
        </w:rPr>
        <w:t>Facelli</w:t>
      </w:r>
      <w:proofErr w:type="spellEnd"/>
      <w:r w:rsidR="00BC1D2D" w:rsidRPr="00FD6C0D">
        <w:rPr>
          <w:rFonts w:ascii="Times New Roman" w:hAnsi="Times New Roman" w:cs="Times New Roman"/>
        </w:rPr>
        <w:t xml:space="preserve"> &amp; </w:t>
      </w:r>
      <w:proofErr w:type="spellStart"/>
      <w:r w:rsidR="00BC1D2D" w:rsidRPr="00FD6C0D">
        <w:rPr>
          <w:rFonts w:ascii="Times New Roman" w:hAnsi="Times New Roman" w:cs="Times New Roman"/>
        </w:rPr>
        <w:t>Facelli</w:t>
      </w:r>
      <w:proofErr w:type="spellEnd"/>
      <w:r w:rsidR="00BC1D2D" w:rsidRPr="00FD6C0D">
        <w:rPr>
          <w:rFonts w:ascii="Times New Roman" w:hAnsi="Times New Roman" w:cs="Times New Roman"/>
        </w:rPr>
        <w:t xml:space="preserve"> 1993</w:t>
      </w:r>
      <w:r w:rsidR="00B659FB" w:rsidRPr="00FD6C0D">
        <w:rPr>
          <w:rFonts w:ascii="Times New Roman" w:hAnsi="Times New Roman" w:cs="Times New Roman"/>
        </w:rPr>
        <w:t xml:space="preserve">; </w:t>
      </w:r>
      <w:proofErr w:type="spellStart"/>
      <w:r w:rsidR="00B659FB" w:rsidRPr="00FD6C0D">
        <w:rPr>
          <w:rFonts w:ascii="Times New Roman" w:hAnsi="Times New Roman" w:cs="Times New Roman"/>
        </w:rPr>
        <w:t>Loeuille</w:t>
      </w:r>
      <w:proofErr w:type="spellEnd"/>
      <w:r w:rsidR="00B659FB" w:rsidRPr="00FD6C0D">
        <w:rPr>
          <w:rFonts w:ascii="Times New Roman" w:hAnsi="Times New Roman" w:cs="Times New Roman"/>
        </w:rPr>
        <w:t xml:space="preserve"> &amp; </w:t>
      </w:r>
      <w:proofErr w:type="spellStart"/>
      <w:r w:rsidR="00B659FB" w:rsidRPr="00FD6C0D">
        <w:rPr>
          <w:rFonts w:ascii="Times New Roman" w:hAnsi="Times New Roman" w:cs="Times New Roman"/>
        </w:rPr>
        <w:t>Leibold</w:t>
      </w:r>
      <w:proofErr w:type="spellEnd"/>
      <w:r w:rsidR="00B659FB" w:rsidRPr="00FD6C0D">
        <w:rPr>
          <w:rFonts w:ascii="Times New Roman" w:hAnsi="Times New Roman" w:cs="Times New Roman"/>
        </w:rPr>
        <w:t>, 2008</w:t>
      </w:r>
      <w:r w:rsidR="00BC1D2D" w:rsidRPr="00FD6C0D">
        <w:rPr>
          <w:rFonts w:ascii="Times New Roman" w:hAnsi="Times New Roman" w:cs="Times New Roman"/>
        </w:rPr>
        <w:t xml:space="preserve">). </w:t>
      </w:r>
      <w:commentRangeStart w:id="3"/>
      <w:r w:rsidR="00BC1D2D" w:rsidRPr="00FD6C0D">
        <w:rPr>
          <w:rFonts w:ascii="Times New Roman" w:hAnsi="Times New Roman" w:cs="Times New Roman"/>
        </w:rPr>
        <w:t>Importantly, such response</w:t>
      </w:r>
      <w:r w:rsidR="00B659FB" w:rsidRPr="00FD6C0D">
        <w:rPr>
          <w:rFonts w:ascii="Times New Roman" w:hAnsi="Times New Roman" w:cs="Times New Roman"/>
        </w:rPr>
        <w:t>s</w:t>
      </w:r>
      <w:r w:rsidR="00BC1D2D" w:rsidRPr="00FD6C0D">
        <w:rPr>
          <w:rFonts w:ascii="Times New Roman" w:hAnsi="Times New Roman" w:cs="Times New Roman"/>
        </w:rPr>
        <w:t xml:space="preserve"> </w:t>
      </w:r>
      <w:r w:rsidR="00B659FB" w:rsidRPr="00FD6C0D">
        <w:rPr>
          <w:rFonts w:ascii="Times New Roman" w:hAnsi="Times New Roman" w:cs="Times New Roman"/>
        </w:rPr>
        <w:t>are</w:t>
      </w:r>
      <w:r w:rsidR="00BC1D2D" w:rsidRPr="00FD6C0D">
        <w:rPr>
          <w:rFonts w:ascii="Times New Roman" w:hAnsi="Times New Roman" w:cs="Times New Roman"/>
        </w:rPr>
        <w:t xml:space="preserve"> mediated by </w:t>
      </w:r>
      <w:r w:rsidR="00B659FB" w:rsidRPr="00FD6C0D">
        <w:rPr>
          <w:rFonts w:ascii="Times New Roman" w:hAnsi="Times New Roman" w:cs="Times New Roman"/>
        </w:rPr>
        <w:t>each</w:t>
      </w:r>
      <w:r w:rsidR="00BC1D2D" w:rsidRPr="00FD6C0D">
        <w:rPr>
          <w:rFonts w:ascii="Times New Roman" w:hAnsi="Times New Roman" w:cs="Times New Roman"/>
        </w:rPr>
        <w:t xml:space="preserve"> species</w:t>
      </w:r>
      <w:r w:rsidR="00B659FB" w:rsidRPr="00FD6C0D">
        <w:rPr>
          <w:rFonts w:ascii="Times New Roman" w:hAnsi="Times New Roman" w:cs="Times New Roman"/>
        </w:rPr>
        <w:t>’</w:t>
      </w:r>
      <w:r w:rsidR="00BC1D2D" w:rsidRPr="00FD6C0D">
        <w:rPr>
          <w:rFonts w:ascii="Times New Roman" w:hAnsi="Times New Roman" w:cs="Times New Roman"/>
        </w:rPr>
        <w:t xml:space="preserve"> sensitivity to environmental variability</w:t>
      </w:r>
      <w:commentRangeEnd w:id="3"/>
      <w:r w:rsidR="00731656" w:rsidRPr="00FD6C0D">
        <w:rPr>
          <w:rStyle w:val="CommentReference"/>
        </w:rPr>
        <w:commentReference w:id="3"/>
      </w:r>
      <w:r w:rsidR="00BC1D2D" w:rsidRPr="00FD6C0D">
        <w:rPr>
          <w:rFonts w:ascii="Times New Roman" w:hAnsi="Times New Roman" w:cs="Times New Roman"/>
        </w:rPr>
        <w:t xml:space="preserve"> (</w:t>
      </w:r>
      <w:proofErr w:type="spellStart"/>
      <w:r w:rsidR="00BC1D2D" w:rsidRPr="00FD6C0D">
        <w:rPr>
          <w:rFonts w:ascii="Times New Roman" w:hAnsi="Times New Roman" w:cs="Times New Roman"/>
        </w:rPr>
        <w:t>Chesson</w:t>
      </w:r>
      <w:proofErr w:type="spellEnd"/>
      <w:r w:rsidR="00BC1D2D" w:rsidRPr="00FD6C0D">
        <w:rPr>
          <w:rFonts w:ascii="Times New Roman" w:hAnsi="Times New Roman" w:cs="Times New Roman"/>
        </w:rPr>
        <w:t xml:space="preserve"> 2000).</w:t>
      </w:r>
    </w:p>
    <w:p w14:paraId="2C3FEE07" w14:textId="6596419A" w:rsidR="00BC1D2D" w:rsidRPr="00FD6C0D" w:rsidRDefault="00BC1D2D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 xml:space="preserve"> </w:t>
      </w:r>
    </w:p>
    <w:p w14:paraId="09D69EB8" w14:textId="34FAF209" w:rsidR="0062701C" w:rsidRPr="00FD6C0D" w:rsidRDefault="00731656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>The majority of studies on</w:t>
      </w:r>
      <w:r w:rsidR="00BC1D2D" w:rsidRPr="00FD6C0D">
        <w:rPr>
          <w:rFonts w:ascii="Times New Roman" w:hAnsi="Times New Roman" w:cs="Times New Roman"/>
        </w:rPr>
        <w:t xml:space="preserve"> priority effects ha</w:t>
      </w:r>
      <w:r w:rsidRPr="00FD6C0D">
        <w:rPr>
          <w:rFonts w:ascii="Times New Roman" w:hAnsi="Times New Roman" w:cs="Times New Roman"/>
        </w:rPr>
        <w:t>ve</w:t>
      </w:r>
      <w:r w:rsidR="00BC1D2D" w:rsidRPr="00FD6C0D">
        <w:rPr>
          <w:rFonts w:ascii="Times New Roman" w:hAnsi="Times New Roman" w:cs="Times New Roman"/>
        </w:rPr>
        <w:t xml:space="preserve"> focussed on </w:t>
      </w:r>
      <w:r w:rsidR="00620F0D" w:rsidRPr="00FD6C0D">
        <w:rPr>
          <w:rFonts w:ascii="Times New Roman" w:hAnsi="Times New Roman" w:cs="Times New Roman"/>
        </w:rPr>
        <w:t>microbial</w:t>
      </w:r>
      <w:r w:rsidR="0062701C" w:rsidRPr="00FD6C0D">
        <w:rPr>
          <w:rFonts w:ascii="Times New Roman" w:hAnsi="Times New Roman" w:cs="Times New Roman"/>
        </w:rPr>
        <w:t xml:space="preserve"> communities</w:t>
      </w:r>
      <w:r w:rsidRPr="00FD6C0D">
        <w:rPr>
          <w:rFonts w:ascii="Times New Roman" w:hAnsi="Times New Roman" w:cs="Times New Roman"/>
        </w:rPr>
        <w:t>,</w:t>
      </w:r>
      <w:r w:rsidR="00692D63" w:rsidRPr="00FD6C0D">
        <w:rPr>
          <w:rFonts w:ascii="Times New Roman" w:hAnsi="Times New Roman" w:cs="Times New Roman"/>
        </w:rPr>
        <w:t xml:space="preserve"> </w:t>
      </w:r>
      <w:r w:rsidR="00BC1D2D" w:rsidRPr="00FD6C0D">
        <w:rPr>
          <w:rFonts w:ascii="Times New Roman" w:hAnsi="Times New Roman" w:cs="Times New Roman"/>
        </w:rPr>
        <w:t xml:space="preserve">specifically </w:t>
      </w:r>
      <w:r w:rsidR="00620F0D" w:rsidRPr="00FD6C0D">
        <w:rPr>
          <w:rFonts w:ascii="Times New Roman" w:hAnsi="Times New Roman" w:cs="Times New Roman"/>
        </w:rPr>
        <w:t>bacterial and yeast</w:t>
      </w:r>
      <w:r w:rsidRPr="00FD6C0D">
        <w:rPr>
          <w:rFonts w:ascii="Times New Roman" w:hAnsi="Times New Roman" w:cs="Times New Roman"/>
        </w:rPr>
        <w:t xml:space="preserve"> communities that occur </w:t>
      </w:r>
      <w:r w:rsidR="00BC1D2D" w:rsidRPr="00FD6C0D">
        <w:rPr>
          <w:rFonts w:ascii="Times New Roman" w:hAnsi="Times New Roman" w:cs="Times New Roman"/>
        </w:rPr>
        <w:t xml:space="preserve">in floral </w:t>
      </w:r>
      <w:r w:rsidR="0058665A" w:rsidRPr="00FD6C0D">
        <w:rPr>
          <w:rFonts w:ascii="Times New Roman" w:hAnsi="Times New Roman" w:cs="Times New Roman"/>
        </w:rPr>
        <w:t xml:space="preserve">nectar </w:t>
      </w:r>
      <w:r w:rsidR="00BC1D2D" w:rsidRPr="00FD6C0D">
        <w:rPr>
          <w:rFonts w:ascii="Times New Roman" w:hAnsi="Times New Roman" w:cs="Times New Roman"/>
        </w:rPr>
        <w:t xml:space="preserve">(e.g., </w:t>
      </w:r>
      <w:proofErr w:type="spellStart"/>
      <w:r w:rsidR="00BC1D2D" w:rsidRPr="00FD6C0D">
        <w:rPr>
          <w:rFonts w:ascii="Times New Roman" w:hAnsi="Times New Roman" w:cs="Times New Roman"/>
        </w:rPr>
        <w:t>Peay</w:t>
      </w:r>
      <w:proofErr w:type="spellEnd"/>
      <w:r w:rsidR="00BC1D2D" w:rsidRPr="00FD6C0D">
        <w:rPr>
          <w:rFonts w:ascii="Times New Roman" w:hAnsi="Times New Roman" w:cs="Times New Roman"/>
        </w:rPr>
        <w:t xml:space="preserve">, </w:t>
      </w:r>
      <w:proofErr w:type="spellStart"/>
      <w:r w:rsidR="00BC1D2D" w:rsidRPr="00FD6C0D">
        <w:rPr>
          <w:rFonts w:ascii="Times New Roman" w:hAnsi="Times New Roman" w:cs="Times New Roman"/>
        </w:rPr>
        <w:t>Belisle</w:t>
      </w:r>
      <w:proofErr w:type="spellEnd"/>
      <w:r w:rsidR="00BC1D2D" w:rsidRPr="00FD6C0D">
        <w:rPr>
          <w:rFonts w:ascii="Times New Roman" w:hAnsi="Times New Roman" w:cs="Times New Roman"/>
        </w:rPr>
        <w:t xml:space="preserve"> and </w:t>
      </w:r>
      <w:proofErr w:type="spellStart"/>
      <w:r w:rsidR="00BC1D2D" w:rsidRPr="00FD6C0D">
        <w:rPr>
          <w:rFonts w:ascii="Times New Roman" w:hAnsi="Times New Roman" w:cs="Times New Roman"/>
        </w:rPr>
        <w:t>Fukami</w:t>
      </w:r>
      <w:proofErr w:type="spellEnd"/>
      <w:r w:rsidR="00BC1D2D" w:rsidRPr="00FD6C0D">
        <w:rPr>
          <w:rFonts w:ascii="Times New Roman" w:hAnsi="Times New Roman" w:cs="Times New Roman"/>
        </w:rPr>
        <w:t xml:space="preserve"> 2012; Tucker &amp; </w:t>
      </w:r>
      <w:proofErr w:type="spellStart"/>
      <w:r w:rsidR="00BC1D2D" w:rsidRPr="00FD6C0D">
        <w:rPr>
          <w:rFonts w:ascii="Times New Roman" w:hAnsi="Times New Roman" w:cs="Times New Roman"/>
        </w:rPr>
        <w:t>Fukami</w:t>
      </w:r>
      <w:proofErr w:type="spellEnd"/>
      <w:r w:rsidR="00BC1D2D" w:rsidRPr="00FD6C0D">
        <w:rPr>
          <w:rFonts w:ascii="Times New Roman" w:hAnsi="Times New Roman" w:cs="Times New Roman"/>
        </w:rPr>
        <w:t xml:space="preserve"> 2014; </w:t>
      </w:r>
      <w:proofErr w:type="spellStart"/>
      <w:r w:rsidR="00BC1D2D" w:rsidRPr="00FD6C0D">
        <w:rPr>
          <w:rFonts w:ascii="Times New Roman" w:hAnsi="Times New Roman" w:cs="Times New Roman"/>
        </w:rPr>
        <w:t>Toju</w:t>
      </w:r>
      <w:proofErr w:type="spellEnd"/>
      <w:r w:rsidR="00BC1D2D" w:rsidRPr="00FD6C0D">
        <w:rPr>
          <w:rFonts w:ascii="Times New Roman" w:hAnsi="Times New Roman" w:cs="Times New Roman"/>
        </w:rPr>
        <w:t xml:space="preserve"> et al. 2018)</w:t>
      </w:r>
      <w:r w:rsidR="00197C52" w:rsidRPr="00FD6C0D">
        <w:rPr>
          <w:rFonts w:ascii="Times New Roman" w:hAnsi="Times New Roman" w:cs="Times New Roman"/>
        </w:rPr>
        <w:t>.</w:t>
      </w:r>
      <w:r w:rsidR="00BC1D2D" w:rsidRPr="00FD6C0D">
        <w:rPr>
          <w:rFonts w:ascii="Times New Roman" w:hAnsi="Times New Roman" w:cs="Times New Roman"/>
        </w:rPr>
        <w:t xml:space="preserve"> </w:t>
      </w:r>
      <w:r w:rsidR="00197C52" w:rsidRPr="00FD6C0D">
        <w:rPr>
          <w:rFonts w:ascii="Times New Roman" w:hAnsi="Times New Roman" w:cs="Times New Roman"/>
        </w:rPr>
        <w:t>H</w:t>
      </w:r>
      <w:r w:rsidR="00BC1D2D" w:rsidRPr="00FD6C0D">
        <w:rPr>
          <w:rFonts w:ascii="Times New Roman" w:hAnsi="Times New Roman" w:cs="Times New Roman"/>
        </w:rPr>
        <w:t>owever</w:t>
      </w:r>
      <w:r w:rsidR="00197C52" w:rsidRPr="00FD6C0D">
        <w:rPr>
          <w:rFonts w:ascii="Times New Roman" w:hAnsi="Times New Roman" w:cs="Times New Roman"/>
        </w:rPr>
        <w:t>,</w:t>
      </w:r>
      <w:r w:rsidR="00620F0D" w:rsidRPr="00FD6C0D">
        <w:rPr>
          <w:rFonts w:ascii="Times New Roman" w:hAnsi="Times New Roman" w:cs="Times New Roman"/>
        </w:rPr>
        <w:t xml:space="preserve"> priority effects</w:t>
      </w:r>
      <w:r w:rsidR="00BC1D2D" w:rsidRPr="00FD6C0D">
        <w:rPr>
          <w:rFonts w:ascii="Times New Roman" w:hAnsi="Times New Roman" w:cs="Times New Roman"/>
        </w:rPr>
        <w:t xml:space="preserve"> </w:t>
      </w:r>
      <w:r w:rsidR="00B93628" w:rsidRPr="00FD6C0D">
        <w:rPr>
          <w:rFonts w:ascii="Times New Roman" w:hAnsi="Times New Roman" w:cs="Times New Roman"/>
        </w:rPr>
        <w:t>are</w:t>
      </w:r>
      <w:r w:rsidR="00197C52" w:rsidRPr="00FD6C0D">
        <w:rPr>
          <w:rFonts w:ascii="Times New Roman" w:hAnsi="Times New Roman" w:cs="Times New Roman"/>
        </w:rPr>
        <w:t xml:space="preserve"> also an </w:t>
      </w:r>
      <w:commentRangeStart w:id="4"/>
      <w:r w:rsidR="00197C52" w:rsidRPr="00FD6C0D">
        <w:rPr>
          <w:rFonts w:ascii="Times New Roman" w:hAnsi="Times New Roman" w:cs="Times New Roman"/>
        </w:rPr>
        <w:t>important</w:t>
      </w:r>
      <w:commentRangeEnd w:id="4"/>
      <w:r w:rsidR="00197C52" w:rsidRPr="00FD6C0D">
        <w:rPr>
          <w:rStyle w:val="CommentReference"/>
        </w:rPr>
        <w:commentReference w:id="4"/>
      </w:r>
      <w:r w:rsidR="00197C52" w:rsidRPr="00FD6C0D">
        <w:rPr>
          <w:rFonts w:ascii="Times New Roman" w:hAnsi="Times New Roman" w:cs="Times New Roman"/>
        </w:rPr>
        <w:t xml:space="preserve"> driver of</w:t>
      </w:r>
      <w:r w:rsidR="00BC1D2D" w:rsidRPr="00FD6C0D">
        <w:rPr>
          <w:rFonts w:ascii="Times New Roman" w:hAnsi="Times New Roman" w:cs="Times New Roman"/>
        </w:rPr>
        <w:t xml:space="preserve"> competition among frog species (Alford &amp; Wilbur 1985)</w:t>
      </w:r>
      <w:r w:rsidR="00B93628" w:rsidRPr="00FD6C0D">
        <w:rPr>
          <w:rFonts w:ascii="Times New Roman" w:hAnsi="Times New Roman" w:cs="Times New Roman"/>
        </w:rPr>
        <w:t xml:space="preserve"> and in </w:t>
      </w:r>
      <w:r w:rsidR="00BC1D2D" w:rsidRPr="00FD6C0D">
        <w:rPr>
          <w:rFonts w:ascii="Times New Roman" w:hAnsi="Times New Roman" w:cs="Times New Roman"/>
        </w:rPr>
        <w:t xml:space="preserve">coral reef fish communities (Shulman et al. 1983; </w:t>
      </w:r>
      <w:proofErr w:type="spellStart"/>
      <w:r w:rsidR="00BC1D2D" w:rsidRPr="00FD6C0D">
        <w:rPr>
          <w:rFonts w:ascii="Times New Roman" w:hAnsi="Times New Roman" w:cs="Times New Roman"/>
        </w:rPr>
        <w:t>Almany</w:t>
      </w:r>
      <w:proofErr w:type="spellEnd"/>
      <w:r w:rsidR="00BC1D2D" w:rsidRPr="00FD6C0D">
        <w:rPr>
          <w:rFonts w:ascii="Times New Roman" w:hAnsi="Times New Roman" w:cs="Times New Roman"/>
        </w:rPr>
        <w:t xml:space="preserve"> 2003). Interestingly, studies detailing priority effects in floral </w:t>
      </w:r>
      <w:r w:rsidR="0058665A" w:rsidRPr="00FD6C0D">
        <w:rPr>
          <w:rFonts w:ascii="Times New Roman" w:hAnsi="Times New Roman" w:cs="Times New Roman"/>
        </w:rPr>
        <w:t>bacteria</w:t>
      </w:r>
      <w:r w:rsidR="00BC1D2D" w:rsidRPr="00FD6C0D">
        <w:rPr>
          <w:rFonts w:ascii="Times New Roman" w:hAnsi="Times New Roman" w:cs="Times New Roman"/>
        </w:rPr>
        <w:t xml:space="preserve"> communities have </w:t>
      </w:r>
      <w:r w:rsidR="00B93628" w:rsidRPr="00FD6C0D">
        <w:rPr>
          <w:rFonts w:ascii="Times New Roman" w:hAnsi="Times New Roman" w:cs="Times New Roman"/>
        </w:rPr>
        <w:t>shown that</w:t>
      </w:r>
      <w:r w:rsidR="00BC1D2D" w:rsidRPr="00FD6C0D">
        <w:rPr>
          <w:rFonts w:ascii="Times New Roman" w:hAnsi="Times New Roman" w:cs="Times New Roman"/>
        </w:rPr>
        <w:t xml:space="preserve"> </w:t>
      </w:r>
      <w:r w:rsidR="007869F6" w:rsidRPr="00FD6C0D">
        <w:rPr>
          <w:rFonts w:ascii="Times New Roman" w:hAnsi="Times New Roman" w:cs="Times New Roman"/>
        </w:rPr>
        <w:t>floral</w:t>
      </w:r>
      <w:r w:rsidR="0058665A" w:rsidRPr="00FD6C0D">
        <w:rPr>
          <w:rFonts w:ascii="Times New Roman" w:hAnsi="Times New Roman" w:cs="Times New Roman"/>
        </w:rPr>
        <w:t xml:space="preserve"> bacterium </w:t>
      </w:r>
      <w:r w:rsidR="00B93628" w:rsidRPr="00FD6C0D">
        <w:rPr>
          <w:rFonts w:ascii="Times New Roman" w:hAnsi="Times New Roman" w:cs="Times New Roman"/>
        </w:rPr>
        <w:t xml:space="preserve">can reduce </w:t>
      </w:r>
      <w:r w:rsidR="007869F6" w:rsidRPr="00FD6C0D">
        <w:rPr>
          <w:rFonts w:ascii="Times New Roman" w:hAnsi="Times New Roman" w:cs="Times New Roman"/>
        </w:rPr>
        <w:t>pollination</w:t>
      </w:r>
      <w:r w:rsidR="00B93628" w:rsidRPr="00FD6C0D">
        <w:rPr>
          <w:rFonts w:ascii="Times New Roman" w:hAnsi="Times New Roman" w:cs="Times New Roman"/>
        </w:rPr>
        <w:t xml:space="preserve"> success</w:t>
      </w:r>
      <w:r w:rsidR="007869F6" w:rsidRPr="00FD6C0D">
        <w:rPr>
          <w:rFonts w:ascii="Times New Roman" w:hAnsi="Times New Roman" w:cs="Times New Roman"/>
        </w:rPr>
        <w:t xml:space="preserve"> </w:t>
      </w:r>
      <w:r w:rsidR="00B93628" w:rsidRPr="00FD6C0D">
        <w:rPr>
          <w:rFonts w:ascii="Times New Roman" w:hAnsi="Times New Roman" w:cs="Times New Roman"/>
        </w:rPr>
        <w:t>by reducing</w:t>
      </w:r>
      <w:r w:rsidR="00BC1D2D" w:rsidRPr="00FD6C0D">
        <w:rPr>
          <w:rFonts w:ascii="Times New Roman" w:hAnsi="Times New Roman" w:cs="Times New Roman"/>
        </w:rPr>
        <w:t xml:space="preserve"> </w:t>
      </w:r>
      <w:r w:rsidR="0058665A" w:rsidRPr="00FD6C0D">
        <w:rPr>
          <w:rFonts w:ascii="Times New Roman" w:hAnsi="Times New Roman" w:cs="Times New Roman"/>
        </w:rPr>
        <w:t>pollinator foraging</w:t>
      </w:r>
      <w:r w:rsidR="007869F6" w:rsidRPr="00FD6C0D">
        <w:rPr>
          <w:rFonts w:ascii="Times New Roman" w:hAnsi="Times New Roman" w:cs="Times New Roman"/>
        </w:rPr>
        <w:t xml:space="preserve"> and</w:t>
      </w:r>
      <w:r w:rsidR="0058665A" w:rsidRPr="00FD6C0D">
        <w:rPr>
          <w:rFonts w:ascii="Times New Roman" w:hAnsi="Times New Roman" w:cs="Times New Roman"/>
        </w:rPr>
        <w:t xml:space="preserve"> nectar consumption</w:t>
      </w:r>
      <w:del w:id="5" w:author="Jamie Stavert" w:date="2019-02-07T12:47:00Z">
        <w:r w:rsidR="007869F6" w:rsidRPr="00FD6C0D" w:rsidDel="00B93628">
          <w:rPr>
            <w:rFonts w:ascii="Times New Roman" w:hAnsi="Times New Roman" w:cs="Times New Roman"/>
          </w:rPr>
          <w:delText>, leading to</w:delText>
        </w:r>
        <w:r w:rsidR="0058665A" w:rsidRPr="00FD6C0D" w:rsidDel="00B93628">
          <w:rPr>
            <w:rFonts w:ascii="Times New Roman" w:hAnsi="Times New Roman" w:cs="Times New Roman"/>
          </w:rPr>
          <w:delText xml:space="preserve"> </w:delText>
        </w:r>
        <w:r w:rsidR="007869F6" w:rsidRPr="00FD6C0D" w:rsidDel="00B93628">
          <w:rPr>
            <w:rFonts w:ascii="Times New Roman" w:hAnsi="Times New Roman" w:cs="Times New Roman"/>
          </w:rPr>
          <w:delText xml:space="preserve">reduced </w:delText>
        </w:r>
        <w:r w:rsidR="0058665A" w:rsidRPr="00FD6C0D" w:rsidDel="00B93628">
          <w:rPr>
            <w:rFonts w:ascii="Times New Roman" w:hAnsi="Times New Roman" w:cs="Times New Roman"/>
          </w:rPr>
          <w:delText>seed set</w:delText>
        </w:r>
      </w:del>
      <w:r w:rsidR="0058665A" w:rsidRPr="00FD6C0D">
        <w:rPr>
          <w:rFonts w:ascii="Times New Roman" w:hAnsi="Times New Roman" w:cs="Times New Roman"/>
        </w:rPr>
        <w:t xml:space="preserve"> (</w:t>
      </w:r>
      <w:proofErr w:type="spellStart"/>
      <w:r w:rsidR="0058665A" w:rsidRPr="00FD6C0D">
        <w:rPr>
          <w:rFonts w:ascii="Times New Roman" w:hAnsi="Times New Roman" w:cs="Times New Roman"/>
        </w:rPr>
        <w:t>Vanette</w:t>
      </w:r>
      <w:proofErr w:type="spellEnd"/>
      <w:r w:rsidR="0058665A" w:rsidRPr="00FD6C0D">
        <w:rPr>
          <w:rFonts w:ascii="Times New Roman" w:hAnsi="Times New Roman" w:cs="Times New Roman"/>
        </w:rPr>
        <w:t xml:space="preserve"> et al. 2013; Good et al. 2014)</w:t>
      </w:r>
      <w:r w:rsidR="0058665A" w:rsidRPr="00FD6C0D">
        <w:rPr>
          <w:rFonts w:cs="Adobe Garamond Pro"/>
          <w:color w:val="221E1F"/>
          <w:sz w:val="18"/>
          <w:szCs w:val="18"/>
        </w:rPr>
        <w:t>.</w:t>
      </w:r>
    </w:p>
    <w:p w14:paraId="0993B5D7" w14:textId="77777777" w:rsidR="0062701C" w:rsidRPr="00FD6C0D" w:rsidRDefault="0062701C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027B238A" w14:textId="4B955A8F" w:rsidR="0029786C" w:rsidRPr="00FD6C0D" w:rsidRDefault="007869F6" w:rsidP="00F87752">
      <w:pPr>
        <w:spacing w:line="480" w:lineRule="auto"/>
        <w:contextualSpacing/>
        <w:rPr>
          <w:rFonts w:ascii="Times New Roman" w:hAnsi="Times New Roman" w:cs="Times New Roman"/>
        </w:rPr>
      </w:pPr>
      <w:commentRangeStart w:id="6"/>
      <w:r w:rsidRPr="00FD6C0D">
        <w:rPr>
          <w:rFonts w:ascii="Times New Roman" w:hAnsi="Times New Roman" w:cs="Times New Roman"/>
        </w:rPr>
        <w:t>P</w:t>
      </w:r>
      <w:r w:rsidR="0029786C" w:rsidRPr="00FD6C0D">
        <w:rPr>
          <w:rFonts w:ascii="Times New Roman" w:hAnsi="Times New Roman" w:cs="Times New Roman"/>
        </w:rPr>
        <w:t xml:space="preserve">riority effects may influence other </w:t>
      </w:r>
      <w:r w:rsidR="0058665A" w:rsidRPr="00FD6C0D">
        <w:rPr>
          <w:rFonts w:ascii="Times New Roman" w:hAnsi="Times New Roman" w:cs="Times New Roman"/>
        </w:rPr>
        <w:t xml:space="preserve">pollination-related </w:t>
      </w:r>
      <w:r w:rsidR="0029786C" w:rsidRPr="00FD6C0D">
        <w:rPr>
          <w:rFonts w:ascii="Times New Roman" w:hAnsi="Times New Roman" w:cs="Times New Roman"/>
        </w:rPr>
        <w:t xml:space="preserve">ecological processes. </w:t>
      </w:r>
      <w:r w:rsidR="0062701C" w:rsidRPr="00FD6C0D">
        <w:rPr>
          <w:rFonts w:ascii="Times New Roman" w:hAnsi="Times New Roman" w:cs="Times New Roman"/>
        </w:rPr>
        <w:t xml:space="preserve">Animal-mediated pollination is primarily a process governed by floral visitor/pollinator </w:t>
      </w:r>
      <w:r w:rsidR="00435024" w:rsidRPr="00FD6C0D">
        <w:rPr>
          <w:rFonts w:ascii="Times New Roman" w:hAnsi="Times New Roman" w:cs="Times New Roman"/>
        </w:rPr>
        <w:t>communities</w:t>
      </w:r>
      <w:r w:rsidR="0062701C" w:rsidRPr="00FD6C0D">
        <w:rPr>
          <w:rFonts w:ascii="Times New Roman" w:hAnsi="Times New Roman" w:cs="Times New Roman"/>
        </w:rPr>
        <w:t>,</w:t>
      </w:r>
      <w:r w:rsidR="00435024" w:rsidRPr="00FD6C0D">
        <w:rPr>
          <w:rFonts w:ascii="Times New Roman" w:hAnsi="Times New Roman" w:cs="Times New Roman"/>
        </w:rPr>
        <w:t xml:space="preserve"> and its species composition</w:t>
      </w:r>
      <w:r w:rsidR="0062701C" w:rsidRPr="00FD6C0D">
        <w:rPr>
          <w:rFonts w:ascii="Times New Roman" w:hAnsi="Times New Roman" w:cs="Times New Roman"/>
        </w:rPr>
        <w:t>, interacting sequentially upon a given plant species</w:t>
      </w:r>
      <w:r w:rsidR="0058665A" w:rsidRPr="00FD6C0D">
        <w:rPr>
          <w:rFonts w:ascii="Times New Roman" w:hAnsi="Times New Roman" w:cs="Times New Roman"/>
        </w:rPr>
        <w:t xml:space="preserve"> (i.e. a floral visitation sequence)</w:t>
      </w:r>
      <w:r w:rsidR="0062701C" w:rsidRPr="00FD6C0D">
        <w:rPr>
          <w:rFonts w:ascii="Times New Roman" w:hAnsi="Times New Roman" w:cs="Times New Roman"/>
        </w:rPr>
        <w:t xml:space="preserve">. </w:t>
      </w:r>
      <w:r w:rsidR="0016517E" w:rsidRPr="00FD6C0D">
        <w:rPr>
          <w:rFonts w:ascii="Times New Roman" w:hAnsi="Times New Roman" w:cs="Times New Roman"/>
        </w:rPr>
        <w:t>In this case, a priority effect may be the result of the behaviour or identity of the first visitor to a flower and this</w:t>
      </w:r>
      <w:r w:rsidR="0058665A" w:rsidRPr="00FD6C0D">
        <w:rPr>
          <w:rFonts w:ascii="Times New Roman" w:hAnsi="Times New Roman" w:cs="Times New Roman"/>
        </w:rPr>
        <w:t xml:space="preserve"> </w:t>
      </w:r>
      <w:r w:rsidR="0062701C" w:rsidRPr="00FD6C0D">
        <w:rPr>
          <w:rFonts w:ascii="Times New Roman" w:hAnsi="Times New Roman" w:cs="Times New Roman"/>
        </w:rPr>
        <w:t>may have important impacts upon measures of pollination</w:t>
      </w:r>
      <w:r w:rsidR="0029786C" w:rsidRPr="00FD6C0D">
        <w:rPr>
          <w:rFonts w:ascii="Times New Roman" w:hAnsi="Times New Roman" w:cs="Times New Roman"/>
        </w:rPr>
        <w:t xml:space="preserve"> success</w:t>
      </w:r>
      <w:r w:rsidR="0062701C" w:rsidRPr="00FD6C0D">
        <w:rPr>
          <w:rFonts w:ascii="Times New Roman" w:hAnsi="Times New Roman" w:cs="Times New Roman"/>
        </w:rPr>
        <w:t xml:space="preserve"> (e.g.</w:t>
      </w:r>
      <w:r w:rsidR="00656BE8">
        <w:rPr>
          <w:rFonts w:ascii="Times New Roman" w:hAnsi="Times New Roman" w:cs="Times New Roman"/>
        </w:rPr>
        <w:t>,</w:t>
      </w:r>
      <w:r w:rsidR="0062701C" w:rsidRPr="00FD6C0D">
        <w:rPr>
          <w:rFonts w:ascii="Times New Roman" w:hAnsi="Times New Roman" w:cs="Times New Roman"/>
        </w:rPr>
        <w:t xml:space="preserve"> fruit set and fruit weight). </w:t>
      </w:r>
      <w:r w:rsidR="00435024" w:rsidRPr="00FD6C0D">
        <w:rPr>
          <w:rFonts w:ascii="Times New Roman" w:hAnsi="Times New Roman" w:cs="Times New Roman"/>
        </w:rPr>
        <w:t>Further,</w:t>
      </w:r>
      <w:r w:rsidR="0029786C" w:rsidRPr="00FD6C0D">
        <w:rPr>
          <w:rFonts w:ascii="Times New Roman" w:hAnsi="Times New Roman" w:cs="Times New Roman"/>
        </w:rPr>
        <w:t xml:space="preserve"> </w:t>
      </w:r>
      <w:r w:rsidR="0016517E" w:rsidRPr="00FD6C0D">
        <w:rPr>
          <w:rFonts w:ascii="Times New Roman" w:hAnsi="Times New Roman" w:cs="Times New Roman"/>
        </w:rPr>
        <w:t xml:space="preserve">this effect </w:t>
      </w:r>
      <w:r w:rsidR="0029786C" w:rsidRPr="00FD6C0D">
        <w:rPr>
          <w:rFonts w:ascii="Times New Roman" w:hAnsi="Times New Roman" w:cs="Times New Roman"/>
        </w:rPr>
        <w:t>may also</w:t>
      </w:r>
      <w:r w:rsidR="0016517E" w:rsidRPr="00FD6C0D">
        <w:rPr>
          <w:rFonts w:ascii="Times New Roman" w:hAnsi="Times New Roman" w:cs="Times New Roman"/>
        </w:rPr>
        <w:t xml:space="preserve">, hypothetically, </w:t>
      </w:r>
      <w:r w:rsidR="0029786C" w:rsidRPr="00FD6C0D">
        <w:rPr>
          <w:rFonts w:ascii="Times New Roman" w:hAnsi="Times New Roman" w:cs="Times New Roman"/>
        </w:rPr>
        <w:t>be mediated by</w:t>
      </w:r>
      <w:r w:rsidR="00435024" w:rsidRPr="00FD6C0D">
        <w:rPr>
          <w:rFonts w:ascii="Times New Roman" w:hAnsi="Times New Roman" w:cs="Times New Roman"/>
        </w:rPr>
        <w:t xml:space="preserve"> floral morphology (e.g., the presence and location of floral resources and rewards) interacting with </w:t>
      </w:r>
      <w:r w:rsidR="0016517E" w:rsidRPr="00FD6C0D">
        <w:rPr>
          <w:rFonts w:ascii="Times New Roman" w:hAnsi="Times New Roman" w:cs="Times New Roman"/>
        </w:rPr>
        <w:t>pollinator</w:t>
      </w:r>
      <w:r w:rsidR="00435024" w:rsidRPr="00FD6C0D">
        <w:rPr>
          <w:rFonts w:ascii="Times New Roman" w:hAnsi="Times New Roman" w:cs="Times New Roman"/>
        </w:rPr>
        <w:t xml:space="preserve"> </w:t>
      </w:r>
      <w:r w:rsidR="0016517E" w:rsidRPr="00FD6C0D">
        <w:rPr>
          <w:rFonts w:ascii="Times New Roman" w:hAnsi="Times New Roman" w:cs="Times New Roman"/>
        </w:rPr>
        <w:t>identity</w:t>
      </w:r>
      <w:r w:rsidR="00435024" w:rsidRPr="00FD6C0D">
        <w:rPr>
          <w:rFonts w:ascii="Times New Roman" w:hAnsi="Times New Roman" w:cs="Times New Roman"/>
        </w:rPr>
        <w:t xml:space="preserve"> </w:t>
      </w:r>
      <w:r w:rsidR="0029786C" w:rsidRPr="00FD6C0D">
        <w:rPr>
          <w:rFonts w:ascii="Times New Roman" w:hAnsi="Times New Roman" w:cs="Times New Roman"/>
        </w:rPr>
        <w:t>and behaviour.</w:t>
      </w:r>
      <w:r w:rsidR="0016517E" w:rsidRPr="00FD6C0D">
        <w:rPr>
          <w:rFonts w:ascii="Times New Roman" w:hAnsi="Times New Roman" w:cs="Times New Roman"/>
        </w:rPr>
        <w:t xml:space="preserve"> As such, these effects</w:t>
      </w:r>
      <w:r w:rsidR="00BC471E" w:rsidRPr="00FD6C0D">
        <w:rPr>
          <w:rFonts w:ascii="Times New Roman" w:hAnsi="Times New Roman" w:cs="Times New Roman"/>
        </w:rPr>
        <w:t xml:space="preserve"> likely manifest at both intraspecific and interspecific level</w:t>
      </w:r>
      <w:r w:rsidR="0029786C" w:rsidRPr="00FD6C0D">
        <w:rPr>
          <w:rFonts w:ascii="Times New Roman" w:hAnsi="Times New Roman" w:cs="Times New Roman"/>
        </w:rPr>
        <w:t>s</w:t>
      </w:r>
      <w:r w:rsidR="00BC471E" w:rsidRPr="00FD6C0D">
        <w:rPr>
          <w:rFonts w:ascii="Times New Roman" w:hAnsi="Times New Roman" w:cs="Times New Roman"/>
        </w:rPr>
        <w:t xml:space="preserve">. </w:t>
      </w:r>
      <w:commentRangeEnd w:id="6"/>
      <w:r w:rsidR="009D41D3" w:rsidRPr="00FD6C0D">
        <w:rPr>
          <w:rStyle w:val="CommentReference"/>
        </w:rPr>
        <w:commentReference w:id="6"/>
      </w:r>
      <w:r w:rsidR="0029786C" w:rsidRPr="00FD6C0D">
        <w:rPr>
          <w:rFonts w:ascii="Times New Roman" w:hAnsi="Times New Roman" w:cs="Times New Roman"/>
        </w:rPr>
        <w:t xml:space="preserve">Previous studies (e.g., </w:t>
      </w:r>
      <w:proofErr w:type="spellStart"/>
      <w:r w:rsidR="007B7E35" w:rsidRPr="00FD6C0D">
        <w:rPr>
          <w:rFonts w:ascii="Times New Roman" w:hAnsi="Times New Roman" w:cs="Times New Roman"/>
        </w:rPr>
        <w:t>Vanette</w:t>
      </w:r>
      <w:proofErr w:type="spellEnd"/>
      <w:r w:rsidR="007B7E35" w:rsidRPr="00FD6C0D">
        <w:rPr>
          <w:rFonts w:ascii="Times New Roman" w:hAnsi="Times New Roman" w:cs="Times New Roman"/>
        </w:rPr>
        <w:t xml:space="preserve"> &amp; </w:t>
      </w:r>
      <w:proofErr w:type="spellStart"/>
      <w:r w:rsidR="007B7E35" w:rsidRPr="00FD6C0D">
        <w:rPr>
          <w:rFonts w:ascii="Times New Roman" w:hAnsi="Times New Roman" w:cs="Times New Roman"/>
        </w:rPr>
        <w:t>Fukami</w:t>
      </w:r>
      <w:proofErr w:type="spellEnd"/>
      <w:r w:rsidR="007B7E35" w:rsidRPr="00FD6C0D">
        <w:rPr>
          <w:rFonts w:ascii="Times New Roman" w:hAnsi="Times New Roman" w:cs="Times New Roman"/>
        </w:rPr>
        <w:t xml:space="preserve"> 2014</w:t>
      </w:r>
      <w:r w:rsidR="0029786C" w:rsidRPr="00FD6C0D">
        <w:rPr>
          <w:rFonts w:ascii="Times New Roman" w:hAnsi="Times New Roman" w:cs="Times New Roman"/>
        </w:rPr>
        <w:t xml:space="preserve">) </w:t>
      </w:r>
      <w:r w:rsidR="00CD63EC" w:rsidRPr="00FD6C0D">
        <w:rPr>
          <w:rFonts w:ascii="Times New Roman" w:hAnsi="Times New Roman" w:cs="Times New Roman"/>
        </w:rPr>
        <w:t>suggest</w:t>
      </w:r>
      <w:r w:rsidR="0029786C" w:rsidRPr="00FD6C0D">
        <w:rPr>
          <w:rFonts w:ascii="Times New Roman" w:hAnsi="Times New Roman" w:cs="Times New Roman"/>
        </w:rPr>
        <w:t xml:space="preserve"> that priority effects </w:t>
      </w:r>
      <w:r w:rsidR="007B7E35" w:rsidRPr="00FD6C0D">
        <w:rPr>
          <w:rFonts w:ascii="Times New Roman" w:hAnsi="Times New Roman" w:cs="Times New Roman"/>
        </w:rPr>
        <w:t>may be</w:t>
      </w:r>
      <w:r w:rsidR="0029786C" w:rsidRPr="00FD6C0D">
        <w:rPr>
          <w:rFonts w:ascii="Times New Roman" w:hAnsi="Times New Roman" w:cs="Times New Roman"/>
        </w:rPr>
        <w:t xml:space="preserve"> stronger at the intraspecific level</w:t>
      </w:r>
      <w:r w:rsidR="00CD63EC" w:rsidRPr="00FD6C0D">
        <w:rPr>
          <w:rFonts w:ascii="Times New Roman" w:hAnsi="Times New Roman" w:cs="Times New Roman"/>
        </w:rPr>
        <w:t xml:space="preserve"> because</w:t>
      </w:r>
      <w:r w:rsidR="0029786C" w:rsidRPr="00FD6C0D">
        <w:rPr>
          <w:rFonts w:ascii="Times New Roman" w:hAnsi="Times New Roman" w:cs="Times New Roman"/>
        </w:rPr>
        <w:t xml:space="preserve"> niche overlap and resource limitation</w:t>
      </w:r>
      <w:r w:rsidR="007B7E35" w:rsidRPr="00FD6C0D">
        <w:rPr>
          <w:rFonts w:ascii="Times New Roman" w:hAnsi="Times New Roman" w:cs="Times New Roman"/>
        </w:rPr>
        <w:t xml:space="preserve"> </w:t>
      </w:r>
      <w:r w:rsidR="00CD63EC" w:rsidRPr="00FD6C0D">
        <w:rPr>
          <w:rFonts w:ascii="Times New Roman" w:hAnsi="Times New Roman" w:cs="Times New Roman"/>
        </w:rPr>
        <w:t>is often greater among</w:t>
      </w:r>
      <w:r w:rsidR="007B7E35" w:rsidRPr="00FD6C0D">
        <w:rPr>
          <w:rFonts w:ascii="Times New Roman" w:hAnsi="Times New Roman" w:cs="Times New Roman"/>
        </w:rPr>
        <w:t xml:space="preserve"> individuals of the same species than </w:t>
      </w:r>
      <w:r w:rsidR="00CD63EC" w:rsidRPr="00FD6C0D">
        <w:rPr>
          <w:rFonts w:ascii="Times New Roman" w:hAnsi="Times New Roman" w:cs="Times New Roman"/>
        </w:rPr>
        <w:t xml:space="preserve">among </w:t>
      </w:r>
      <w:r w:rsidR="007B7E35" w:rsidRPr="00FD6C0D">
        <w:rPr>
          <w:rFonts w:ascii="Times New Roman" w:hAnsi="Times New Roman" w:cs="Times New Roman"/>
        </w:rPr>
        <w:t>species (Tilman 1982)</w:t>
      </w:r>
      <w:r w:rsidR="00620F0D" w:rsidRPr="00FD6C0D">
        <w:rPr>
          <w:rFonts w:ascii="Times New Roman" w:hAnsi="Times New Roman" w:cs="Times New Roman"/>
        </w:rPr>
        <w:t>.</w:t>
      </w:r>
      <w:r w:rsidR="00620F0D" w:rsidRPr="00FD6C0D" w:rsidDel="00620F0D">
        <w:rPr>
          <w:rFonts w:ascii="Times New Roman" w:hAnsi="Times New Roman" w:cs="Times New Roman"/>
        </w:rPr>
        <w:t xml:space="preserve"> </w:t>
      </w:r>
    </w:p>
    <w:p w14:paraId="60A64792" w14:textId="77777777" w:rsidR="0029786C" w:rsidRPr="00FD6C0D" w:rsidRDefault="0029786C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0943EA83" w14:textId="599C304E" w:rsidR="00435024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</w:rPr>
        <w:t>We hypothesise that</w:t>
      </w:r>
      <w:r w:rsidR="000F695D" w:rsidRPr="00FD6C0D">
        <w:rPr>
          <w:rFonts w:ascii="Times New Roman" w:hAnsi="Times New Roman" w:cs="Times New Roman"/>
        </w:rPr>
        <w:t xml:space="preserve"> the division of labour (i.e.</w:t>
      </w:r>
      <w:r w:rsidR="00CD63EC" w:rsidRPr="00FD6C0D">
        <w:rPr>
          <w:rFonts w:ascii="Times New Roman" w:hAnsi="Times New Roman" w:cs="Times New Roman"/>
        </w:rPr>
        <w:t>,</w:t>
      </w:r>
      <w:r w:rsidR="000F695D" w:rsidRPr="00FD6C0D">
        <w:rPr>
          <w:rFonts w:ascii="Times New Roman" w:hAnsi="Times New Roman" w:cs="Times New Roman"/>
        </w:rPr>
        <w:t xml:space="preserve"> pollen or nectar forag</w:t>
      </w:r>
      <w:r w:rsidR="00CD63EC" w:rsidRPr="00FD6C0D">
        <w:rPr>
          <w:rFonts w:ascii="Times New Roman" w:hAnsi="Times New Roman" w:cs="Times New Roman"/>
        </w:rPr>
        <w:t>ing</w:t>
      </w:r>
      <w:r w:rsidR="000F695D" w:rsidRPr="00FD6C0D">
        <w:rPr>
          <w:rFonts w:ascii="Times New Roman" w:hAnsi="Times New Roman" w:cs="Times New Roman"/>
        </w:rPr>
        <w:t xml:space="preserve">) </w:t>
      </w:r>
      <w:r w:rsidR="00CD63EC" w:rsidRPr="00FD6C0D">
        <w:rPr>
          <w:rFonts w:ascii="Times New Roman" w:hAnsi="Times New Roman" w:cs="Times New Roman"/>
        </w:rPr>
        <w:t xml:space="preserve">within </w:t>
      </w:r>
      <w:proofErr w:type="spellStart"/>
      <w:r w:rsidRPr="00FD6C0D">
        <w:rPr>
          <w:rFonts w:ascii="Times New Roman" w:hAnsi="Times New Roman" w:cs="Times New Roman"/>
        </w:rPr>
        <w:t>eusocial</w:t>
      </w:r>
      <w:proofErr w:type="spellEnd"/>
      <w:r w:rsidRPr="00FD6C0D">
        <w:rPr>
          <w:rFonts w:ascii="Times New Roman" w:hAnsi="Times New Roman" w:cs="Times New Roman"/>
        </w:rPr>
        <w:t xml:space="preserve"> bee</w:t>
      </w:r>
      <w:r w:rsidR="00CD63EC" w:rsidRPr="00FD6C0D">
        <w:rPr>
          <w:rFonts w:ascii="Times New Roman" w:hAnsi="Times New Roman" w:cs="Times New Roman"/>
        </w:rPr>
        <w:t xml:space="preserve"> </w:t>
      </w:r>
      <w:r w:rsidRPr="00FD6C0D">
        <w:rPr>
          <w:rFonts w:ascii="Times New Roman" w:hAnsi="Times New Roman" w:cs="Times New Roman"/>
        </w:rPr>
        <w:t>s</w:t>
      </w:r>
      <w:r w:rsidR="00CD63EC" w:rsidRPr="00FD6C0D">
        <w:rPr>
          <w:rFonts w:ascii="Times New Roman" w:hAnsi="Times New Roman" w:cs="Times New Roman"/>
        </w:rPr>
        <w:t>pecies</w:t>
      </w:r>
      <w:r w:rsidRPr="00FD6C0D">
        <w:rPr>
          <w:rFonts w:ascii="Times New Roman" w:hAnsi="Times New Roman" w:cs="Times New Roman"/>
        </w:rPr>
        <w:t xml:space="preserve"> </w:t>
      </w:r>
      <w:r w:rsidR="000A59F7" w:rsidRPr="00FD6C0D">
        <w:rPr>
          <w:rFonts w:ascii="Times New Roman" w:hAnsi="Times New Roman" w:cs="Times New Roman"/>
        </w:rPr>
        <w:t xml:space="preserve">could </w:t>
      </w:r>
      <w:r w:rsidRPr="00FD6C0D">
        <w:rPr>
          <w:rFonts w:ascii="Times New Roman" w:hAnsi="Times New Roman" w:cs="Times New Roman"/>
        </w:rPr>
        <w:t>facilitate</w:t>
      </w:r>
      <w:r w:rsidR="0029786C" w:rsidRPr="00FD6C0D">
        <w:rPr>
          <w:rFonts w:ascii="Times New Roman" w:hAnsi="Times New Roman" w:cs="Times New Roman"/>
        </w:rPr>
        <w:t xml:space="preserve"> </w:t>
      </w:r>
      <w:r w:rsidR="000F695D" w:rsidRPr="00FD6C0D">
        <w:rPr>
          <w:rFonts w:ascii="Times New Roman" w:hAnsi="Times New Roman" w:cs="Times New Roman"/>
        </w:rPr>
        <w:t>or</w:t>
      </w:r>
      <w:r w:rsidR="0029786C" w:rsidRPr="00FD6C0D">
        <w:rPr>
          <w:rFonts w:ascii="Times New Roman" w:hAnsi="Times New Roman" w:cs="Times New Roman"/>
        </w:rPr>
        <w:t xml:space="preserve"> negate</w:t>
      </w:r>
      <w:r w:rsidRPr="00FD6C0D">
        <w:rPr>
          <w:rFonts w:ascii="Times New Roman" w:hAnsi="Times New Roman" w:cs="Times New Roman"/>
        </w:rPr>
        <w:t xml:space="preserve"> pollination </w:t>
      </w:r>
      <w:r w:rsidR="00CD63EC" w:rsidRPr="00FD6C0D">
        <w:rPr>
          <w:rFonts w:ascii="Times New Roman" w:hAnsi="Times New Roman" w:cs="Times New Roman"/>
        </w:rPr>
        <w:t>success</w:t>
      </w:r>
      <w:r w:rsidR="000F695D" w:rsidRPr="00FD6C0D">
        <w:rPr>
          <w:rFonts w:ascii="Times New Roman" w:hAnsi="Times New Roman" w:cs="Times New Roman"/>
        </w:rPr>
        <w:t xml:space="preserve">, due to the distinct behavioural interactions </w:t>
      </w:r>
      <w:r w:rsidR="00CD63EC" w:rsidRPr="00FD6C0D">
        <w:rPr>
          <w:rFonts w:ascii="Times New Roman" w:hAnsi="Times New Roman" w:cs="Times New Roman"/>
        </w:rPr>
        <w:t xml:space="preserve">of each forager type </w:t>
      </w:r>
      <w:r w:rsidR="000F695D" w:rsidRPr="00FD6C0D">
        <w:rPr>
          <w:rFonts w:ascii="Times New Roman" w:hAnsi="Times New Roman" w:cs="Times New Roman"/>
        </w:rPr>
        <w:t>with flowers</w:t>
      </w:r>
      <w:r w:rsidR="000A59F7" w:rsidRPr="00FD6C0D">
        <w:rPr>
          <w:rFonts w:ascii="Times New Roman" w:hAnsi="Times New Roman" w:cs="Times New Roman"/>
        </w:rPr>
        <w:t>.</w:t>
      </w:r>
      <w:r w:rsidRPr="00FD6C0D">
        <w:rPr>
          <w:rFonts w:ascii="Times New Roman" w:hAnsi="Times New Roman" w:cs="Times New Roman"/>
        </w:rPr>
        <w:t xml:space="preserve"> </w:t>
      </w:r>
      <w:r w:rsidR="000A59F7" w:rsidRPr="00FD6C0D">
        <w:rPr>
          <w:rFonts w:ascii="Times New Roman" w:hAnsi="Times New Roman" w:cs="Times New Roman"/>
        </w:rPr>
        <w:t>F</w:t>
      </w:r>
      <w:r w:rsidRPr="00FD6C0D">
        <w:rPr>
          <w:rFonts w:ascii="Times New Roman" w:hAnsi="Times New Roman" w:cs="Times New Roman"/>
        </w:rPr>
        <w:t xml:space="preserve">or example, the </w:t>
      </w:r>
      <w:commentRangeStart w:id="7"/>
      <w:r w:rsidRPr="00FD6C0D">
        <w:rPr>
          <w:rFonts w:ascii="Times New Roman" w:hAnsi="Times New Roman" w:cs="Times New Roman"/>
        </w:rPr>
        <w:t xml:space="preserve">displacement of </w:t>
      </w:r>
      <w:proofErr w:type="gramStart"/>
      <w:r w:rsidRPr="00FD6C0D">
        <w:rPr>
          <w:rFonts w:ascii="Times New Roman" w:hAnsi="Times New Roman" w:cs="Times New Roman"/>
        </w:rPr>
        <w:t xml:space="preserve">pollen </w:t>
      </w:r>
      <w:commentRangeEnd w:id="7"/>
      <w:r w:rsidR="000E4DB9" w:rsidRPr="00FD6C0D">
        <w:rPr>
          <w:rStyle w:val="CommentReference"/>
        </w:rPr>
        <w:commentReference w:id="7"/>
      </w:r>
      <w:r w:rsidRPr="00FD6C0D">
        <w:rPr>
          <w:rFonts w:ascii="Times New Roman" w:hAnsi="Times New Roman" w:cs="Times New Roman"/>
        </w:rPr>
        <w:t>by pollen</w:t>
      </w:r>
      <w:proofErr w:type="gramEnd"/>
      <w:r w:rsidR="0087602F" w:rsidRPr="00FD6C0D">
        <w:rPr>
          <w:rFonts w:ascii="Times New Roman" w:hAnsi="Times New Roman" w:cs="Times New Roman"/>
        </w:rPr>
        <w:t xml:space="preserve"> </w:t>
      </w:r>
      <w:r w:rsidRPr="00FD6C0D">
        <w:rPr>
          <w:rFonts w:ascii="Times New Roman" w:hAnsi="Times New Roman" w:cs="Times New Roman"/>
        </w:rPr>
        <w:t>foragers</w:t>
      </w:r>
      <w:r w:rsidR="000A59F7" w:rsidRPr="00FD6C0D">
        <w:rPr>
          <w:rFonts w:ascii="Times New Roman" w:hAnsi="Times New Roman" w:cs="Times New Roman"/>
        </w:rPr>
        <w:t xml:space="preserve"> may</w:t>
      </w:r>
      <w:r w:rsidRPr="00FD6C0D">
        <w:rPr>
          <w:rFonts w:ascii="Times New Roman" w:hAnsi="Times New Roman" w:cs="Times New Roman"/>
        </w:rPr>
        <w:t xml:space="preserve"> lead to </w:t>
      </w:r>
      <w:r w:rsidR="00B947ED" w:rsidRPr="00FD6C0D">
        <w:rPr>
          <w:rFonts w:ascii="Times New Roman" w:hAnsi="Times New Roman" w:cs="Times New Roman"/>
        </w:rPr>
        <w:t>more effective</w:t>
      </w:r>
      <w:r w:rsidRPr="00FD6C0D">
        <w:rPr>
          <w:rFonts w:ascii="Times New Roman" w:hAnsi="Times New Roman" w:cs="Times New Roman"/>
        </w:rPr>
        <w:t xml:space="preserve"> pollination by subsequent floral visitors, </w:t>
      </w:r>
      <w:r w:rsidR="00B947ED" w:rsidRPr="00FD6C0D">
        <w:rPr>
          <w:rFonts w:ascii="Times New Roman" w:hAnsi="Times New Roman" w:cs="Times New Roman"/>
        </w:rPr>
        <w:t xml:space="preserve">regardless </w:t>
      </w:r>
      <w:r w:rsidRPr="00FD6C0D">
        <w:rPr>
          <w:rFonts w:ascii="Times New Roman" w:hAnsi="Times New Roman" w:cs="Times New Roman"/>
        </w:rPr>
        <w:t>of their forag</w:t>
      </w:r>
      <w:r w:rsidR="00B947ED" w:rsidRPr="00FD6C0D">
        <w:rPr>
          <w:rFonts w:ascii="Times New Roman" w:hAnsi="Times New Roman" w:cs="Times New Roman"/>
        </w:rPr>
        <w:t>ing behaviour</w:t>
      </w:r>
      <w:r w:rsidRPr="00FD6C0D">
        <w:rPr>
          <w:rFonts w:ascii="Times New Roman" w:hAnsi="Times New Roman" w:cs="Times New Roman"/>
        </w:rPr>
        <w:t>.</w:t>
      </w:r>
      <w:r w:rsidR="000F695D" w:rsidRPr="00FD6C0D">
        <w:rPr>
          <w:rFonts w:ascii="Times New Roman" w:hAnsi="Times New Roman" w:cs="Times New Roman"/>
        </w:rPr>
        <w:t xml:space="preserve"> Alternatively, different forager types may deplete floral resources, leading to </w:t>
      </w:r>
      <w:proofErr w:type="gramStart"/>
      <w:r w:rsidR="000F695D" w:rsidRPr="00FD6C0D">
        <w:rPr>
          <w:rFonts w:ascii="Times New Roman" w:hAnsi="Times New Roman" w:cs="Times New Roman"/>
        </w:rPr>
        <w:t>reduced</w:t>
      </w:r>
      <w:proofErr w:type="gramEnd"/>
      <w:r w:rsidR="000F695D" w:rsidRPr="00FD6C0D">
        <w:rPr>
          <w:rFonts w:ascii="Times New Roman" w:hAnsi="Times New Roman" w:cs="Times New Roman"/>
        </w:rPr>
        <w:t xml:space="preserve"> effectiveness of subsequent visitation events.</w:t>
      </w:r>
      <w:r w:rsidRPr="00FD6C0D">
        <w:rPr>
          <w:rFonts w:ascii="Times New Roman" w:hAnsi="Times New Roman" w:cs="Times New Roman"/>
        </w:rPr>
        <w:t xml:space="preserve"> Second, </w:t>
      </w:r>
      <w:commentRangeStart w:id="8"/>
      <w:r w:rsidRPr="00FD6C0D">
        <w:rPr>
          <w:rFonts w:ascii="Times New Roman" w:hAnsi="Times New Roman" w:cs="Times New Roman"/>
        </w:rPr>
        <w:t xml:space="preserve">interspecific priority effects could manifest through the influence of </w:t>
      </w:r>
      <w:r w:rsidR="007869F6" w:rsidRPr="00FD6C0D">
        <w:rPr>
          <w:rFonts w:ascii="Times New Roman" w:hAnsi="Times New Roman" w:cs="Times New Roman"/>
        </w:rPr>
        <w:t xml:space="preserve">each </w:t>
      </w:r>
      <w:r w:rsidR="000A59F7" w:rsidRPr="00FD6C0D">
        <w:rPr>
          <w:rFonts w:ascii="Times New Roman" w:hAnsi="Times New Roman" w:cs="Times New Roman"/>
        </w:rPr>
        <w:t>species</w:t>
      </w:r>
      <w:r w:rsidR="000F695D" w:rsidRPr="00FD6C0D">
        <w:rPr>
          <w:rFonts w:ascii="Times New Roman" w:hAnsi="Times New Roman" w:cs="Times New Roman"/>
        </w:rPr>
        <w:t>’ distinct</w:t>
      </w:r>
      <w:r w:rsidRPr="00FD6C0D">
        <w:rPr>
          <w:rFonts w:ascii="Times New Roman" w:hAnsi="Times New Roman" w:cs="Times New Roman"/>
        </w:rPr>
        <w:t xml:space="preserve"> behaviour</w:t>
      </w:r>
      <w:r w:rsidR="000F695D" w:rsidRPr="00FD6C0D">
        <w:rPr>
          <w:rFonts w:ascii="Times New Roman" w:hAnsi="Times New Roman" w:cs="Times New Roman"/>
        </w:rPr>
        <w:t xml:space="preserve"> </w:t>
      </w:r>
      <w:r w:rsidR="000A59F7" w:rsidRPr="00FD6C0D">
        <w:rPr>
          <w:rFonts w:ascii="Times New Roman" w:hAnsi="Times New Roman" w:cs="Times New Roman"/>
        </w:rPr>
        <w:t>during</w:t>
      </w:r>
      <w:r w:rsidRPr="00FD6C0D">
        <w:rPr>
          <w:rFonts w:ascii="Times New Roman" w:hAnsi="Times New Roman" w:cs="Times New Roman"/>
        </w:rPr>
        <w:t xml:space="preserve"> floral visit</w:t>
      </w:r>
      <w:r w:rsidR="000A59F7" w:rsidRPr="00FD6C0D">
        <w:rPr>
          <w:rFonts w:ascii="Times New Roman" w:hAnsi="Times New Roman" w:cs="Times New Roman"/>
        </w:rPr>
        <w:t>s</w:t>
      </w:r>
      <w:commentRangeEnd w:id="8"/>
      <w:r w:rsidR="0087602F" w:rsidRPr="00FD6C0D">
        <w:rPr>
          <w:rStyle w:val="CommentReference"/>
        </w:rPr>
        <w:commentReference w:id="8"/>
      </w:r>
      <w:r w:rsidRPr="00FD6C0D">
        <w:rPr>
          <w:rFonts w:ascii="Times New Roman" w:hAnsi="Times New Roman" w:cs="Times New Roman"/>
        </w:rPr>
        <w:t xml:space="preserve">. In both cases, </w:t>
      </w:r>
      <w:r w:rsidR="00E2051B" w:rsidRPr="00FD6C0D">
        <w:rPr>
          <w:rFonts w:ascii="Times New Roman" w:hAnsi="Times New Roman" w:cs="Times New Roman"/>
        </w:rPr>
        <w:t xml:space="preserve">priority </w:t>
      </w:r>
      <w:r w:rsidRPr="00FD6C0D">
        <w:rPr>
          <w:rFonts w:ascii="Times New Roman" w:hAnsi="Times New Roman" w:cs="Times New Roman"/>
        </w:rPr>
        <w:t>effects are</w:t>
      </w:r>
      <w:r w:rsidR="00E2051B" w:rsidRPr="00FD6C0D">
        <w:rPr>
          <w:rFonts w:ascii="Times New Roman" w:hAnsi="Times New Roman" w:cs="Times New Roman"/>
        </w:rPr>
        <w:t xml:space="preserve"> not only likely to be driven by</w:t>
      </w:r>
      <w:r w:rsidRPr="00FD6C0D">
        <w:rPr>
          <w:rFonts w:ascii="Times New Roman" w:hAnsi="Times New Roman" w:cs="Times New Roman"/>
        </w:rPr>
        <w:t xml:space="preserve"> pollinator </w:t>
      </w:r>
      <w:r w:rsidR="00E2051B" w:rsidRPr="00FD6C0D">
        <w:rPr>
          <w:rFonts w:ascii="Times New Roman" w:hAnsi="Times New Roman" w:cs="Times New Roman"/>
        </w:rPr>
        <w:t xml:space="preserve">foraging </w:t>
      </w:r>
      <w:r w:rsidRPr="00FD6C0D">
        <w:rPr>
          <w:rFonts w:ascii="Times New Roman" w:hAnsi="Times New Roman" w:cs="Times New Roman"/>
        </w:rPr>
        <w:t>behaviour</w:t>
      </w:r>
      <w:r w:rsidR="00E2051B" w:rsidRPr="00FD6C0D">
        <w:rPr>
          <w:rFonts w:ascii="Times New Roman" w:hAnsi="Times New Roman" w:cs="Times New Roman"/>
        </w:rPr>
        <w:t xml:space="preserve">, but </w:t>
      </w:r>
      <w:r w:rsidRPr="00FD6C0D">
        <w:rPr>
          <w:rFonts w:ascii="Times New Roman" w:hAnsi="Times New Roman" w:cs="Times New Roman"/>
        </w:rPr>
        <w:t xml:space="preserve">also </w:t>
      </w:r>
      <w:r w:rsidR="00E2051B" w:rsidRPr="00FD6C0D">
        <w:rPr>
          <w:rFonts w:ascii="Times New Roman" w:hAnsi="Times New Roman" w:cs="Times New Roman"/>
        </w:rPr>
        <w:t xml:space="preserve">differences in </w:t>
      </w:r>
      <w:r w:rsidRPr="00FD6C0D">
        <w:rPr>
          <w:rFonts w:ascii="Times New Roman" w:hAnsi="Times New Roman" w:cs="Times New Roman"/>
        </w:rPr>
        <w:t>floral structure</w:t>
      </w:r>
      <w:r w:rsidR="000F695D" w:rsidRPr="00FD6C0D">
        <w:rPr>
          <w:rFonts w:ascii="Times New Roman" w:hAnsi="Times New Roman" w:cs="Times New Roman"/>
        </w:rPr>
        <w:t xml:space="preserve"> and mating systems</w:t>
      </w:r>
      <w:r w:rsidR="00E2051B" w:rsidRPr="00FD6C0D">
        <w:rPr>
          <w:rFonts w:ascii="Times New Roman" w:hAnsi="Times New Roman" w:cs="Times New Roman"/>
        </w:rPr>
        <w:t xml:space="preserve"> among plant species.</w:t>
      </w:r>
      <w:r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For</w:t>
      </w:r>
      <w:r w:rsidR="0029786C" w:rsidRPr="00FD6C0D">
        <w:rPr>
          <w:rFonts w:ascii="Times New Roman" w:hAnsi="Times New Roman" w:cs="Times New Roman"/>
        </w:rPr>
        <w:t xml:space="preserve"> example</w:t>
      </w:r>
      <w:r w:rsidR="00E2051B" w:rsidRPr="00FD6C0D">
        <w:rPr>
          <w:rFonts w:ascii="Times New Roman" w:hAnsi="Times New Roman" w:cs="Times New Roman"/>
        </w:rPr>
        <w:t>,</w:t>
      </w:r>
      <w:r w:rsidR="0029786C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species in the plant family</w:t>
      </w:r>
      <w:r w:rsidR="007869F6" w:rsidRPr="00FD6C0D">
        <w:rPr>
          <w:rFonts w:ascii="Times New Roman" w:hAnsi="Times New Roman" w:cs="Times New Roman"/>
        </w:rPr>
        <w:t xml:space="preserve"> </w:t>
      </w:r>
      <w:proofErr w:type="spellStart"/>
      <w:r w:rsidR="007869F6" w:rsidRPr="00FD6C0D">
        <w:rPr>
          <w:rFonts w:ascii="Times New Roman" w:hAnsi="Times New Roman" w:cs="Times New Roman"/>
        </w:rPr>
        <w:t>Ericaceae</w:t>
      </w:r>
      <w:proofErr w:type="spellEnd"/>
      <w:r w:rsidR="007869F6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have</w:t>
      </w:r>
      <w:r w:rsidR="0029786C" w:rsidRPr="00FD6C0D">
        <w:rPr>
          <w:rFonts w:ascii="Times New Roman" w:hAnsi="Times New Roman" w:cs="Times New Roman"/>
        </w:rPr>
        <w:t xml:space="preserve"> </w:t>
      </w:r>
      <w:proofErr w:type="spellStart"/>
      <w:r w:rsidR="0029786C" w:rsidRPr="00FD6C0D">
        <w:rPr>
          <w:rFonts w:ascii="Times New Roman" w:hAnsi="Times New Roman" w:cs="Times New Roman"/>
        </w:rPr>
        <w:t>poricidal</w:t>
      </w:r>
      <w:proofErr w:type="spellEnd"/>
      <w:r w:rsidR="0029786C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anthers that</w:t>
      </w:r>
      <w:r w:rsidR="0029786C" w:rsidRPr="00FD6C0D">
        <w:rPr>
          <w:rFonts w:ascii="Times New Roman" w:hAnsi="Times New Roman" w:cs="Times New Roman"/>
        </w:rPr>
        <w:t xml:space="preserve"> require vibration or buzz-pollination to release pollen</w:t>
      </w:r>
      <w:r w:rsidR="006B4233" w:rsidRPr="00FD6C0D">
        <w:rPr>
          <w:rFonts w:ascii="Times New Roman" w:hAnsi="Times New Roman" w:cs="Times New Roman"/>
        </w:rPr>
        <w:t>,</w:t>
      </w:r>
      <w:r w:rsidR="0029786C" w:rsidRPr="00FD6C0D">
        <w:rPr>
          <w:rFonts w:ascii="Times New Roman" w:hAnsi="Times New Roman" w:cs="Times New Roman"/>
        </w:rPr>
        <w:t xml:space="preserve"> </w:t>
      </w:r>
      <w:r w:rsidR="00E2051B" w:rsidRPr="00FD6C0D">
        <w:rPr>
          <w:rFonts w:ascii="Times New Roman" w:hAnsi="Times New Roman" w:cs="Times New Roman"/>
        </w:rPr>
        <w:t>whereas other plant taxa have freely available pollen and do not require buzz-pollination</w:t>
      </w:r>
      <w:r w:rsidR="00620F0D" w:rsidRPr="00FD6C0D">
        <w:rPr>
          <w:rFonts w:ascii="Times New Roman" w:hAnsi="Times New Roman" w:cs="Times New Roman"/>
        </w:rPr>
        <w:t xml:space="preserve"> (REF),</w:t>
      </w:r>
      <w:r w:rsidR="00E2051B" w:rsidRPr="00FD6C0D">
        <w:rPr>
          <w:rFonts w:ascii="Times New Roman" w:hAnsi="Times New Roman" w:cs="Times New Roman"/>
        </w:rPr>
        <w:t xml:space="preserve"> </w:t>
      </w:r>
      <w:r w:rsidRPr="00FD6C0D">
        <w:rPr>
          <w:rFonts w:ascii="Times New Roman" w:hAnsi="Times New Roman" w:cs="Times New Roman"/>
        </w:rPr>
        <w:t>which may benefit or negate the influence of the first visitors</w:t>
      </w:r>
      <w:r w:rsidR="000F695D" w:rsidRPr="00FD6C0D">
        <w:rPr>
          <w:rFonts w:ascii="Times New Roman" w:hAnsi="Times New Roman" w:cs="Times New Roman"/>
        </w:rPr>
        <w:t xml:space="preserve"> as well as pollen incompatibility systems (i.e. the requirement autogamous (same flower), geitonogamous (clonal pollination) or </w:t>
      </w:r>
      <w:proofErr w:type="spellStart"/>
      <w:r w:rsidR="000F695D" w:rsidRPr="00FD6C0D">
        <w:rPr>
          <w:rFonts w:ascii="Times New Roman" w:hAnsi="Times New Roman" w:cs="Times New Roman"/>
        </w:rPr>
        <w:t>allogamous</w:t>
      </w:r>
      <w:proofErr w:type="spellEnd"/>
      <w:r w:rsidR="000F695D" w:rsidRPr="00FD6C0D">
        <w:rPr>
          <w:rFonts w:ascii="Times New Roman" w:hAnsi="Times New Roman" w:cs="Times New Roman"/>
        </w:rPr>
        <w:t xml:space="preserve"> (cross) pollination for plant reproductive success).</w:t>
      </w:r>
      <w:r w:rsidR="000B170B" w:rsidRPr="00FD6C0D">
        <w:rPr>
          <w:rFonts w:ascii="Times New Roman" w:hAnsi="Times New Roman" w:cs="Times New Roman"/>
          <w:b/>
        </w:rPr>
        <w:t xml:space="preserve"> </w:t>
      </w:r>
      <w:r w:rsidR="0029786C" w:rsidRPr="00FD6C0D">
        <w:rPr>
          <w:rFonts w:ascii="Times New Roman" w:hAnsi="Times New Roman" w:cs="Times New Roman"/>
        </w:rPr>
        <w:t xml:space="preserve">Lastly, </w:t>
      </w:r>
      <w:r w:rsidR="006B4233" w:rsidRPr="00FD6C0D">
        <w:rPr>
          <w:rFonts w:ascii="Times New Roman" w:hAnsi="Times New Roman" w:cs="Times New Roman"/>
        </w:rPr>
        <w:t xml:space="preserve">floral visitation sequence </w:t>
      </w:r>
      <w:r w:rsidR="0029786C" w:rsidRPr="00FD6C0D">
        <w:rPr>
          <w:rFonts w:ascii="Times New Roman" w:hAnsi="Times New Roman" w:cs="Times New Roman"/>
        </w:rPr>
        <w:t xml:space="preserve">priority effects may be stronger </w:t>
      </w:r>
      <w:r w:rsidR="006B4233" w:rsidRPr="00FD6C0D">
        <w:rPr>
          <w:rFonts w:ascii="Times New Roman" w:hAnsi="Times New Roman" w:cs="Times New Roman"/>
        </w:rPr>
        <w:t xml:space="preserve">for </w:t>
      </w:r>
      <w:r w:rsidR="0066391F" w:rsidRPr="00FD6C0D">
        <w:rPr>
          <w:rFonts w:ascii="Times New Roman" w:hAnsi="Times New Roman" w:cs="Times New Roman"/>
        </w:rPr>
        <w:t xml:space="preserve">flowers that are highly </w:t>
      </w:r>
      <w:r w:rsidR="0029786C" w:rsidRPr="00FD6C0D">
        <w:rPr>
          <w:rFonts w:ascii="Times New Roman" w:hAnsi="Times New Roman" w:cs="Times New Roman"/>
        </w:rPr>
        <w:t xml:space="preserve">pollen </w:t>
      </w:r>
      <w:r w:rsidR="0066391F" w:rsidRPr="00FD6C0D">
        <w:rPr>
          <w:rFonts w:ascii="Times New Roman" w:hAnsi="Times New Roman" w:cs="Times New Roman"/>
        </w:rPr>
        <w:t xml:space="preserve">limited </w:t>
      </w:r>
      <w:commentRangeStart w:id="9"/>
      <w:r w:rsidR="0029786C" w:rsidRPr="00FD6C0D">
        <w:rPr>
          <w:rFonts w:ascii="Times New Roman" w:hAnsi="Times New Roman" w:cs="Times New Roman"/>
        </w:rPr>
        <w:t>(i.e.</w:t>
      </w:r>
      <w:r w:rsidR="008A4270" w:rsidRPr="00FD6C0D">
        <w:rPr>
          <w:rFonts w:ascii="Times New Roman" w:hAnsi="Times New Roman" w:cs="Times New Roman"/>
        </w:rPr>
        <w:t>,</w:t>
      </w:r>
      <w:r w:rsidR="00620F0D" w:rsidRPr="00FD6C0D">
        <w:rPr>
          <w:rFonts w:ascii="Times New Roman" w:hAnsi="Times New Roman" w:cs="Times New Roman"/>
        </w:rPr>
        <w:t xml:space="preserve"> less abundant pollinator communities resulting in</w:t>
      </w:r>
      <w:r w:rsidR="0029786C" w:rsidRPr="00FD6C0D">
        <w:rPr>
          <w:rFonts w:ascii="Times New Roman" w:hAnsi="Times New Roman" w:cs="Times New Roman"/>
        </w:rPr>
        <w:t xml:space="preserve"> shorter floral visitation sequences), declining </w:t>
      </w:r>
      <w:r w:rsidR="000B170B" w:rsidRPr="00FD6C0D">
        <w:rPr>
          <w:rFonts w:ascii="Times New Roman" w:hAnsi="Times New Roman" w:cs="Times New Roman"/>
        </w:rPr>
        <w:t>in longer</w:t>
      </w:r>
      <w:r w:rsidR="0029786C" w:rsidRPr="00FD6C0D">
        <w:rPr>
          <w:rFonts w:ascii="Times New Roman" w:hAnsi="Times New Roman" w:cs="Times New Roman"/>
        </w:rPr>
        <w:t xml:space="preserve"> </w:t>
      </w:r>
      <w:r w:rsidR="000B170B" w:rsidRPr="00FD6C0D">
        <w:rPr>
          <w:rFonts w:ascii="Times New Roman" w:hAnsi="Times New Roman" w:cs="Times New Roman"/>
        </w:rPr>
        <w:t>visitation</w:t>
      </w:r>
      <w:r w:rsidR="0029786C" w:rsidRPr="00FD6C0D">
        <w:rPr>
          <w:rFonts w:ascii="Times New Roman" w:hAnsi="Times New Roman" w:cs="Times New Roman"/>
        </w:rPr>
        <w:t xml:space="preserve"> sequences due to increase</w:t>
      </w:r>
      <w:r w:rsidR="000B170B" w:rsidRPr="00FD6C0D">
        <w:rPr>
          <w:rFonts w:ascii="Times New Roman" w:hAnsi="Times New Roman" w:cs="Times New Roman"/>
        </w:rPr>
        <w:t>s</w:t>
      </w:r>
      <w:r w:rsidR="0029786C" w:rsidRPr="00FD6C0D">
        <w:rPr>
          <w:rFonts w:ascii="Times New Roman" w:hAnsi="Times New Roman" w:cs="Times New Roman"/>
        </w:rPr>
        <w:t xml:space="preserve"> in pollen deposition.</w:t>
      </w:r>
      <w:commentRangeEnd w:id="9"/>
      <w:r w:rsidR="0066391F" w:rsidRPr="00FD6C0D">
        <w:rPr>
          <w:rStyle w:val="CommentReference"/>
        </w:rPr>
        <w:commentReference w:id="9"/>
      </w:r>
    </w:p>
    <w:p w14:paraId="0D885E56" w14:textId="77777777" w:rsidR="00435024" w:rsidRPr="00FD6C0D" w:rsidRDefault="00435024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4397CC4E" w14:textId="1924C8A6" w:rsidR="00435024" w:rsidRPr="00FD6C0D" w:rsidRDefault="0066391F" w:rsidP="00F87752">
      <w:pPr>
        <w:spacing w:line="480" w:lineRule="auto"/>
        <w:contextualSpacing/>
        <w:rPr>
          <w:rFonts w:ascii="Times New Roman" w:hAnsi="Times New Roman" w:cs="Times New Roman"/>
        </w:rPr>
      </w:pPr>
      <w:commentRangeStart w:id="10"/>
      <w:r w:rsidRPr="00FD6C0D">
        <w:rPr>
          <w:rFonts w:ascii="Times New Roman" w:hAnsi="Times New Roman" w:cs="Times New Roman"/>
        </w:rPr>
        <w:t>Here</w:t>
      </w:r>
      <w:r w:rsidR="00435024" w:rsidRPr="00FD6C0D">
        <w:rPr>
          <w:rFonts w:ascii="Times New Roman" w:hAnsi="Times New Roman" w:cs="Times New Roman"/>
        </w:rPr>
        <w:t>, we examine</w:t>
      </w:r>
      <w:r w:rsidRPr="00FD6C0D">
        <w:rPr>
          <w:rFonts w:ascii="Times New Roman" w:hAnsi="Times New Roman" w:cs="Times New Roman"/>
        </w:rPr>
        <w:t xml:space="preserve"> </w:t>
      </w:r>
      <w:r w:rsidR="00435024" w:rsidRPr="00FD6C0D">
        <w:rPr>
          <w:rFonts w:ascii="Times New Roman" w:hAnsi="Times New Roman" w:cs="Times New Roman"/>
        </w:rPr>
        <w:t xml:space="preserve">whether </w:t>
      </w:r>
      <w:r w:rsidRPr="00FD6C0D">
        <w:rPr>
          <w:rFonts w:ascii="Times New Roman" w:hAnsi="Times New Roman" w:cs="Times New Roman"/>
        </w:rPr>
        <w:t xml:space="preserve">there are </w:t>
      </w:r>
      <w:r w:rsidR="00435024" w:rsidRPr="00FD6C0D">
        <w:rPr>
          <w:rFonts w:ascii="Times New Roman" w:hAnsi="Times New Roman" w:cs="Times New Roman"/>
        </w:rPr>
        <w:t xml:space="preserve">priority effects </w:t>
      </w:r>
      <w:r w:rsidRPr="00FD6C0D">
        <w:rPr>
          <w:rFonts w:ascii="Times New Roman" w:hAnsi="Times New Roman" w:cs="Times New Roman"/>
        </w:rPr>
        <w:t>in sequence</w:t>
      </w:r>
      <w:r w:rsidR="00620F0D" w:rsidRPr="00FD6C0D">
        <w:rPr>
          <w:rFonts w:ascii="Times New Roman" w:hAnsi="Times New Roman" w:cs="Times New Roman"/>
        </w:rPr>
        <w:t>s</w:t>
      </w:r>
      <w:r w:rsidRPr="00FD6C0D">
        <w:rPr>
          <w:rFonts w:ascii="Times New Roman" w:hAnsi="Times New Roman" w:cs="Times New Roman"/>
        </w:rPr>
        <w:t xml:space="preserve"> of floral visitation</w:t>
      </w:r>
      <w:r w:rsidR="00EC7FD9" w:rsidRPr="00FD6C0D">
        <w:rPr>
          <w:rFonts w:ascii="Times New Roman" w:hAnsi="Times New Roman" w:cs="Times New Roman"/>
        </w:rPr>
        <w:t>,</w:t>
      </w:r>
      <w:r w:rsidRPr="00FD6C0D">
        <w:rPr>
          <w:rFonts w:ascii="Times New Roman" w:hAnsi="Times New Roman" w:cs="Times New Roman"/>
        </w:rPr>
        <w:t xml:space="preserve"> both within and among insect species</w:t>
      </w:r>
      <w:r w:rsidR="00EC7FD9" w:rsidRPr="00FD6C0D">
        <w:rPr>
          <w:rFonts w:ascii="Times New Roman" w:hAnsi="Times New Roman" w:cs="Times New Roman"/>
        </w:rPr>
        <w:t>,</w:t>
      </w:r>
      <w:r w:rsidRPr="00FD6C0D">
        <w:rPr>
          <w:rFonts w:ascii="Times New Roman" w:hAnsi="Times New Roman" w:cs="Times New Roman"/>
        </w:rPr>
        <w:t xml:space="preserve"> for two crop species (blueberry</w:t>
      </w:r>
      <w:r w:rsidR="00620F0D" w:rsidRPr="00FD6C0D">
        <w:rPr>
          <w:rFonts w:ascii="Times New Roman" w:hAnsi="Times New Roman" w:cs="Times New Roman"/>
        </w:rPr>
        <w:t>:</w:t>
      </w:r>
      <w:r w:rsidRPr="00FD6C0D">
        <w:rPr>
          <w:rFonts w:ascii="Times New Roman" w:hAnsi="Times New Roman" w:cs="Times New Roman"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Vaccinium</w:t>
      </w:r>
      <w:proofErr w:type="spellEnd"/>
      <w:r w:rsidRPr="00FD6C0D">
        <w:rPr>
          <w:rFonts w:ascii="Times New Roman" w:hAnsi="Times New Roman" w:cs="Times New Roman"/>
        </w:rPr>
        <w:t xml:space="preserve"> </w:t>
      </w:r>
      <w:proofErr w:type="spellStart"/>
      <w:r w:rsidR="00620F0D" w:rsidRPr="00FD6C0D">
        <w:rPr>
          <w:rFonts w:ascii="Times New Roman" w:hAnsi="Times New Roman" w:cs="Times New Roman"/>
          <w:i/>
        </w:rPr>
        <w:t>corymbosum</w:t>
      </w:r>
      <w:proofErr w:type="spellEnd"/>
      <w:r w:rsidRPr="00FD6C0D">
        <w:rPr>
          <w:rFonts w:ascii="Times New Roman" w:hAnsi="Times New Roman" w:cs="Times New Roman"/>
        </w:rPr>
        <w:t xml:space="preserve"> and raspberry</w:t>
      </w:r>
      <w:r w:rsidR="00620F0D" w:rsidRPr="00FD6C0D">
        <w:rPr>
          <w:rFonts w:ascii="Times New Roman" w:hAnsi="Times New Roman" w:cs="Times New Roman"/>
        </w:rPr>
        <w:t>:</w:t>
      </w:r>
      <w:r w:rsidRPr="00FD6C0D">
        <w:rPr>
          <w:rFonts w:ascii="Times New Roman" w:hAnsi="Times New Roman" w:cs="Times New Roman"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Rubus</w:t>
      </w:r>
      <w:proofErr w:type="spellEnd"/>
      <w:r w:rsidRPr="00FD6C0D">
        <w:rPr>
          <w:rFonts w:ascii="Times New Roman" w:hAnsi="Times New Roman" w:cs="Times New Roman"/>
          <w:i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idaeus</w:t>
      </w:r>
      <w:proofErr w:type="spellEnd"/>
      <w:r w:rsidRPr="00FD6C0D">
        <w:rPr>
          <w:rFonts w:ascii="Times New Roman" w:hAnsi="Times New Roman" w:cs="Times New Roman"/>
        </w:rPr>
        <w:t>) that have different floral morphologies.</w:t>
      </w:r>
      <w:r w:rsidR="00EC7FD9" w:rsidRPr="00FD6C0D">
        <w:rPr>
          <w:rFonts w:ascii="Times New Roman" w:hAnsi="Times New Roman" w:cs="Times New Roman"/>
        </w:rPr>
        <w:t xml:space="preserve"> Then</w:t>
      </w:r>
      <w:r w:rsidR="002B1419" w:rsidRPr="00FD6C0D">
        <w:rPr>
          <w:rFonts w:ascii="Times New Roman" w:hAnsi="Times New Roman" w:cs="Times New Roman"/>
        </w:rPr>
        <w:t xml:space="preserve">, </w:t>
      </w:r>
      <w:r w:rsidR="00EC7FD9" w:rsidRPr="00FD6C0D">
        <w:rPr>
          <w:rFonts w:ascii="Times New Roman" w:hAnsi="Times New Roman" w:cs="Times New Roman"/>
        </w:rPr>
        <w:t xml:space="preserve">test whether floral visitation sequence </w:t>
      </w:r>
      <w:r w:rsidR="002B1419" w:rsidRPr="00FD6C0D">
        <w:rPr>
          <w:rFonts w:ascii="Times New Roman" w:hAnsi="Times New Roman" w:cs="Times New Roman"/>
        </w:rPr>
        <w:t xml:space="preserve">priority effects are diluted as floral visitation rate increase. </w:t>
      </w:r>
      <w:r w:rsidR="00EC7FD9" w:rsidRPr="00FD6C0D">
        <w:rPr>
          <w:rFonts w:ascii="Times New Roman" w:hAnsi="Times New Roman" w:cs="Times New Roman"/>
        </w:rPr>
        <w:t>Finally</w:t>
      </w:r>
      <w:r w:rsidR="000A59F7" w:rsidRPr="00FD6C0D">
        <w:rPr>
          <w:rFonts w:ascii="Times New Roman" w:hAnsi="Times New Roman" w:cs="Times New Roman"/>
        </w:rPr>
        <w:t>,</w:t>
      </w:r>
      <w:r w:rsidR="00BC471E" w:rsidRPr="00FD6C0D">
        <w:rPr>
          <w:rFonts w:ascii="Times New Roman" w:hAnsi="Times New Roman" w:cs="Times New Roman"/>
        </w:rPr>
        <w:t xml:space="preserve"> w</w:t>
      </w:r>
      <w:r w:rsidR="000A59F7" w:rsidRPr="00FD6C0D">
        <w:rPr>
          <w:rFonts w:ascii="Times New Roman" w:hAnsi="Times New Roman" w:cs="Times New Roman"/>
        </w:rPr>
        <w:t>e test if</w:t>
      </w:r>
      <w:r w:rsidR="00BC471E" w:rsidRPr="00FD6C0D">
        <w:rPr>
          <w:rFonts w:ascii="Times New Roman" w:hAnsi="Times New Roman" w:cs="Times New Roman"/>
        </w:rPr>
        <w:t xml:space="preserve"> </w:t>
      </w:r>
      <w:r w:rsidR="00EC7FD9" w:rsidRPr="00FD6C0D">
        <w:rPr>
          <w:rFonts w:ascii="Times New Roman" w:hAnsi="Times New Roman" w:cs="Times New Roman"/>
        </w:rPr>
        <w:t xml:space="preserve">floral visitation sequence </w:t>
      </w:r>
      <w:r w:rsidR="000A59F7" w:rsidRPr="00FD6C0D">
        <w:rPr>
          <w:rFonts w:ascii="Times New Roman" w:hAnsi="Times New Roman" w:cs="Times New Roman"/>
        </w:rPr>
        <w:t xml:space="preserve">priority effects are mediated </w:t>
      </w:r>
      <w:r w:rsidR="00EC7FD9" w:rsidRPr="00FD6C0D">
        <w:rPr>
          <w:rFonts w:ascii="Times New Roman" w:hAnsi="Times New Roman" w:cs="Times New Roman"/>
        </w:rPr>
        <w:t xml:space="preserve">to some degree </w:t>
      </w:r>
      <w:r w:rsidR="000A59F7" w:rsidRPr="00FD6C0D">
        <w:rPr>
          <w:rFonts w:ascii="Times New Roman" w:hAnsi="Times New Roman" w:cs="Times New Roman"/>
        </w:rPr>
        <w:t>by</w:t>
      </w:r>
      <w:r w:rsidR="00E569A8" w:rsidRPr="00FD6C0D">
        <w:rPr>
          <w:rFonts w:ascii="Times New Roman" w:hAnsi="Times New Roman" w:cs="Times New Roman"/>
        </w:rPr>
        <w:t xml:space="preserve"> </w:t>
      </w:r>
      <w:r w:rsidR="00EC7FD9" w:rsidRPr="00FD6C0D">
        <w:rPr>
          <w:rFonts w:ascii="Times New Roman" w:hAnsi="Times New Roman" w:cs="Times New Roman"/>
        </w:rPr>
        <w:t xml:space="preserve">differences in </w:t>
      </w:r>
      <w:r w:rsidR="00BC471E" w:rsidRPr="00FD6C0D">
        <w:rPr>
          <w:rFonts w:ascii="Times New Roman" w:hAnsi="Times New Roman" w:cs="Times New Roman"/>
        </w:rPr>
        <w:t>floral structure</w:t>
      </w:r>
      <w:r w:rsidR="000B170B" w:rsidRPr="00FD6C0D">
        <w:rPr>
          <w:rFonts w:ascii="Times New Roman" w:hAnsi="Times New Roman" w:cs="Times New Roman"/>
        </w:rPr>
        <w:t xml:space="preserve"> </w:t>
      </w:r>
      <w:r w:rsidR="00EC7FD9" w:rsidRPr="00FD6C0D">
        <w:rPr>
          <w:rFonts w:ascii="Times New Roman" w:hAnsi="Times New Roman" w:cs="Times New Roman"/>
        </w:rPr>
        <w:t>among plant species</w:t>
      </w:r>
      <w:r w:rsidR="0076680E" w:rsidRPr="00FD6C0D">
        <w:rPr>
          <w:rFonts w:ascii="Times New Roman" w:hAnsi="Times New Roman" w:cs="Times New Roman"/>
        </w:rPr>
        <w:t>.</w:t>
      </w:r>
      <w:commentRangeEnd w:id="10"/>
      <w:r w:rsidR="00EC7FD9" w:rsidRPr="00FD6C0D">
        <w:rPr>
          <w:rStyle w:val="CommentReference"/>
        </w:rPr>
        <w:commentReference w:id="10"/>
      </w:r>
    </w:p>
    <w:p w14:paraId="3185959E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6CC99A99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Materials and Methods</w:t>
      </w:r>
    </w:p>
    <w:p w14:paraId="0D3CD55F" w14:textId="77777777" w:rsidR="00BC471E" w:rsidRPr="00FD6C0D" w:rsidRDefault="00BC471E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</w:p>
    <w:p w14:paraId="71D265AA" w14:textId="77777777" w:rsidR="000A59F7" w:rsidRPr="00FD6C0D" w:rsidRDefault="000A59F7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Study site</w:t>
      </w:r>
    </w:p>
    <w:p w14:paraId="2F9327E4" w14:textId="4EA22EC5" w:rsidR="000A59F7" w:rsidRPr="00FD6C0D" w:rsidRDefault="003667CC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>We conducted this study</w:t>
      </w:r>
      <w:r w:rsidR="000A59F7" w:rsidRPr="00FD6C0D">
        <w:rPr>
          <w:rFonts w:ascii="Times New Roman" w:hAnsi="Times New Roman" w:cs="Times New Roman"/>
        </w:rPr>
        <w:t xml:space="preserve"> </w:t>
      </w:r>
      <w:r w:rsidR="00620F0D" w:rsidRPr="00FD6C0D">
        <w:rPr>
          <w:rFonts w:ascii="Times New Roman" w:hAnsi="Times New Roman" w:cs="Times New Roman"/>
        </w:rPr>
        <w:t xml:space="preserve">on </w:t>
      </w:r>
      <w:r w:rsidR="000A59F7" w:rsidRPr="00FD6C0D">
        <w:rPr>
          <w:rFonts w:ascii="Times New Roman" w:hAnsi="Times New Roman" w:cs="Times New Roman"/>
        </w:rPr>
        <w:t xml:space="preserve">the North Coast, New South Wales, </w:t>
      </w:r>
      <w:proofErr w:type="gramStart"/>
      <w:r w:rsidR="000A59F7" w:rsidRPr="00FD6C0D">
        <w:rPr>
          <w:rFonts w:ascii="Times New Roman" w:hAnsi="Times New Roman" w:cs="Times New Roman"/>
        </w:rPr>
        <w:t xml:space="preserve">Australia on a </w:t>
      </w:r>
      <w:commentRangeStart w:id="11"/>
      <w:r w:rsidR="000A59F7" w:rsidRPr="00FD6C0D">
        <w:rPr>
          <w:rFonts w:ascii="Times New Roman" w:hAnsi="Times New Roman" w:cs="Times New Roman"/>
        </w:rPr>
        <w:t xml:space="preserve">large-scale </w:t>
      </w:r>
      <w:commentRangeEnd w:id="11"/>
      <w:r w:rsidR="00A94C88">
        <w:rPr>
          <w:rStyle w:val="CommentReference"/>
        </w:rPr>
        <w:commentReference w:id="11"/>
      </w:r>
      <w:r w:rsidR="000A59F7" w:rsidRPr="00FD6C0D">
        <w:rPr>
          <w:rFonts w:ascii="Times New Roman" w:hAnsi="Times New Roman" w:cs="Times New Roman"/>
        </w:rPr>
        <w:t>commercial berry farm</w:t>
      </w:r>
      <w:proofErr w:type="gramEnd"/>
      <w:r w:rsidR="000A59F7" w:rsidRPr="00FD6C0D">
        <w:rPr>
          <w:rFonts w:ascii="Times New Roman" w:hAnsi="Times New Roman" w:cs="Times New Roman"/>
        </w:rPr>
        <w:t xml:space="preserve"> (29.990232°S, 153.143171°E) across two flowering seasons</w:t>
      </w:r>
      <w:r w:rsidR="008907B7" w:rsidRPr="00FD6C0D">
        <w:rPr>
          <w:rFonts w:ascii="Times New Roman" w:hAnsi="Times New Roman" w:cs="Times New Roman"/>
        </w:rPr>
        <w:t xml:space="preserve">; May 2017 and 2018 for blueberry and </w:t>
      </w:r>
      <w:commentRangeStart w:id="12"/>
      <w:r w:rsidR="008907B7" w:rsidRPr="00FD6C0D">
        <w:rPr>
          <w:rFonts w:ascii="Times New Roman" w:hAnsi="Times New Roman" w:cs="Times New Roman"/>
        </w:rPr>
        <w:t>February-March 2017 for raspberry</w:t>
      </w:r>
      <w:commentRangeEnd w:id="12"/>
      <w:r w:rsidR="00656BE8">
        <w:rPr>
          <w:rStyle w:val="CommentReference"/>
        </w:rPr>
        <w:commentReference w:id="12"/>
      </w:r>
      <w:r w:rsidR="000A59F7" w:rsidRPr="00FD6C0D">
        <w:rPr>
          <w:rFonts w:ascii="Times New Roman" w:hAnsi="Times New Roman" w:cs="Times New Roman"/>
        </w:rPr>
        <w:t>.</w:t>
      </w:r>
    </w:p>
    <w:p w14:paraId="3B6E167E" w14:textId="77777777" w:rsidR="000A59F7" w:rsidRPr="00FD6C0D" w:rsidRDefault="000A59F7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0961B040" w14:textId="77777777" w:rsidR="007159D3" w:rsidRPr="00FD6C0D" w:rsidRDefault="007159D3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Plant species and floral structure</w:t>
      </w:r>
    </w:p>
    <w:p w14:paraId="0E597DD0" w14:textId="5CA19325" w:rsidR="007159D3" w:rsidRDefault="00FB5CB0" w:rsidP="00F87752">
      <w:pPr>
        <w:spacing w:line="480" w:lineRule="auto"/>
        <w:contextualSpacing/>
        <w:rPr>
          <w:rFonts w:ascii="Times New Roman" w:hAnsi="Times New Roman" w:cs="Times New Roman"/>
        </w:rPr>
      </w:pPr>
      <w:r w:rsidRPr="00FD6C0D">
        <w:rPr>
          <w:rFonts w:ascii="Times New Roman" w:hAnsi="Times New Roman" w:cs="Times New Roman"/>
        </w:rPr>
        <w:t xml:space="preserve">We focussed on </w:t>
      </w:r>
      <w:r w:rsidR="00620F0D" w:rsidRPr="00FD6C0D">
        <w:rPr>
          <w:rFonts w:ascii="Times New Roman" w:hAnsi="Times New Roman" w:cs="Times New Roman"/>
        </w:rPr>
        <w:t xml:space="preserve">one </w:t>
      </w:r>
      <w:r w:rsidRPr="00FD6C0D">
        <w:rPr>
          <w:rFonts w:ascii="Times New Roman" w:hAnsi="Times New Roman" w:cs="Times New Roman"/>
        </w:rPr>
        <w:t xml:space="preserve">blueberry species: ‘Southern </w:t>
      </w:r>
      <w:proofErr w:type="spellStart"/>
      <w:r w:rsidRPr="00FD6C0D">
        <w:rPr>
          <w:rFonts w:ascii="Times New Roman" w:hAnsi="Times New Roman" w:cs="Times New Roman"/>
        </w:rPr>
        <w:t>Highbush</w:t>
      </w:r>
      <w:proofErr w:type="spellEnd"/>
      <w:r w:rsidRPr="00FD6C0D">
        <w:rPr>
          <w:rFonts w:ascii="Times New Roman" w:hAnsi="Times New Roman" w:cs="Times New Roman"/>
        </w:rPr>
        <w:t>’ (SH) (</w:t>
      </w:r>
      <w:proofErr w:type="spellStart"/>
      <w:r w:rsidRPr="00FD6C0D">
        <w:rPr>
          <w:rFonts w:ascii="Times New Roman" w:hAnsi="Times New Roman" w:cs="Times New Roman"/>
          <w:i/>
        </w:rPr>
        <w:t>Vaccinium</w:t>
      </w:r>
      <w:proofErr w:type="spellEnd"/>
      <w:r w:rsidRPr="00FD6C0D">
        <w:rPr>
          <w:rFonts w:ascii="Times New Roman" w:hAnsi="Times New Roman" w:cs="Times New Roman"/>
          <w:i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corymbosum</w:t>
      </w:r>
      <w:proofErr w:type="spellEnd"/>
      <w:r w:rsidRPr="00FD6C0D">
        <w:rPr>
          <w:rFonts w:ascii="Times New Roman" w:hAnsi="Times New Roman" w:cs="Times New Roman"/>
          <w:i/>
        </w:rPr>
        <w:t xml:space="preserve">, </w:t>
      </w:r>
      <w:r w:rsidRPr="00FD6C0D">
        <w:rPr>
          <w:rFonts w:ascii="Times New Roman" w:hAnsi="Times New Roman" w:cs="Times New Roman"/>
        </w:rPr>
        <w:t xml:space="preserve">cultivar </w:t>
      </w:r>
      <w:proofErr w:type="spellStart"/>
      <w:r w:rsidRPr="00FD6C0D">
        <w:rPr>
          <w:rFonts w:ascii="Times New Roman" w:hAnsi="Times New Roman" w:cs="Times New Roman"/>
        </w:rPr>
        <w:t>Snowchaser</w:t>
      </w:r>
      <w:proofErr w:type="spellEnd"/>
      <w:r w:rsidRPr="00FD6C0D">
        <w:rPr>
          <w:rFonts w:ascii="Times New Roman" w:hAnsi="Times New Roman" w:cs="Times New Roman"/>
        </w:rPr>
        <w:t xml:space="preserve">) and one raspberry species: </w:t>
      </w:r>
      <w:proofErr w:type="spellStart"/>
      <w:r w:rsidRPr="00FD6C0D">
        <w:rPr>
          <w:rFonts w:ascii="Times New Roman" w:hAnsi="Times New Roman" w:cs="Times New Roman"/>
          <w:i/>
        </w:rPr>
        <w:t>Rubus</w:t>
      </w:r>
      <w:proofErr w:type="spellEnd"/>
      <w:r w:rsidRPr="00FD6C0D">
        <w:rPr>
          <w:rFonts w:ascii="Times New Roman" w:hAnsi="Times New Roman" w:cs="Times New Roman"/>
          <w:i/>
        </w:rPr>
        <w:t xml:space="preserve"> </w:t>
      </w:r>
      <w:proofErr w:type="spellStart"/>
      <w:r w:rsidRPr="00FD6C0D">
        <w:rPr>
          <w:rFonts w:ascii="Times New Roman" w:hAnsi="Times New Roman" w:cs="Times New Roman"/>
          <w:i/>
        </w:rPr>
        <w:t>idaeus</w:t>
      </w:r>
      <w:proofErr w:type="spellEnd"/>
      <w:r w:rsidRPr="00FD6C0D">
        <w:rPr>
          <w:rFonts w:ascii="Times New Roman" w:hAnsi="Times New Roman" w:cs="Times New Roman"/>
          <w:i/>
        </w:rPr>
        <w:t xml:space="preserve">, </w:t>
      </w:r>
      <w:r w:rsidRPr="00FD6C0D">
        <w:rPr>
          <w:rFonts w:ascii="Times New Roman" w:hAnsi="Times New Roman" w:cs="Times New Roman"/>
        </w:rPr>
        <w:t xml:space="preserve">cultivar: Driscoll Cardinal. </w:t>
      </w:r>
      <w:r w:rsidR="00BE2DB2" w:rsidRPr="00FD6C0D">
        <w:rPr>
          <w:rFonts w:ascii="Times New Roman" w:hAnsi="Times New Roman" w:cs="Times New Roman"/>
        </w:rPr>
        <w:t>Both b</w:t>
      </w:r>
      <w:commentRangeStart w:id="13"/>
      <w:r w:rsidR="000A59F7" w:rsidRPr="00FD6C0D">
        <w:rPr>
          <w:rFonts w:ascii="Times New Roman" w:hAnsi="Times New Roman" w:cs="Times New Roman"/>
        </w:rPr>
        <w:t xml:space="preserve">lueberry </w:t>
      </w:r>
      <w:r w:rsidR="00BE2DB2" w:rsidRPr="00FD6C0D">
        <w:rPr>
          <w:rFonts w:ascii="Times New Roman" w:hAnsi="Times New Roman" w:cs="Times New Roman"/>
        </w:rPr>
        <w:t xml:space="preserve">and raspberry </w:t>
      </w:r>
      <w:r w:rsidR="000A59F7" w:rsidRPr="00FD6C0D">
        <w:rPr>
          <w:rFonts w:ascii="Times New Roman" w:hAnsi="Times New Roman" w:cs="Times New Roman"/>
        </w:rPr>
        <w:t xml:space="preserve">flowers are </w:t>
      </w:r>
      <w:r w:rsidR="00BE2DB2" w:rsidRPr="00FD6C0D">
        <w:rPr>
          <w:rFonts w:ascii="Times New Roman" w:hAnsi="Times New Roman" w:cs="Times New Roman"/>
        </w:rPr>
        <w:t xml:space="preserve">hermaphroditic but differ considerably in shape and </w:t>
      </w:r>
      <w:r w:rsidR="003667CC" w:rsidRPr="00FD6C0D">
        <w:rPr>
          <w:rFonts w:ascii="Times New Roman" w:hAnsi="Times New Roman" w:cs="Times New Roman"/>
        </w:rPr>
        <w:t>display</w:t>
      </w:r>
      <w:r w:rsidR="00BE2DB2" w:rsidRPr="00FD6C0D">
        <w:rPr>
          <w:rFonts w:ascii="Times New Roman" w:hAnsi="Times New Roman" w:cs="Times New Roman"/>
        </w:rPr>
        <w:t xml:space="preserve">. Blueberry flowers are </w:t>
      </w:r>
      <w:proofErr w:type="spellStart"/>
      <w:r w:rsidR="000A59F7" w:rsidRPr="00FD6C0D">
        <w:rPr>
          <w:rFonts w:ascii="Times New Roman" w:hAnsi="Times New Roman" w:cs="Times New Roman"/>
        </w:rPr>
        <w:t>urceolate</w:t>
      </w:r>
      <w:proofErr w:type="spellEnd"/>
      <w:r w:rsidR="00BE2DB2" w:rsidRPr="00FD6C0D">
        <w:rPr>
          <w:rFonts w:ascii="Times New Roman" w:hAnsi="Times New Roman" w:cs="Times New Roman"/>
        </w:rPr>
        <w:t>, and i</w:t>
      </w:r>
      <w:r w:rsidR="000A59F7" w:rsidRPr="00FD6C0D">
        <w:rPr>
          <w:rFonts w:ascii="Times New Roman" w:hAnsi="Times New Roman" w:cs="Times New Roman"/>
        </w:rPr>
        <w:t xml:space="preserve">n open flowers, the anthers remain enclosed within the corolla whereas </w:t>
      </w:r>
      <w:r w:rsidR="007159D3" w:rsidRPr="00FD6C0D">
        <w:rPr>
          <w:rFonts w:ascii="Times New Roman" w:hAnsi="Times New Roman" w:cs="Times New Roman"/>
        </w:rPr>
        <w:t>a single</w:t>
      </w:r>
      <w:r w:rsidR="000A59F7" w:rsidRPr="00FD6C0D">
        <w:rPr>
          <w:rFonts w:ascii="Times New Roman" w:hAnsi="Times New Roman" w:cs="Times New Roman"/>
        </w:rPr>
        <w:t xml:space="preserve"> stigma protrudes slightly above the corolla aperture.</w:t>
      </w:r>
      <w:commentRangeEnd w:id="13"/>
      <w:r w:rsidR="000A59F7" w:rsidRPr="00FD6C0D">
        <w:rPr>
          <w:rStyle w:val="CommentReference"/>
        </w:rPr>
        <w:commentReference w:id="13"/>
      </w:r>
      <w:r w:rsidR="000A59F7" w:rsidRPr="00FD6C0D">
        <w:t xml:space="preserve"> </w:t>
      </w:r>
      <w:r w:rsidR="007159D3" w:rsidRPr="00FD6C0D">
        <w:rPr>
          <w:rFonts w:ascii="Times New Roman" w:hAnsi="Times New Roman" w:cs="Times New Roman"/>
        </w:rPr>
        <w:t xml:space="preserve">In contrast, raspberry flowers are </w:t>
      </w:r>
      <w:r w:rsidRPr="00FD6C0D">
        <w:rPr>
          <w:rFonts w:ascii="Times New Roman" w:hAnsi="Times New Roman" w:cs="Times New Roman"/>
        </w:rPr>
        <w:t xml:space="preserve">dish-shaped, </w:t>
      </w:r>
      <w:r w:rsidR="007159D3" w:rsidRPr="00FD6C0D">
        <w:rPr>
          <w:rFonts w:ascii="Times New Roman" w:hAnsi="Times New Roman" w:cs="Times New Roman"/>
        </w:rPr>
        <w:t xml:space="preserve">but </w:t>
      </w:r>
      <w:r w:rsidR="00656BE8">
        <w:rPr>
          <w:rFonts w:ascii="Times New Roman" w:hAnsi="Times New Roman" w:cs="Times New Roman"/>
        </w:rPr>
        <w:t>have an open</w:t>
      </w:r>
      <w:r w:rsidR="007159D3" w:rsidRPr="00FD6C0D">
        <w:rPr>
          <w:rFonts w:ascii="Times New Roman" w:hAnsi="Times New Roman" w:cs="Times New Roman"/>
        </w:rPr>
        <w:t xml:space="preserve"> floral display, with </w:t>
      </w:r>
      <w:r w:rsidRPr="00FD6C0D">
        <w:rPr>
          <w:rFonts w:ascii="Times New Roman" w:hAnsi="Times New Roman" w:cs="Times New Roman"/>
        </w:rPr>
        <w:t>~100</w:t>
      </w:r>
      <w:r w:rsidR="007159D3" w:rsidRPr="00FD6C0D">
        <w:rPr>
          <w:rFonts w:ascii="Times New Roman" w:hAnsi="Times New Roman" w:cs="Times New Roman"/>
        </w:rPr>
        <w:t xml:space="preserve"> stigmas encircled by </w:t>
      </w:r>
      <w:r w:rsidRPr="00FD6C0D">
        <w:rPr>
          <w:rFonts w:ascii="Times New Roman" w:hAnsi="Times New Roman" w:cs="Times New Roman"/>
        </w:rPr>
        <w:t>~100</w:t>
      </w:r>
      <w:r w:rsidR="007159D3" w:rsidRPr="00FD6C0D">
        <w:rPr>
          <w:rFonts w:ascii="Times New Roman" w:hAnsi="Times New Roman" w:cs="Times New Roman"/>
        </w:rPr>
        <w:t xml:space="preserve"> anthers</w:t>
      </w:r>
      <w:r w:rsidRPr="00FD6C0D">
        <w:rPr>
          <w:rFonts w:ascii="Times New Roman" w:hAnsi="Times New Roman" w:cs="Times New Roman"/>
        </w:rPr>
        <w:t xml:space="preserve"> (Driscoll Cardinal Patent)</w:t>
      </w:r>
      <w:r w:rsidR="00656BE8">
        <w:rPr>
          <w:rFonts w:ascii="Times New Roman" w:hAnsi="Times New Roman" w:cs="Times New Roman"/>
        </w:rPr>
        <w:t>.</w:t>
      </w:r>
    </w:p>
    <w:p w14:paraId="3D96CAB5" w14:textId="77777777" w:rsidR="00786545" w:rsidRPr="00FD6C0D" w:rsidRDefault="00786545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1A3C5A53" w14:textId="77777777" w:rsidR="007159D3" w:rsidRPr="00FD6C0D" w:rsidRDefault="007159D3" w:rsidP="00F87752">
      <w:pPr>
        <w:spacing w:line="480" w:lineRule="auto"/>
        <w:contextualSpacing/>
        <w:rPr>
          <w:rFonts w:ascii="Times New Roman" w:hAnsi="Times New Roman" w:cs="Times New Roman"/>
        </w:rPr>
      </w:pPr>
      <w:commentRangeStart w:id="14"/>
      <w:r w:rsidRPr="00FD6C0D">
        <w:rPr>
          <w:rFonts w:ascii="Times New Roman" w:hAnsi="Times New Roman" w:cs="Times New Roman"/>
        </w:rPr>
        <w:t>A figure of each would be nice here I think.</w:t>
      </w:r>
      <w:commentRangeEnd w:id="14"/>
      <w:r w:rsidR="003667CC" w:rsidRPr="00FD6C0D">
        <w:rPr>
          <w:rStyle w:val="CommentReference"/>
        </w:rPr>
        <w:commentReference w:id="14"/>
      </w:r>
    </w:p>
    <w:p w14:paraId="1861D9C0" w14:textId="77777777" w:rsidR="007159D3" w:rsidRPr="00FD6C0D" w:rsidRDefault="007159D3" w:rsidP="00F87752">
      <w:pPr>
        <w:spacing w:line="480" w:lineRule="auto"/>
        <w:contextualSpacing/>
        <w:rPr>
          <w:rFonts w:ascii="Times New Roman" w:hAnsi="Times New Roman" w:cs="Times New Roman"/>
        </w:rPr>
      </w:pPr>
    </w:p>
    <w:p w14:paraId="7CEB6C0B" w14:textId="77777777" w:rsidR="007159D3" w:rsidRPr="00FD6C0D" w:rsidRDefault="0040710D" w:rsidP="00F87752">
      <w:pPr>
        <w:spacing w:line="480" w:lineRule="auto"/>
        <w:contextualSpacing/>
        <w:rPr>
          <w:rFonts w:ascii="Times New Roman" w:hAnsi="Times New Roman" w:cs="Times New Roman"/>
          <w:b/>
        </w:rPr>
      </w:pPr>
      <w:r w:rsidRPr="00FD6C0D">
        <w:rPr>
          <w:rFonts w:ascii="Times New Roman" w:hAnsi="Times New Roman" w:cs="Times New Roman"/>
          <w:b/>
        </w:rPr>
        <w:t>Floral v</w:t>
      </w:r>
      <w:r w:rsidR="007159D3" w:rsidRPr="00FD6C0D">
        <w:rPr>
          <w:rFonts w:ascii="Times New Roman" w:hAnsi="Times New Roman" w:cs="Times New Roman"/>
          <w:b/>
        </w:rPr>
        <w:t>isitation</w:t>
      </w:r>
    </w:p>
    <w:p w14:paraId="14146AE6" w14:textId="0D7B1600" w:rsidR="0040710D" w:rsidRDefault="00786545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en-GB"/>
        </w:rPr>
        <w:t>For both b</w:t>
      </w:r>
      <w:r w:rsidRPr="00FD6C0D">
        <w:rPr>
          <w:lang w:val="en-GB"/>
        </w:rPr>
        <w:t>lueberry and raspberry</w:t>
      </w:r>
      <w:r>
        <w:rPr>
          <w:lang w:val="en-GB"/>
        </w:rPr>
        <w:t>, w</w:t>
      </w:r>
      <w:r w:rsidR="0040710D" w:rsidRPr="00FD6C0D">
        <w:rPr>
          <w:lang w:val="en-GB"/>
        </w:rPr>
        <w:t xml:space="preserve">e placed </w:t>
      </w:r>
      <w:commentRangeStart w:id="15"/>
      <w:r w:rsidR="0040710D" w:rsidRPr="00FD6C0D">
        <w:rPr>
          <w:lang w:val="en-GB"/>
        </w:rPr>
        <w:t xml:space="preserve">organza bags </w:t>
      </w:r>
      <w:commentRangeEnd w:id="15"/>
      <w:r>
        <w:rPr>
          <w:rStyle w:val="CommentReference"/>
          <w:rFonts w:asciiTheme="minorHAnsi" w:eastAsiaTheme="minorHAnsi" w:hAnsiTheme="minorHAnsi" w:cstheme="minorBidi"/>
          <w:lang w:val="en-GB"/>
        </w:rPr>
        <w:commentReference w:id="15"/>
      </w:r>
      <w:r w:rsidR="0040710D" w:rsidRPr="00FD6C0D">
        <w:rPr>
          <w:lang w:val="en-GB"/>
        </w:rPr>
        <w:t>over developing shoots and tagged developing flowers</w:t>
      </w:r>
      <w:r>
        <w:rPr>
          <w:lang w:val="en-GB"/>
        </w:rPr>
        <w:t xml:space="preserve"> before opening</w:t>
      </w:r>
      <w:r w:rsidR="0040710D" w:rsidRPr="00FD6C0D">
        <w:rPr>
          <w:lang w:val="en-GB"/>
        </w:rPr>
        <w:t>. We un-bagged flowers upon opening and observed</w:t>
      </w:r>
      <w:del w:id="16" w:author="Jamie Stavert" w:date="2019-02-13T15:19:00Z">
        <w:r w:rsidR="0040710D" w:rsidRPr="00FD6C0D" w:rsidDel="00786545">
          <w:rPr>
            <w:lang w:val="en-GB"/>
          </w:rPr>
          <w:delText xml:space="preserve"> the</w:delText>
        </w:r>
      </w:del>
      <w:r w:rsidR="0040710D" w:rsidRPr="00FD6C0D">
        <w:rPr>
          <w:lang w:val="en-GB"/>
        </w:rPr>
        <w:t xml:space="preserve"> </w:t>
      </w:r>
      <w:r>
        <w:rPr>
          <w:lang w:val="en-GB"/>
        </w:rPr>
        <w:t xml:space="preserve">visits from the </w:t>
      </w:r>
      <w:r w:rsidR="0040710D" w:rsidRPr="00FD6C0D">
        <w:rPr>
          <w:lang w:val="en-GB"/>
        </w:rPr>
        <w:t xml:space="preserve">two </w:t>
      </w:r>
      <w:proofErr w:type="gramStart"/>
      <w:r w:rsidR="0040710D" w:rsidRPr="00FD6C0D">
        <w:rPr>
          <w:lang w:val="en-GB"/>
        </w:rPr>
        <w:t>dominant</w:t>
      </w:r>
      <w:proofErr w:type="gramEnd"/>
      <w:r w:rsidR="0040710D" w:rsidRPr="00FD6C0D">
        <w:rPr>
          <w:lang w:val="en-GB"/>
        </w:rPr>
        <w:t xml:space="preserve"> pollinator species </w:t>
      </w:r>
      <w:r w:rsidR="0090093E" w:rsidRPr="00FD6C0D">
        <w:rPr>
          <w:lang w:val="en-GB"/>
        </w:rPr>
        <w:t>(</w:t>
      </w:r>
      <w:r w:rsidR="0040710D" w:rsidRPr="00FD6C0D">
        <w:rPr>
          <w:lang w:val="en-GB"/>
        </w:rPr>
        <w:t>European honeybee</w:t>
      </w:r>
      <w:r w:rsidR="0090093E" w:rsidRPr="00FD6C0D">
        <w:rPr>
          <w:lang w:val="en-GB"/>
        </w:rPr>
        <w:t>s</w:t>
      </w:r>
      <w:r w:rsidR="0040710D" w:rsidRPr="00FD6C0D">
        <w:rPr>
          <w:lang w:val="en-GB"/>
        </w:rPr>
        <w:t xml:space="preserve">, </w:t>
      </w:r>
      <w:proofErr w:type="spellStart"/>
      <w:r w:rsidR="0040710D" w:rsidRPr="00FD6C0D">
        <w:rPr>
          <w:i/>
          <w:lang w:val="en-GB"/>
        </w:rPr>
        <w:t>Apis</w:t>
      </w:r>
      <w:proofErr w:type="spellEnd"/>
      <w:r w:rsidR="0040710D" w:rsidRPr="00FD6C0D">
        <w:rPr>
          <w:i/>
          <w:lang w:val="en-GB"/>
        </w:rPr>
        <w:t xml:space="preserve"> </w:t>
      </w:r>
      <w:proofErr w:type="spellStart"/>
      <w:r w:rsidR="0040710D" w:rsidRPr="00FD6C0D">
        <w:rPr>
          <w:i/>
          <w:lang w:val="en-GB"/>
        </w:rPr>
        <w:t>mellifera</w:t>
      </w:r>
      <w:proofErr w:type="spellEnd"/>
      <w:ins w:id="17" w:author="Jamie Stavert" w:date="2019-02-13T15:19:00Z">
        <w:r>
          <w:rPr>
            <w:lang w:val="en-GB"/>
          </w:rPr>
          <w:t xml:space="preserve"> </w:t>
        </w:r>
      </w:ins>
      <w:del w:id="18" w:author="Jamie Stavert" w:date="2019-02-13T15:19:00Z">
        <w:r w:rsidR="0040710D" w:rsidRPr="00FD6C0D" w:rsidDel="00786545">
          <w:rPr>
            <w:i/>
            <w:lang w:val="en-GB"/>
          </w:rPr>
          <w:delText>,</w:delText>
        </w:r>
        <w:r w:rsidR="0040710D" w:rsidRPr="00FD6C0D" w:rsidDel="00786545">
          <w:rPr>
            <w:lang w:val="en-GB"/>
          </w:rPr>
          <w:delText xml:space="preserve"> </w:delText>
        </w:r>
      </w:del>
      <w:r w:rsidR="0040710D" w:rsidRPr="00FD6C0D">
        <w:rPr>
          <w:lang w:val="en-GB"/>
        </w:rPr>
        <w:t>and native stingless bee</w:t>
      </w:r>
      <w:r w:rsidR="0090093E" w:rsidRPr="00FD6C0D">
        <w:rPr>
          <w:lang w:val="en-GB"/>
        </w:rPr>
        <w:t>s</w:t>
      </w:r>
      <w:r w:rsidR="0040710D" w:rsidRPr="00FD6C0D">
        <w:rPr>
          <w:lang w:val="en-GB"/>
        </w:rPr>
        <w:t xml:space="preserve">, </w:t>
      </w:r>
      <w:proofErr w:type="spellStart"/>
      <w:r w:rsidR="0040710D" w:rsidRPr="00FD6C0D">
        <w:rPr>
          <w:i/>
          <w:lang w:val="en-GB"/>
        </w:rPr>
        <w:t>Tetragonula</w:t>
      </w:r>
      <w:proofErr w:type="spellEnd"/>
      <w:r w:rsidR="0040710D" w:rsidRPr="00FD6C0D">
        <w:rPr>
          <w:i/>
          <w:lang w:val="en-GB"/>
        </w:rPr>
        <w:t xml:space="preserve"> </w:t>
      </w:r>
      <w:proofErr w:type="spellStart"/>
      <w:r w:rsidR="0040710D" w:rsidRPr="00FD6C0D">
        <w:rPr>
          <w:i/>
          <w:lang w:val="en-GB"/>
        </w:rPr>
        <w:t>carbonaria</w:t>
      </w:r>
      <w:proofErr w:type="spellEnd"/>
      <w:r w:rsidR="0090093E" w:rsidRPr="00FD6C0D">
        <w:rPr>
          <w:lang w:val="en-GB"/>
        </w:rPr>
        <w:t xml:space="preserve">). </w:t>
      </w:r>
      <w:commentRangeStart w:id="19"/>
      <w:r w:rsidR="0090093E" w:rsidRPr="00FD6C0D">
        <w:rPr>
          <w:lang w:val="en-GB"/>
        </w:rPr>
        <w:t xml:space="preserve">This resulted in sequential visits </w:t>
      </w:r>
      <w:ins w:id="20" w:author="Jamie Stavert" w:date="2019-02-13T15:20:00Z">
        <w:r w:rsidR="006A6D8D">
          <w:rPr>
            <w:lang w:val="en-GB"/>
          </w:rPr>
          <w:t>from honeybees</w:t>
        </w:r>
      </w:ins>
      <w:ins w:id="21" w:author="Jamie Stavert" w:date="2019-02-13T15:21:00Z">
        <w:r w:rsidR="006A6D8D">
          <w:rPr>
            <w:lang w:val="en-GB"/>
          </w:rPr>
          <w:t xml:space="preserve"> (number of visits range: x-x)</w:t>
        </w:r>
      </w:ins>
      <w:ins w:id="22" w:author="Jamie Stavert" w:date="2019-02-13T15:20:00Z">
        <w:r w:rsidR="006A6D8D">
          <w:rPr>
            <w:lang w:val="en-GB"/>
          </w:rPr>
          <w:t xml:space="preserve">, stingless bees </w:t>
        </w:r>
      </w:ins>
      <w:ins w:id="23" w:author="Jamie Stavert" w:date="2019-02-13T15:21:00Z">
        <w:r w:rsidR="006A6D8D">
          <w:rPr>
            <w:lang w:val="en-GB"/>
          </w:rPr>
          <w:t xml:space="preserve">(number of visits range: x-x) </w:t>
        </w:r>
      </w:ins>
      <w:ins w:id="24" w:author="Jamie Stavert" w:date="2019-02-13T15:20:00Z">
        <w:r w:rsidR="006A6D8D">
          <w:rPr>
            <w:lang w:val="en-GB"/>
          </w:rPr>
          <w:t>or a mixture of honeybees and stingless bees</w:t>
        </w:r>
      </w:ins>
      <w:ins w:id="25" w:author="Jamie Stavert" w:date="2019-02-13T15:21:00Z">
        <w:r w:rsidR="006A6D8D">
          <w:rPr>
            <w:lang w:val="en-GB"/>
          </w:rPr>
          <w:t xml:space="preserve"> (number of visits range: x-x)</w:t>
        </w:r>
      </w:ins>
      <w:del w:id="26" w:author="Jamie Stavert" w:date="2019-02-13T15:20:00Z">
        <w:r w:rsidR="0090093E" w:rsidRPr="00FD6C0D" w:rsidDel="006A6D8D">
          <w:rPr>
            <w:lang w:val="en-GB"/>
          </w:rPr>
          <w:delText>ranging from</w:delText>
        </w:r>
        <w:r w:rsidR="0040710D" w:rsidRPr="00FD6C0D" w:rsidDel="006A6D8D">
          <w:rPr>
            <w:lang w:val="en-GB"/>
          </w:rPr>
          <w:delText xml:space="preserve"> one to 15 </w:delText>
        </w:r>
        <w:r w:rsidR="0090093E" w:rsidRPr="00FD6C0D" w:rsidDel="006A6D8D">
          <w:rPr>
            <w:lang w:val="en-GB"/>
          </w:rPr>
          <w:delText xml:space="preserve">visits </w:delText>
        </w:r>
        <w:r w:rsidR="0040710D" w:rsidRPr="00FD6C0D" w:rsidDel="006A6D8D">
          <w:rPr>
            <w:lang w:val="en-GB"/>
          </w:rPr>
          <w:delText xml:space="preserve">in blueberry and one to 29 </w:delText>
        </w:r>
        <w:r w:rsidR="0090093E" w:rsidRPr="00FD6C0D" w:rsidDel="006A6D8D">
          <w:rPr>
            <w:lang w:val="en-GB"/>
          </w:rPr>
          <w:delText xml:space="preserve">visits </w:delText>
        </w:r>
        <w:r w:rsidR="0040710D" w:rsidRPr="00FD6C0D" w:rsidDel="006A6D8D">
          <w:rPr>
            <w:lang w:val="en-GB"/>
          </w:rPr>
          <w:delText>in raspberry</w:delText>
        </w:r>
        <w:commentRangeEnd w:id="19"/>
        <w:r w:rsidDel="006A6D8D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19"/>
        </w:r>
      </w:del>
      <w:r w:rsidR="0040710D" w:rsidRPr="00FD6C0D">
        <w:rPr>
          <w:lang w:val="en-GB"/>
        </w:rPr>
        <w:t>.</w:t>
      </w:r>
      <w:r w:rsidR="00E569A8" w:rsidRPr="00FD6C0D">
        <w:rPr>
          <w:lang w:val="en-GB"/>
        </w:rPr>
        <w:t xml:space="preserve"> For </w:t>
      </w:r>
      <w:ins w:id="27" w:author="Jamie Stavert" w:date="2019-02-13T15:21:00Z">
        <w:r w:rsidR="00ED3691">
          <w:rPr>
            <w:lang w:val="en-GB"/>
          </w:rPr>
          <w:t xml:space="preserve">pollinator </w:t>
        </w:r>
      </w:ins>
      <w:r w:rsidR="0090093E" w:rsidRPr="00FD6C0D">
        <w:rPr>
          <w:lang w:val="en-GB"/>
        </w:rPr>
        <w:t xml:space="preserve">each </w:t>
      </w:r>
      <w:r w:rsidR="00E569A8" w:rsidRPr="00FD6C0D">
        <w:rPr>
          <w:lang w:val="en-GB"/>
        </w:rPr>
        <w:t xml:space="preserve">visit, we </w:t>
      </w:r>
      <w:r w:rsidR="0090093E" w:rsidRPr="00FD6C0D">
        <w:rPr>
          <w:lang w:val="en-GB"/>
        </w:rPr>
        <w:t xml:space="preserve">recorded </w:t>
      </w:r>
      <w:ins w:id="28" w:author="Jamie Stavert" w:date="2019-02-13T15:22:00Z">
        <w:r w:rsidR="00ED3691">
          <w:rPr>
            <w:lang w:val="en-GB"/>
          </w:rPr>
          <w:t xml:space="preserve">the </w:t>
        </w:r>
      </w:ins>
      <w:r w:rsidR="00E569A8" w:rsidRPr="00FD6C0D">
        <w:rPr>
          <w:lang w:val="en-GB"/>
        </w:rPr>
        <w:t xml:space="preserve">foraging behaviour </w:t>
      </w:r>
      <w:ins w:id="29" w:author="Jamie Stavert" w:date="2019-02-13T15:22:00Z">
        <w:r w:rsidR="00ED3691">
          <w:rPr>
            <w:lang w:val="en-GB"/>
          </w:rPr>
          <w:t xml:space="preserve">of the individual </w:t>
        </w:r>
      </w:ins>
      <w:r w:rsidR="00E569A8" w:rsidRPr="00FD6C0D">
        <w:rPr>
          <w:lang w:val="en-GB"/>
        </w:rPr>
        <w:t>(i.e.</w:t>
      </w:r>
      <w:r w:rsidR="0090093E" w:rsidRPr="00FD6C0D">
        <w:rPr>
          <w:lang w:val="en-GB"/>
        </w:rPr>
        <w:t>,</w:t>
      </w:r>
      <w:r w:rsidR="00E569A8" w:rsidRPr="00FD6C0D">
        <w:rPr>
          <w:lang w:val="en-GB"/>
        </w:rPr>
        <w:t xml:space="preserve"> </w:t>
      </w:r>
      <w:ins w:id="30" w:author="Jamie Stavert" w:date="2019-02-13T15:22:00Z">
        <w:r w:rsidR="00ED3691">
          <w:rPr>
            <w:lang w:val="en-GB"/>
          </w:rPr>
          <w:t xml:space="preserve">either </w:t>
        </w:r>
      </w:ins>
      <w:r w:rsidR="00E569A8" w:rsidRPr="00FD6C0D">
        <w:rPr>
          <w:lang w:val="en-GB"/>
        </w:rPr>
        <w:t>pollen or nectar foraging</w:t>
      </w:r>
      <w:r w:rsidR="0090093E" w:rsidRPr="00FD6C0D">
        <w:rPr>
          <w:lang w:val="en-GB"/>
        </w:rPr>
        <w:t xml:space="preserve">) </w:t>
      </w:r>
      <w:commentRangeStart w:id="31"/>
      <w:r w:rsidR="0090093E" w:rsidRPr="00FD6C0D">
        <w:rPr>
          <w:lang w:val="en-GB"/>
        </w:rPr>
        <w:t xml:space="preserve">based on </w:t>
      </w:r>
      <w:r w:rsidR="00E569A8" w:rsidRPr="00FD6C0D">
        <w:rPr>
          <w:lang w:val="en-GB"/>
        </w:rPr>
        <w:t>the presence</w:t>
      </w:r>
      <w:ins w:id="32" w:author="Jamie Stavert" w:date="2019-02-13T15:22:00Z">
        <w:r w:rsidR="00ED3691">
          <w:rPr>
            <w:lang w:val="en-GB"/>
          </w:rPr>
          <w:t xml:space="preserve"> or absence</w:t>
        </w:r>
      </w:ins>
      <w:r w:rsidR="00E569A8" w:rsidRPr="00FD6C0D">
        <w:rPr>
          <w:lang w:val="en-GB"/>
        </w:rPr>
        <w:t xml:space="preserve"> of corbiculae</w:t>
      </w:r>
      <w:commentRangeEnd w:id="31"/>
      <w:r w:rsidR="00ED3691">
        <w:rPr>
          <w:rStyle w:val="CommentReference"/>
          <w:rFonts w:asciiTheme="minorHAnsi" w:eastAsiaTheme="minorHAnsi" w:hAnsiTheme="minorHAnsi" w:cstheme="minorBidi"/>
          <w:lang w:val="en-GB"/>
        </w:rPr>
        <w:commentReference w:id="31"/>
      </w:r>
      <w:ins w:id="33" w:author="Jamie Stavert" w:date="2019-02-13T15:38:00Z">
        <w:r w:rsidR="00684D3D">
          <w:rPr>
            <w:lang w:val="en-GB"/>
          </w:rPr>
          <w:t xml:space="preserve"> (</w:t>
        </w:r>
        <w:commentRangeStart w:id="34"/>
        <w:r w:rsidR="00684D3D">
          <w:rPr>
            <w:lang w:val="en-GB"/>
          </w:rPr>
          <w:t>pollen basket on the hind leg as a result of pollen collection</w:t>
        </w:r>
        <w:commentRangeEnd w:id="34"/>
        <w:r w:rsidR="00684D3D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34"/>
        </w:r>
        <w:r w:rsidR="00684D3D">
          <w:rPr>
            <w:lang w:val="en-GB"/>
          </w:rPr>
          <w:t>)</w:t>
        </w:r>
      </w:ins>
      <w:r w:rsidR="00E569A8" w:rsidRPr="00FD6C0D">
        <w:rPr>
          <w:lang w:val="en-GB"/>
        </w:rPr>
        <w:t>.</w:t>
      </w:r>
      <w:r w:rsidR="0040710D" w:rsidRPr="00FD6C0D">
        <w:rPr>
          <w:lang w:val="en-GB"/>
        </w:rPr>
        <w:t xml:space="preserve"> Once </w:t>
      </w:r>
      <w:r w:rsidR="0090093E" w:rsidRPr="00FD6C0D">
        <w:rPr>
          <w:lang w:val="en-GB"/>
        </w:rPr>
        <w:t>visited</w:t>
      </w:r>
      <w:ins w:id="36" w:author="Jamie Stavert" w:date="2019-02-13T15:23:00Z">
        <w:r w:rsidR="007C7718">
          <w:rPr>
            <w:lang w:val="en-GB"/>
          </w:rPr>
          <w:t xml:space="preserve"> for the target number of visits</w:t>
        </w:r>
      </w:ins>
      <w:r w:rsidR="0090093E" w:rsidRPr="00FD6C0D">
        <w:rPr>
          <w:lang w:val="en-GB"/>
        </w:rPr>
        <w:t xml:space="preserve">, each </w:t>
      </w:r>
      <w:commentRangeStart w:id="37"/>
      <w:r w:rsidR="0090093E" w:rsidRPr="00FD6C0D">
        <w:rPr>
          <w:lang w:val="en-GB"/>
        </w:rPr>
        <w:t>flower was</w:t>
      </w:r>
      <w:r w:rsidR="0040710D" w:rsidRPr="00FD6C0D">
        <w:rPr>
          <w:lang w:val="en-GB"/>
        </w:rPr>
        <w:t xml:space="preserve"> re-bagged for </w:t>
      </w:r>
      <w:ins w:id="38" w:author="Jamie Stavert" w:date="2019-02-13T15:23:00Z">
        <w:r w:rsidR="007C7718">
          <w:rPr>
            <w:lang w:val="en-GB"/>
          </w:rPr>
          <w:t xml:space="preserve">the </w:t>
        </w:r>
      </w:ins>
      <w:r w:rsidR="0040710D" w:rsidRPr="00FD6C0D">
        <w:rPr>
          <w:lang w:val="en-GB"/>
        </w:rPr>
        <w:t>duration of flowering</w:t>
      </w:r>
      <w:r w:rsidR="00620F0D" w:rsidRPr="00FD6C0D">
        <w:rPr>
          <w:lang w:val="en-GB"/>
        </w:rPr>
        <w:t xml:space="preserve"> </w:t>
      </w:r>
      <w:commentRangeEnd w:id="37"/>
      <w:r w:rsidR="007C7718">
        <w:rPr>
          <w:rStyle w:val="CommentReference"/>
          <w:rFonts w:asciiTheme="minorHAnsi" w:eastAsiaTheme="minorHAnsi" w:hAnsiTheme="minorHAnsi" w:cstheme="minorBidi"/>
          <w:lang w:val="en-GB"/>
        </w:rPr>
        <w:commentReference w:id="37"/>
      </w:r>
      <w:r w:rsidR="00620F0D" w:rsidRPr="00FD6C0D">
        <w:rPr>
          <w:lang w:val="en-GB"/>
        </w:rPr>
        <w:t>to prevent further visitation</w:t>
      </w:r>
      <w:r w:rsidR="008A4270" w:rsidRPr="00FD6C0D">
        <w:rPr>
          <w:lang w:val="en-GB"/>
        </w:rPr>
        <w:t xml:space="preserve"> from animal pollinators</w:t>
      </w:r>
      <w:r w:rsidR="0040710D" w:rsidRPr="00FD6C0D">
        <w:rPr>
          <w:lang w:val="en-GB"/>
        </w:rPr>
        <w:t xml:space="preserve">. </w:t>
      </w:r>
      <w:commentRangeStart w:id="39"/>
      <w:del w:id="40" w:author="Jamie Stavert" w:date="2019-02-13T15:25:00Z">
        <w:r w:rsidR="0040710D" w:rsidRPr="00FD6C0D" w:rsidDel="007C7718">
          <w:rPr>
            <w:lang w:val="en-GB"/>
          </w:rPr>
          <w:delText xml:space="preserve">Fruit set was </w:delText>
        </w:r>
        <w:r w:rsidR="00620F0D" w:rsidRPr="00FD6C0D" w:rsidDel="007C7718">
          <w:rPr>
            <w:lang w:val="en-GB"/>
          </w:rPr>
          <w:delText xml:space="preserve">counted </w:delText>
        </w:r>
        <w:r w:rsidR="0040710D" w:rsidRPr="00FD6C0D" w:rsidDel="007C7718">
          <w:rPr>
            <w:lang w:val="en-GB"/>
          </w:rPr>
          <w:delText>one month after flowering</w:delText>
        </w:r>
        <w:r w:rsidR="008907B7" w:rsidRPr="00FD6C0D" w:rsidDel="007C7718">
          <w:rPr>
            <w:lang w:val="en-GB"/>
          </w:rPr>
          <w:delText xml:space="preserve"> </w:delText>
        </w:r>
      </w:del>
      <w:ins w:id="41" w:author="Jamie Stavert" w:date="2019-02-13T15:24:00Z">
        <w:r w:rsidR="007C7718">
          <w:rPr>
            <w:lang w:val="en-GB"/>
          </w:rPr>
          <w:t xml:space="preserve">We measured fruit set </w:t>
        </w:r>
      </w:ins>
      <w:r w:rsidR="008907B7" w:rsidRPr="00FD6C0D">
        <w:rPr>
          <w:lang w:val="en-GB"/>
        </w:rPr>
        <w:t>as the presence o</w:t>
      </w:r>
      <w:ins w:id="42" w:author="Jamie Stavert" w:date="2019-02-13T15:24:00Z">
        <w:r w:rsidR="007C7718">
          <w:rPr>
            <w:lang w:val="en-GB"/>
          </w:rPr>
          <w:t>r</w:t>
        </w:r>
      </w:ins>
      <w:del w:id="43" w:author="Jamie Stavert" w:date="2019-02-13T15:24:00Z">
        <w:r w:rsidR="008907B7" w:rsidRPr="00FD6C0D" w:rsidDel="007C7718">
          <w:rPr>
            <w:lang w:val="en-GB"/>
          </w:rPr>
          <w:delText>f</w:delText>
        </w:r>
      </w:del>
      <w:r w:rsidR="008907B7" w:rsidRPr="00FD6C0D">
        <w:rPr>
          <w:lang w:val="en-GB"/>
        </w:rPr>
        <w:t xml:space="preserve"> absence of a developing frui</w:t>
      </w:r>
      <w:ins w:id="44" w:author="Jamie Stavert" w:date="2019-02-13T15:26:00Z">
        <w:r w:rsidR="007C7718">
          <w:rPr>
            <w:lang w:val="en-GB"/>
          </w:rPr>
          <w:t>t,</w:t>
        </w:r>
      </w:ins>
      <w:del w:id="45" w:author="Jamie Stavert" w:date="2019-02-13T15:26:00Z">
        <w:r w:rsidR="008907B7" w:rsidRPr="00FD6C0D" w:rsidDel="007C7718">
          <w:rPr>
            <w:lang w:val="en-GB"/>
          </w:rPr>
          <w:delText>t</w:delText>
        </w:r>
      </w:del>
      <w:ins w:id="46" w:author="Jamie Stavert" w:date="2019-02-13T15:26:00Z">
        <w:r w:rsidR="007C7718" w:rsidRPr="007C7718">
          <w:rPr>
            <w:lang w:val="en-GB"/>
          </w:rPr>
          <w:t xml:space="preserve"> </w:t>
        </w:r>
        <w:r w:rsidR="007C7718" w:rsidRPr="00FD6C0D">
          <w:rPr>
            <w:lang w:val="en-GB"/>
          </w:rPr>
          <w:t xml:space="preserve">one month after flowering </w:t>
        </w:r>
        <w:r w:rsidR="007C7718">
          <w:rPr>
            <w:lang w:val="en-GB"/>
          </w:rPr>
          <w:t>finished</w:t>
        </w:r>
      </w:ins>
      <w:ins w:id="47" w:author="Jamie Stavert" w:date="2019-02-13T15:25:00Z">
        <w:r w:rsidR="007C7718">
          <w:rPr>
            <w:lang w:val="en-GB"/>
          </w:rPr>
          <w:t>. This was only possible in blueberry</w:t>
        </w:r>
      </w:ins>
      <w:del w:id="48" w:author="Jamie Stavert" w:date="2019-02-13T15:25:00Z">
        <w:r w:rsidR="008D731D" w:rsidRPr="00FD6C0D" w:rsidDel="007C7718">
          <w:rPr>
            <w:lang w:val="en-GB"/>
          </w:rPr>
          <w:delText xml:space="preserve"> (in blueberry only</w:delText>
        </w:r>
      </w:del>
      <w:r w:rsidR="008D731D" w:rsidRPr="00FD6C0D">
        <w:rPr>
          <w:lang w:val="en-GB"/>
        </w:rPr>
        <w:t xml:space="preserve"> </w:t>
      </w:r>
      <w:del w:id="49" w:author="Jamie Stavert" w:date="2019-02-13T15:25:00Z">
        <w:r w:rsidR="008D731D" w:rsidRPr="00FD6C0D" w:rsidDel="007C7718">
          <w:rPr>
            <w:lang w:val="en-GB"/>
          </w:rPr>
          <w:delText xml:space="preserve">due to </w:delText>
        </w:r>
      </w:del>
      <w:ins w:id="50" w:author="Jamie Stavert" w:date="2019-02-13T15:25:00Z">
        <w:r w:rsidR="007C7718">
          <w:rPr>
            <w:lang w:val="en-GB"/>
          </w:rPr>
          <w:t xml:space="preserve">because </w:t>
        </w:r>
      </w:ins>
      <w:r w:rsidR="007C02B2" w:rsidRPr="00FD6C0D">
        <w:rPr>
          <w:lang w:val="en-GB"/>
        </w:rPr>
        <w:t xml:space="preserve">the raspberry cultivar </w:t>
      </w:r>
      <w:del w:id="51" w:author="Jamie Stavert" w:date="2019-02-13T15:26:00Z">
        <w:r w:rsidR="007C02B2" w:rsidRPr="00FD6C0D" w:rsidDel="007C7718">
          <w:rPr>
            <w:lang w:val="en-GB"/>
          </w:rPr>
          <w:delText xml:space="preserve">being </w:delText>
        </w:r>
      </w:del>
      <w:ins w:id="52" w:author="Jamie Stavert" w:date="2019-02-13T15:26:00Z">
        <w:r w:rsidR="007C7718">
          <w:rPr>
            <w:lang w:val="en-GB"/>
          </w:rPr>
          <w:t>was</w:t>
        </w:r>
        <w:r w:rsidR="007C7718" w:rsidRPr="00FD6C0D">
          <w:rPr>
            <w:lang w:val="en-GB"/>
          </w:rPr>
          <w:t xml:space="preserve"> </w:t>
        </w:r>
      </w:ins>
      <w:r w:rsidR="007C02B2" w:rsidRPr="00FD6C0D">
        <w:rPr>
          <w:lang w:val="en-GB"/>
        </w:rPr>
        <w:t>highly self-fruitful (Driscoll Cardinal Patent</w:t>
      </w:r>
      <w:r w:rsidR="008D731D" w:rsidRPr="00FD6C0D">
        <w:rPr>
          <w:lang w:val="en-GB"/>
        </w:rPr>
        <w:t>)</w:t>
      </w:r>
      <w:del w:id="53" w:author="Jamie Stavert" w:date="2019-02-13T15:26:00Z">
        <w:r w:rsidR="00620F0D" w:rsidRPr="00FD6C0D" w:rsidDel="007C7718">
          <w:rPr>
            <w:lang w:val="en-GB"/>
          </w:rPr>
          <w:delText>)</w:delText>
        </w:r>
      </w:del>
      <w:ins w:id="54" w:author="Jamie Stavert" w:date="2019-02-13T15:26:00Z">
        <w:r w:rsidR="007C7718">
          <w:rPr>
            <w:lang w:val="en-GB"/>
          </w:rPr>
          <w:t xml:space="preserve">. </w:t>
        </w:r>
        <w:commentRangeEnd w:id="39"/>
        <w:r w:rsidR="007C7718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39"/>
        </w:r>
        <w:r w:rsidR="007C7718">
          <w:rPr>
            <w:lang w:val="en-GB"/>
          </w:rPr>
          <w:t xml:space="preserve">We </w:t>
        </w:r>
      </w:ins>
      <w:ins w:id="56" w:author="Jamie Stavert" w:date="2019-02-13T15:29:00Z">
        <w:r w:rsidR="00B07B3E">
          <w:rPr>
            <w:lang w:val="en-GB"/>
          </w:rPr>
          <w:t xml:space="preserve">also </w:t>
        </w:r>
      </w:ins>
      <w:ins w:id="57" w:author="Jamie Stavert" w:date="2019-02-13T15:26:00Z">
        <w:r w:rsidR="007C7718">
          <w:rPr>
            <w:lang w:val="en-GB"/>
          </w:rPr>
          <w:t>measured</w:t>
        </w:r>
      </w:ins>
      <w:del w:id="58" w:author="Jamie Stavert" w:date="2019-02-13T15:26:00Z">
        <w:r w:rsidR="0040710D" w:rsidRPr="00FD6C0D" w:rsidDel="007C7718">
          <w:rPr>
            <w:lang w:val="en-GB"/>
          </w:rPr>
          <w:delText>, and</w:delText>
        </w:r>
      </w:del>
      <w:r w:rsidR="0040710D" w:rsidRPr="00FD6C0D">
        <w:rPr>
          <w:lang w:val="en-GB"/>
        </w:rPr>
        <w:t xml:space="preserve"> fruit weight </w:t>
      </w:r>
      <w:ins w:id="59" w:author="Jamie Stavert" w:date="2019-02-13T15:28:00Z">
        <w:r w:rsidR="00B07B3E">
          <w:rPr>
            <w:lang w:val="en-GB"/>
          </w:rPr>
          <w:t xml:space="preserve">(grams) </w:t>
        </w:r>
      </w:ins>
      <w:del w:id="60" w:author="Jamie Stavert" w:date="2019-02-13T15:29:00Z">
        <w:r w:rsidR="008D731D" w:rsidRPr="00FD6C0D" w:rsidDel="00B07B3E">
          <w:rPr>
            <w:lang w:val="en-GB"/>
          </w:rPr>
          <w:delText xml:space="preserve">was </w:delText>
        </w:r>
        <w:r w:rsidR="0040710D" w:rsidRPr="00FD6C0D" w:rsidDel="00B07B3E">
          <w:rPr>
            <w:lang w:val="en-GB"/>
          </w:rPr>
          <w:delText xml:space="preserve">measured </w:delText>
        </w:r>
        <w:r w:rsidR="008D731D" w:rsidRPr="00FD6C0D" w:rsidDel="00B07B3E">
          <w:rPr>
            <w:lang w:val="en-GB"/>
          </w:rPr>
          <w:delText>in grams</w:delText>
        </w:r>
        <w:r w:rsidR="008907B7" w:rsidRPr="00FD6C0D" w:rsidDel="00B07B3E">
          <w:rPr>
            <w:lang w:val="en-GB"/>
          </w:rPr>
          <w:delText xml:space="preserve"> (accuracy: 0.00</w:delText>
        </w:r>
        <w:r w:rsidR="008A4270" w:rsidRPr="00FD6C0D" w:rsidDel="00B07B3E">
          <w:rPr>
            <w:lang w:val="en-GB"/>
          </w:rPr>
          <w:delText xml:space="preserve"> </w:delText>
        </w:r>
        <w:r w:rsidR="008907B7" w:rsidRPr="00FD6C0D" w:rsidDel="00B07B3E">
          <w:rPr>
            <w:lang w:val="en-GB"/>
          </w:rPr>
          <w:delText>g)</w:delText>
        </w:r>
        <w:r w:rsidR="008D731D" w:rsidRPr="00FD6C0D" w:rsidDel="00B07B3E">
          <w:rPr>
            <w:lang w:val="en-GB"/>
          </w:rPr>
          <w:delText xml:space="preserve"> </w:delText>
        </w:r>
      </w:del>
      <w:r w:rsidR="008D731D" w:rsidRPr="00FD6C0D">
        <w:rPr>
          <w:lang w:val="en-GB"/>
        </w:rPr>
        <w:t xml:space="preserve">in both species </w:t>
      </w:r>
      <w:del w:id="61" w:author="Jamie Stavert" w:date="2019-02-13T15:29:00Z">
        <w:r w:rsidR="0040710D" w:rsidRPr="00FD6C0D" w:rsidDel="00B07B3E">
          <w:rPr>
            <w:lang w:val="en-GB"/>
          </w:rPr>
          <w:delText>on an</w:delText>
        </w:r>
      </w:del>
      <w:ins w:id="62" w:author="Jamie Stavert" w:date="2019-02-13T15:29:00Z">
        <w:r w:rsidR="00B07B3E">
          <w:rPr>
            <w:lang w:val="en-GB"/>
          </w:rPr>
          <w:t>using an</w:t>
        </w:r>
      </w:ins>
      <w:r w:rsidR="0040710D" w:rsidRPr="00FD6C0D">
        <w:rPr>
          <w:lang w:val="en-GB"/>
        </w:rPr>
        <w:t xml:space="preserve"> analytical balance </w:t>
      </w:r>
      <w:ins w:id="63" w:author="Jamie Stavert" w:date="2019-02-13T15:29:00Z">
        <w:r w:rsidR="00B07B3E" w:rsidRPr="00FD6C0D">
          <w:rPr>
            <w:lang w:val="en-GB"/>
          </w:rPr>
          <w:t xml:space="preserve">(accuracy: 0.00 g) </w:t>
        </w:r>
      </w:ins>
      <w:r w:rsidR="0040710D" w:rsidRPr="00FD6C0D">
        <w:rPr>
          <w:lang w:val="en-GB"/>
        </w:rPr>
        <w:t xml:space="preserve">upon </w:t>
      </w:r>
      <w:commentRangeStart w:id="64"/>
      <w:ins w:id="65" w:author="Jamie Stavert" w:date="2019-02-13T15:29:00Z">
        <w:r w:rsidR="00B07B3E">
          <w:rPr>
            <w:lang w:val="en-GB"/>
          </w:rPr>
          <w:t xml:space="preserve">fruit </w:t>
        </w:r>
      </w:ins>
      <w:r w:rsidR="0040710D" w:rsidRPr="00FD6C0D">
        <w:rPr>
          <w:lang w:val="en-GB"/>
        </w:rPr>
        <w:t>ripening</w:t>
      </w:r>
      <w:commentRangeEnd w:id="64"/>
      <w:r w:rsidR="00B07B3E">
        <w:rPr>
          <w:rStyle w:val="CommentReference"/>
          <w:rFonts w:asciiTheme="minorHAnsi" w:eastAsiaTheme="minorHAnsi" w:hAnsiTheme="minorHAnsi" w:cstheme="minorBidi"/>
          <w:lang w:val="en-GB"/>
        </w:rPr>
        <w:commentReference w:id="64"/>
      </w:r>
      <w:r w:rsidR="0040710D" w:rsidRPr="00FD6C0D">
        <w:rPr>
          <w:lang w:val="en-GB"/>
        </w:rPr>
        <w:t>.</w:t>
      </w:r>
    </w:p>
    <w:p w14:paraId="372BC76A" w14:textId="77777777" w:rsidR="00FD6C0D" w:rsidRP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6E55C382" w14:textId="77777777" w:rsidR="0040710D" w:rsidDel="003B6755" w:rsidRDefault="0040710D">
      <w:pPr>
        <w:spacing w:line="480" w:lineRule="auto"/>
        <w:contextualSpacing/>
        <w:rPr>
          <w:del w:id="66" w:author="Jamie Stavert" w:date="2019-02-13T15:36:00Z"/>
          <w:b/>
        </w:rPr>
        <w:pPrChange w:id="67" w:author="Jamie Stavert" w:date="2019-02-13T15:36:00Z">
          <w:pPr>
            <w:pStyle w:val="NormalWeb"/>
            <w:spacing w:before="0" w:beforeAutospacing="0" w:after="0" w:afterAutospacing="0" w:line="480" w:lineRule="auto"/>
            <w:contextualSpacing/>
          </w:pPr>
        </w:pPrChange>
      </w:pPr>
      <w:r w:rsidRPr="00FD6C0D">
        <w:rPr>
          <w:rFonts w:ascii="Times New Roman" w:hAnsi="Times New Roman" w:cs="Times New Roman"/>
          <w:b/>
        </w:rPr>
        <w:t>Data analysis</w:t>
      </w:r>
    </w:p>
    <w:p w14:paraId="0CA37929" w14:textId="77777777" w:rsidR="003B6755" w:rsidRPr="00FD6C0D" w:rsidRDefault="003B6755" w:rsidP="00F87752">
      <w:pPr>
        <w:spacing w:line="480" w:lineRule="auto"/>
        <w:contextualSpacing/>
        <w:rPr>
          <w:ins w:id="68" w:author="Jamie Stavert" w:date="2019-02-13T15:36:00Z"/>
          <w:rFonts w:ascii="Times New Roman" w:hAnsi="Times New Roman" w:cs="Times New Roman"/>
          <w:b/>
        </w:rPr>
      </w:pPr>
    </w:p>
    <w:p w14:paraId="6B3A36C7" w14:textId="31974B91" w:rsidR="0040710D" w:rsidRPr="00FD6C0D" w:rsidDel="00F87752" w:rsidRDefault="0040710D" w:rsidP="00F87752">
      <w:pPr>
        <w:pStyle w:val="NormalWeb"/>
        <w:spacing w:before="0" w:beforeAutospacing="0" w:after="0" w:afterAutospacing="0" w:line="480" w:lineRule="auto"/>
        <w:contextualSpacing/>
        <w:rPr>
          <w:del w:id="69" w:author="Jamie Stavert" w:date="2019-02-13T15:32:00Z"/>
          <w:lang w:val="en-GB"/>
        </w:rPr>
      </w:pPr>
      <w:del w:id="70" w:author="Jamie Stavert" w:date="2019-02-13T15:32:00Z">
        <w:r w:rsidRPr="00FD6C0D" w:rsidDel="00F87752">
          <w:rPr>
            <w:lang w:val="en-GB"/>
          </w:rPr>
          <w:delText xml:space="preserve">All analyses were conducted in </w:delText>
        </w:r>
        <w:r w:rsidRPr="00FD6C0D" w:rsidDel="00F87752">
          <w:rPr>
            <w:i/>
            <w:lang w:val="en-GB"/>
          </w:rPr>
          <w:delText>R</w:delText>
        </w:r>
        <w:r w:rsidRPr="00FD6C0D" w:rsidDel="00F87752">
          <w:rPr>
            <w:lang w:val="en-GB"/>
          </w:rPr>
          <w:delText xml:space="preserve"> v3.5.1 (R Core Team, 2018). We specified generalised linear mixed models (GLMM) using </w:delText>
        </w:r>
        <w:r w:rsidRPr="00FD6C0D" w:rsidDel="00F87752">
          <w:rPr>
            <w:i/>
            <w:lang w:val="en-GB"/>
          </w:rPr>
          <w:delText>glmmTMB</w:delText>
        </w:r>
        <w:r w:rsidRPr="00FD6C0D" w:rsidDel="00F87752">
          <w:rPr>
            <w:lang w:val="en-GB"/>
          </w:rPr>
          <w:delText xml:space="preserve"> (</w:delText>
        </w:r>
        <w:r w:rsidR="008D731D" w:rsidRPr="00FD6C0D" w:rsidDel="00F87752">
          <w:rPr>
            <w:lang w:val="en-GB"/>
          </w:rPr>
          <w:delText xml:space="preserve">v.0.2.3, </w:delText>
        </w:r>
        <w:r w:rsidRPr="00FD6C0D" w:rsidDel="00F87752">
          <w:rPr>
            <w:lang w:val="en-GB"/>
          </w:rPr>
          <w:delText>Brooks et al., 2017).</w:delText>
        </w:r>
      </w:del>
    </w:p>
    <w:p w14:paraId="5036024D" w14:textId="77777777" w:rsidR="00FB5CB0" w:rsidRPr="00FD6C0D" w:rsidRDefault="00FB5CB0">
      <w:pPr>
        <w:spacing w:line="480" w:lineRule="auto"/>
        <w:contextualSpacing/>
        <w:pPrChange w:id="71" w:author="Jamie Stavert" w:date="2019-02-13T15:36:00Z">
          <w:pPr>
            <w:pStyle w:val="NormalWeb"/>
            <w:spacing w:before="0" w:beforeAutospacing="0" w:after="0" w:afterAutospacing="0" w:line="480" w:lineRule="auto"/>
            <w:contextualSpacing/>
          </w:pPr>
        </w:pPrChange>
      </w:pPr>
    </w:p>
    <w:p w14:paraId="09A12721" w14:textId="77777777" w:rsidR="005E6580" w:rsidRDefault="005E6580" w:rsidP="005E6580">
      <w:pPr>
        <w:spacing w:line="480" w:lineRule="auto"/>
        <w:contextualSpacing/>
        <w:rPr>
          <w:ins w:id="72" w:author="Jamie Stavert" w:date="2019-02-13T15:36:00Z"/>
          <w:rFonts w:ascii="Times New Roman" w:hAnsi="Times New Roman" w:cs="Times New Roman"/>
          <w:b/>
        </w:rPr>
      </w:pPr>
      <w:ins w:id="73" w:author="Jamie Stavert" w:date="2019-02-13T15:36:00Z">
        <w:r w:rsidRPr="001A163D">
          <w:rPr>
            <w:rFonts w:ascii="Times New Roman" w:hAnsi="Times New Roman" w:cs="Times New Roman"/>
            <w:b/>
          </w:rPr>
          <w:t xml:space="preserve">Do </w:t>
        </w:r>
        <w:r>
          <w:rPr>
            <w:rFonts w:ascii="Times New Roman" w:hAnsi="Times New Roman" w:cs="Times New Roman"/>
            <w:b/>
          </w:rPr>
          <w:t xml:space="preserve">interspecific </w:t>
        </w:r>
        <w:r w:rsidRPr="001A163D">
          <w:rPr>
            <w:rFonts w:ascii="Times New Roman" w:hAnsi="Times New Roman" w:cs="Times New Roman"/>
            <w:b/>
          </w:rPr>
          <w:t>pollinator priority effects mediate fruit weight in different plant species with distinct floral structures?</w:t>
        </w:r>
      </w:ins>
    </w:p>
    <w:p w14:paraId="2B7A4485" w14:textId="77777777" w:rsidR="003B6755" w:rsidRPr="001A163D" w:rsidRDefault="003B6755" w:rsidP="003B6755">
      <w:pPr>
        <w:spacing w:line="480" w:lineRule="auto"/>
        <w:contextualSpacing/>
        <w:rPr>
          <w:ins w:id="74" w:author="Jamie Stavert" w:date="2019-02-13T15:36:00Z"/>
          <w:rFonts w:ascii="Times New Roman" w:hAnsi="Times New Roman" w:cs="Times New Roman"/>
          <w:b/>
        </w:rPr>
      </w:pPr>
    </w:p>
    <w:p w14:paraId="68F4CDBC" w14:textId="4A66FF24" w:rsidR="00FB5CB0" w:rsidRPr="00FD6C0D" w:rsidDel="003B6755" w:rsidRDefault="005A1ECB" w:rsidP="00F87752">
      <w:pPr>
        <w:pStyle w:val="NormalWeb"/>
        <w:spacing w:before="0" w:beforeAutospacing="0" w:after="0" w:afterAutospacing="0" w:line="480" w:lineRule="auto"/>
        <w:contextualSpacing/>
        <w:rPr>
          <w:del w:id="75" w:author="Jamie Stavert" w:date="2019-02-13T15:36:00Z"/>
          <w:i/>
          <w:lang w:val="en-GB"/>
        </w:rPr>
      </w:pPr>
      <w:ins w:id="76" w:author="Jamie Stavert" w:date="2019-02-13T15:42:00Z">
        <w:r>
          <w:rPr>
            <w:lang w:val="en-GB"/>
          </w:rPr>
          <w:t xml:space="preserve">To identify </w:t>
        </w:r>
      </w:ins>
      <w:ins w:id="77" w:author="Jamie Stavert" w:date="2019-02-15T11:09:00Z">
        <w:r>
          <w:rPr>
            <w:lang w:val="en-GB"/>
          </w:rPr>
          <w:t>pollinator</w:t>
        </w:r>
      </w:ins>
      <w:ins w:id="78" w:author="Jamie Stavert" w:date="2019-02-13T15:42:00Z">
        <w:r>
          <w:rPr>
            <w:lang w:val="en-GB"/>
          </w:rPr>
          <w:t xml:space="preserve"> </w:t>
        </w:r>
      </w:ins>
      <w:ins w:id="79" w:author="Jamie Stavert" w:date="2019-02-15T11:09:00Z">
        <w:r>
          <w:rPr>
            <w:lang w:val="en-GB"/>
          </w:rPr>
          <w:t>priority effects</w:t>
        </w:r>
      </w:ins>
      <w:ins w:id="80" w:author="Jamie Stavert" w:date="2019-02-15T11:10:00Z">
        <w:r>
          <w:rPr>
            <w:lang w:val="en-GB"/>
          </w:rPr>
          <w:t xml:space="preserve"> in blueberry and raspberry</w:t>
        </w:r>
      </w:ins>
      <w:ins w:id="81" w:author="Jamie Stavert" w:date="2019-02-15T11:09:00Z">
        <w:r>
          <w:rPr>
            <w:lang w:val="en-GB"/>
          </w:rPr>
          <w:t>, w</w:t>
        </w:r>
      </w:ins>
      <w:ins w:id="82" w:author="Jamie Stavert" w:date="2019-02-13T15:39:00Z">
        <w:r w:rsidR="00735FDF">
          <w:rPr>
            <w:lang w:val="en-GB"/>
          </w:rPr>
          <w:t xml:space="preserve">e </w:t>
        </w:r>
        <w:proofErr w:type="spellStart"/>
        <w:r w:rsidR="00735FDF">
          <w:rPr>
            <w:lang w:val="en-GB"/>
          </w:rPr>
          <w:t>subsetted</w:t>
        </w:r>
        <w:proofErr w:type="spellEnd"/>
        <w:r w:rsidR="00735FDF">
          <w:rPr>
            <w:lang w:val="en-GB"/>
          </w:rPr>
          <w:t xml:space="preserve"> </w:t>
        </w:r>
      </w:ins>
      <w:ins w:id="83" w:author="Jamie Stavert" w:date="2019-02-15T11:11:00Z">
        <w:r>
          <w:rPr>
            <w:lang w:val="en-GB"/>
          </w:rPr>
          <w:t>each</w:t>
        </w:r>
      </w:ins>
      <w:ins w:id="84" w:author="Jamie Stavert" w:date="2019-02-13T15:39:00Z">
        <w:r w:rsidR="00735FDF">
          <w:rPr>
            <w:lang w:val="en-GB"/>
          </w:rPr>
          <w:t xml:space="preserve"> </w:t>
        </w:r>
        <w:proofErr w:type="spellStart"/>
        <w:r w:rsidR="00735FDF">
          <w:rPr>
            <w:lang w:val="en-GB"/>
          </w:rPr>
          <w:t>dataframe</w:t>
        </w:r>
        <w:proofErr w:type="spellEnd"/>
        <w:r w:rsidR="00735FDF">
          <w:rPr>
            <w:lang w:val="en-GB"/>
          </w:rPr>
          <w:t xml:space="preserve"> to only include </w:t>
        </w:r>
      </w:ins>
      <w:ins w:id="85" w:author="Jamie Stavert" w:date="2019-02-15T09:57:00Z">
        <w:r w:rsidR="00544A98">
          <w:rPr>
            <w:lang w:val="en-GB"/>
          </w:rPr>
          <w:t xml:space="preserve">weights of </w:t>
        </w:r>
      </w:ins>
      <w:ins w:id="86" w:author="Jamie Stavert" w:date="2019-02-13T15:39:00Z">
        <w:r w:rsidR="00735FDF">
          <w:rPr>
            <w:lang w:val="en-GB"/>
          </w:rPr>
          <w:t>fruit produced as a result of mixed pollinator visits (</w:t>
        </w:r>
      </w:ins>
      <w:ins w:id="87" w:author="Jamie Stavert" w:date="2019-02-13T15:40:00Z">
        <w:r w:rsidR="00735FDF">
          <w:rPr>
            <w:lang w:val="en-GB"/>
          </w:rPr>
          <w:t>visits</w:t>
        </w:r>
      </w:ins>
      <w:ins w:id="88" w:author="Jamie Stavert" w:date="2019-02-13T15:39:00Z">
        <w:r w:rsidR="00735FDF">
          <w:rPr>
            <w:lang w:val="en-GB"/>
          </w:rPr>
          <w:t xml:space="preserve"> </w:t>
        </w:r>
      </w:ins>
      <w:ins w:id="89" w:author="Jamie Stavert" w:date="2019-02-13T15:42:00Z">
        <w:r w:rsidR="00391109">
          <w:rPr>
            <w:lang w:val="en-GB"/>
          </w:rPr>
          <w:t xml:space="preserve">to flowers </w:t>
        </w:r>
      </w:ins>
      <w:ins w:id="90" w:author="Jamie Stavert" w:date="2019-02-13T15:39:00Z">
        <w:r w:rsidR="00735FDF">
          <w:rPr>
            <w:lang w:val="en-GB"/>
          </w:rPr>
          <w:t xml:space="preserve">from both honeybees and stingless bees). </w:t>
        </w:r>
      </w:ins>
      <w:ins w:id="91" w:author="Jamie Stavert" w:date="2019-02-13T15:40:00Z">
        <w:r w:rsidR="00BD0C5B">
          <w:rPr>
            <w:lang w:val="en-GB"/>
          </w:rPr>
          <w:t xml:space="preserve">We then categorised each fruit as a being produced from a flower </w:t>
        </w:r>
      </w:ins>
      <w:ins w:id="92" w:author="Jamie Stavert" w:date="2019-02-13T15:50:00Z">
        <w:r w:rsidR="00996A74">
          <w:rPr>
            <w:lang w:val="en-GB"/>
          </w:rPr>
          <w:t xml:space="preserve">initially </w:t>
        </w:r>
      </w:ins>
      <w:ins w:id="93" w:author="Jamie Stavert" w:date="2019-02-13T15:40:00Z">
        <w:r w:rsidR="00BD0C5B">
          <w:rPr>
            <w:lang w:val="en-GB"/>
          </w:rPr>
          <w:t xml:space="preserve">visited </w:t>
        </w:r>
      </w:ins>
      <w:ins w:id="94" w:author="Jamie Stavert" w:date="2019-02-15T09:58:00Z">
        <w:r w:rsidR="00544A98">
          <w:rPr>
            <w:lang w:val="en-GB"/>
          </w:rPr>
          <w:t xml:space="preserve">by </w:t>
        </w:r>
      </w:ins>
      <w:ins w:id="95" w:author="Jamie Stavert" w:date="2019-02-13T15:42:00Z">
        <w:r w:rsidR="00391109">
          <w:rPr>
            <w:lang w:val="en-GB"/>
          </w:rPr>
          <w:t xml:space="preserve">either </w:t>
        </w:r>
      </w:ins>
      <w:ins w:id="96" w:author="Jamie Stavert" w:date="2019-02-13T15:40:00Z">
        <w:r w:rsidR="00391109">
          <w:rPr>
            <w:lang w:val="en-GB"/>
          </w:rPr>
          <w:t xml:space="preserve">a honeybee or </w:t>
        </w:r>
      </w:ins>
      <w:ins w:id="97" w:author="Jamie Stavert" w:date="2019-02-13T15:43:00Z">
        <w:r w:rsidR="00391109">
          <w:rPr>
            <w:lang w:val="en-GB"/>
          </w:rPr>
          <w:t xml:space="preserve">a </w:t>
        </w:r>
      </w:ins>
      <w:ins w:id="98" w:author="Jamie Stavert" w:date="2019-02-13T15:40:00Z">
        <w:r w:rsidR="00391109">
          <w:rPr>
            <w:lang w:val="en-GB"/>
          </w:rPr>
          <w:t>stingless bee</w:t>
        </w:r>
        <w:r w:rsidR="00BD0C5B">
          <w:rPr>
            <w:lang w:val="en-GB"/>
          </w:rPr>
          <w:t xml:space="preserve">. </w:t>
        </w:r>
      </w:ins>
      <w:ins w:id="99" w:author="Jamie Stavert" w:date="2019-02-15T09:59:00Z">
        <w:r w:rsidR="00544A98">
          <w:rPr>
            <w:lang w:val="en-GB"/>
          </w:rPr>
          <w:t>With</w:t>
        </w:r>
      </w:ins>
      <w:ins w:id="100" w:author="Jamie Stavert" w:date="2019-02-13T15:43:00Z">
        <w:r w:rsidR="00391109">
          <w:rPr>
            <w:lang w:val="en-GB"/>
          </w:rPr>
          <w:t xml:space="preserve"> this data structure</w:t>
        </w:r>
        <w:r w:rsidR="00391109" w:rsidRPr="0042657D">
          <w:t>,</w:t>
        </w:r>
        <w:r w:rsidR="00391109">
          <w:rPr>
            <w:lang w:val="en-GB"/>
          </w:rPr>
          <w:t xml:space="preserve"> </w:t>
        </w:r>
      </w:ins>
      <w:ins w:id="101" w:author="Jamie Stavert" w:date="2019-02-15T09:59:00Z">
        <w:r w:rsidR="00544A98">
          <w:rPr>
            <w:lang w:val="en-GB"/>
          </w:rPr>
          <w:t xml:space="preserve">we </w:t>
        </w:r>
      </w:ins>
      <w:ins w:id="102" w:author="Jamie Stavert" w:date="2019-02-13T16:11:00Z">
        <w:r w:rsidR="00295083">
          <w:rPr>
            <w:lang w:val="en-GB"/>
          </w:rPr>
          <w:t>used</w:t>
        </w:r>
        <w:r w:rsidR="0042657D">
          <w:rPr>
            <w:lang w:val="en-GB"/>
          </w:rPr>
          <w:t xml:space="preserve"> linear mixed effect model</w:t>
        </w:r>
      </w:ins>
      <w:ins w:id="103" w:author="Jamie Stavert" w:date="2019-02-15T10:04:00Z">
        <w:r w:rsidR="00295083">
          <w:rPr>
            <w:lang w:val="en-GB"/>
          </w:rPr>
          <w:t>s</w:t>
        </w:r>
      </w:ins>
      <w:ins w:id="104" w:author="Jamie Stavert" w:date="2019-02-13T16:11:00Z">
        <w:r w:rsidR="00157443">
          <w:rPr>
            <w:lang w:val="en-GB"/>
          </w:rPr>
          <w:t xml:space="preserve"> (</w:t>
        </w:r>
        <w:r w:rsidR="0042657D">
          <w:rPr>
            <w:lang w:val="en-GB"/>
          </w:rPr>
          <w:t>LMM</w:t>
        </w:r>
      </w:ins>
      <w:ins w:id="105" w:author="Jamie Stavert" w:date="2019-02-15T10:04:00Z">
        <w:r w:rsidR="00295083">
          <w:rPr>
            <w:lang w:val="en-GB"/>
          </w:rPr>
          <w:t>s</w:t>
        </w:r>
      </w:ins>
      <w:ins w:id="106" w:author="Jamie Stavert" w:date="2019-02-13T16:11:00Z">
        <w:r w:rsidR="0042657D">
          <w:rPr>
            <w:lang w:val="en-GB"/>
          </w:rPr>
          <w:t>)</w:t>
        </w:r>
      </w:ins>
      <w:del w:id="107" w:author="Jamie Stavert" w:date="2019-02-13T15:36:00Z">
        <w:r w:rsidR="008D731D" w:rsidRPr="00FD6C0D" w:rsidDel="003B6755">
          <w:rPr>
            <w:i/>
            <w:lang w:val="en-GB"/>
          </w:rPr>
          <w:delText>Interspecific priority effects</w:delText>
        </w:r>
      </w:del>
    </w:p>
    <w:p w14:paraId="3FE16C21" w14:textId="7EB3EA78" w:rsidR="00E569A8" w:rsidDel="00136627" w:rsidRDefault="008D731D" w:rsidP="00F87752">
      <w:pPr>
        <w:pStyle w:val="NormalWeb"/>
        <w:spacing w:before="0" w:beforeAutospacing="0" w:after="0" w:afterAutospacing="0" w:line="480" w:lineRule="auto"/>
        <w:contextualSpacing/>
        <w:rPr>
          <w:del w:id="108" w:author="Jamie Stavert" w:date="2019-02-13T16:17:00Z"/>
          <w:lang w:val="en-GB"/>
        </w:rPr>
      </w:pPr>
      <w:del w:id="109" w:author="Jamie Stavert" w:date="2019-02-13T15:43:00Z">
        <w:r w:rsidRPr="00FD6C0D" w:rsidDel="00391109">
          <w:rPr>
            <w:lang w:val="en-GB"/>
          </w:rPr>
          <w:delText>W</w:delText>
        </w:r>
      </w:del>
      <w:del w:id="110" w:author="Jamie Stavert" w:date="2019-02-13T15:51:00Z">
        <w:r w:rsidRPr="00FD6C0D" w:rsidDel="00996A74">
          <w:rPr>
            <w:lang w:val="en-GB"/>
          </w:rPr>
          <w:delText xml:space="preserve">e </w:delText>
        </w:r>
      </w:del>
      <w:del w:id="111" w:author="Jamie Stavert" w:date="2019-02-13T16:11:00Z">
        <w:r w:rsidRPr="00FD6C0D" w:rsidDel="0042657D">
          <w:rPr>
            <w:lang w:val="en-GB"/>
          </w:rPr>
          <w:delText>estimated</w:delText>
        </w:r>
      </w:del>
      <w:r w:rsidRPr="00FD6C0D">
        <w:rPr>
          <w:lang w:val="en-GB"/>
        </w:rPr>
        <w:t xml:space="preserve"> </w:t>
      </w:r>
      <w:proofErr w:type="gramStart"/>
      <w:ins w:id="112" w:author="Jamie Stavert" w:date="2019-02-13T16:11:00Z">
        <w:r w:rsidR="0042657D">
          <w:rPr>
            <w:lang w:val="en-GB"/>
          </w:rPr>
          <w:t>to</w:t>
        </w:r>
        <w:proofErr w:type="gramEnd"/>
        <w:r w:rsidR="0042657D">
          <w:rPr>
            <w:lang w:val="en-GB"/>
          </w:rPr>
          <w:t xml:space="preserve"> </w:t>
        </w:r>
      </w:ins>
      <w:ins w:id="113" w:author="Jamie Stavert" w:date="2019-02-13T16:12:00Z">
        <w:r w:rsidR="0042657D">
          <w:rPr>
            <w:lang w:val="en-GB"/>
          </w:rPr>
          <w:t>estimate</w:t>
        </w:r>
      </w:ins>
      <w:ins w:id="114" w:author="Jamie Stavert" w:date="2019-02-13T16:11:00Z">
        <w:r w:rsidR="0042657D">
          <w:rPr>
            <w:lang w:val="en-GB"/>
          </w:rPr>
          <w:t xml:space="preserve"> </w:t>
        </w:r>
      </w:ins>
      <w:del w:id="115" w:author="Jamie Stavert" w:date="2019-02-13T16:12:00Z">
        <w:r w:rsidRPr="00FD6C0D" w:rsidDel="0042657D">
          <w:rPr>
            <w:lang w:val="en-GB"/>
          </w:rPr>
          <w:delText xml:space="preserve">fruit set </w:delText>
        </w:r>
        <w:r w:rsidR="0012533F" w:rsidRPr="00FD6C0D" w:rsidDel="0042657D">
          <w:rPr>
            <w:lang w:val="en-GB"/>
          </w:rPr>
          <w:delText>and</w:delText>
        </w:r>
        <w:r w:rsidRPr="00FD6C0D" w:rsidDel="0042657D">
          <w:rPr>
            <w:lang w:val="en-GB"/>
          </w:rPr>
          <w:delText xml:space="preserve"> </w:delText>
        </w:r>
      </w:del>
      <w:r w:rsidRPr="00FD6C0D">
        <w:rPr>
          <w:lang w:val="en-GB"/>
        </w:rPr>
        <w:t xml:space="preserve">fruit weight as a function of the </w:t>
      </w:r>
      <w:del w:id="116" w:author="Jamie Stavert" w:date="2019-02-13T16:12:00Z">
        <w:r w:rsidRPr="00FD6C0D" w:rsidDel="0042657D">
          <w:rPr>
            <w:lang w:val="en-GB"/>
          </w:rPr>
          <w:delText xml:space="preserve">first </w:delText>
        </w:r>
      </w:del>
      <w:ins w:id="117" w:author="Jamie Stavert" w:date="2019-02-13T16:12:00Z">
        <w:r w:rsidR="0042657D">
          <w:rPr>
            <w:lang w:val="en-GB"/>
          </w:rPr>
          <w:t xml:space="preserve">initial </w:t>
        </w:r>
      </w:ins>
      <w:r w:rsidRPr="00FD6C0D">
        <w:rPr>
          <w:lang w:val="en-GB"/>
        </w:rPr>
        <w:t xml:space="preserve">floral visitor </w:t>
      </w:r>
      <w:ins w:id="118" w:author="Jamie Stavert" w:date="2019-02-13T15:58:00Z">
        <w:r w:rsidR="0044590B">
          <w:rPr>
            <w:lang w:val="en-GB"/>
          </w:rPr>
          <w:t xml:space="preserve">(honeybee or stingless bee; </w:t>
        </w:r>
      </w:ins>
      <w:ins w:id="119" w:author="Jamie Stavert" w:date="2019-02-13T15:59:00Z">
        <w:r w:rsidR="0044590B">
          <w:rPr>
            <w:lang w:val="en-GB"/>
          </w:rPr>
          <w:t>categorical</w:t>
        </w:r>
      </w:ins>
      <w:ins w:id="120" w:author="Jamie Stavert" w:date="2019-02-13T15:58:00Z">
        <w:r w:rsidR="0044590B">
          <w:rPr>
            <w:lang w:val="en-GB"/>
          </w:rPr>
          <w:t xml:space="preserve">) </w:t>
        </w:r>
      </w:ins>
      <w:r w:rsidRPr="00FD6C0D">
        <w:rPr>
          <w:lang w:val="en-GB"/>
        </w:rPr>
        <w:t xml:space="preserve">in a three-way interaction with </w:t>
      </w:r>
      <w:ins w:id="121" w:author="Jamie Stavert" w:date="2019-02-13T15:51:00Z">
        <w:r w:rsidR="00996A74" w:rsidRPr="00FD6C0D">
          <w:rPr>
            <w:lang w:val="en-GB"/>
          </w:rPr>
          <w:t xml:space="preserve">the total number of floral visits </w:t>
        </w:r>
      </w:ins>
      <w:ins w:id="122" w:author="Jamie Stavert" w:date="2019-02-13T15:59:00Z">
        <w:r w:rsidR="0044590B">
          <w:rPr>
            <w:lang w:val="en-GB"/>
          </w:rPr>
          <w:t xml:space="preserve">(continuous) </w:t>
        </w:r>
      </w:ins>
      <w:ins w:id="123" w:author="Jamie Stavert" w:date="2019-02-13T15:51:00Z">
        <w:r w:rsidR="00996A74">
          <w:rPr>
            <w:lang w:val="en-GB"/>
          </w:rPr>
          <w:t xml:space="preserve">and </w:t>
        </w:r>
      </w:ins>
      <w:del w:id="124" w:author="Jamie Stavert" w:date="2019-02-13T16:12:00Z">
        <w:r w:rsidRPr="00FD6C0D" w:rsidDel="0042657D">
          <w:rPr>
            <w:lang w:val="en-GB"/>
          </w:rPr>
          <w:delText>the proportion of honey bee</w:delText>
        </w:r>
      </w:del>
      <w:ins w:id="125" w:author="Jamie Stavert" w:date="2019-02-13T16:12:00Z">
        <w:r w:rsidR="0042657D">
          <w:rPr>
            <w:lang w:val="en-GB"/>
          </w:rPr>
          <w:t>ratio of honeybee to stingless bee</w:t>
        </w:r>
      </w:ins>
      <w:r w:rsidRPr="00FD6C0D">
        <w:rPr>
          <w:lang w:val="en-GB"/>
        </w:rPr>
        <w:t xml:space="preserve"> visits</w:t>
      </w:r>
      <w:ins w:id="126" w:author="Jamie Stavert" w:date="2019-02-13T15:59:00Z">
        <w:r w:rsidR="0044590B">
          <w:rPr>
            <w:lang w:val="en-GB"/>
          </w:rPr>
          <w:t xml:space="preserve"> (continuous)</w:t>
        </w:r>
      </w:ins>
      <w:ins w:id="127" w:author="Jamie Stavert" w:date="2019-02-13T15:51:00Z">
        <w:r w:rsidR="00996A74">
          <w:rPr>
            <w:lang w:val="en-GB"/>
          </w:rPr>
          <w:t xml:space="preserve">. </w:t>
        </w:r>
      </w:ins>
      <w:ins w:id="128" w:author="Jamie Stavert" w:date="2019-02-15T10:04:00Z">
        <w:r w:rsidR="00295083" w:rsidRPr="00FD6C0D">
          <w:rPr>
            <w:lang w:val="en-GB"/>
          </w:rPr>
          <w:t xml:space="preserve">In </w:t>
        </w:r>
        <w:r w:rsidR="00295083">
          <w:rPr>
            <w:lang w:val="en-GB"/>
          </w:rPr>
          <w:t xml:space="preserve">the </w:t>
        </w:r>
        <w:r w:rsidR="00295083" w:rsidRPr="00FD6C0D">
          <w:rPr>
            <w:lang w:val="en-GB"/>
          </w:rPr>
          <w:t>blueberry</w:t>
        </w:r>
        <w:r w:rsidR="00295083">
          <w:rPr>
            <w:lang w:val="en-GB"/>
          </w:rPr>
          <w:t xml:space="preserve"> model</w:t>
        </w:r>
      </w:ins>
      <w:ins w:id="129" w:author="Jamie Stavert" w:date="2019-02-15T11:11:00Z">
        <w:r w:rsidR="004106A8">
          <w:rPr>
            <w:lang w:val="en-GB"/>
          </w:rPr>
          <w:t>,</w:t>
        </w:r>
      </w:ins>
      <w:ins w:id="130" w:author="Jamie Stavert" w:date="2019-02-15T10:04:00Z">
        <w:r w:rsidR="00295083">
          <w:rPr>
            <w:lang w:val="en-GB"/>
          </w:rPr>
          <w:t xml:space="preserve"> </w:t>
        </w:r>
      </w:ins>
      <w:ins w:id="131" w:author="Jamie Stavert" w:date="2019-02-13T15:51:00Z">
        <w:r w:rsidR="00295083">
          <w:rPr>
            <w:lang w:val="en-GB"/>
          </w:rPr>
          <w:t>w</w:t>
        </w:r>
        <w:r w:rsidR="00996A74">
          <w:rPr>
            <w:lang w:val="en-GB"/>
          </w:rPr>
          <w:t xml:space="preserve">e </w:t>
        </w:r>
      </w:ins>
      <w:ins w:id="132" w:author="Jamie Stavert" w:date="2019-02-13T15:52:00Z">
        <w:r w:rsidR="00996A74">
          <w:rPr>
            <w:lang w:val="en-GB"/>
          </w:rPr>
          <w:t>included</w:t>
        </w:r>
      </w:ins>
      <w:ins w:id="133" w:author="Jamie Stavert" w:date="2019-02-13T15:51:00Z">
        <w:r w:rsidR="00996A74">
          <w:rPr>
            <w:lang w:val="en-GB"/>
          </w:rPr>
          <w:t xml:space="preserve"> </w:t>
        </w:r>
      </w:ins>
      <w:del w:id="134" w:author="Jamie Stavert" w:date="2019-02-13T15:51:00Z">
        <w:r w:rsidRPr="00FD6C0D" w:rsidDel="00996A74">
          <w:rPr>
            <w:lang w:val="en-GB"/>
          </w:rPr>
          <w:delText xml:space="preserve"> and the total number of floral visits </w:delText>
        </w:r>
      </w:del>
      <w:del w:id="135" w:author="Jamie Stavert" w:date="2019-02-13T15:52:00Z">
        <w:r w:rsidRPr="00FD6C0D" w:rsidDel="00996A74">
          <w:rPr>
            <w:lang w:val="en-GB"/>
          </w:rPr>
          <w:delText xml:space="preserve">along with </w:delText>
        </w:r>
      </w:del>
      <w:r w:rsidRPr="00FD6C0D">
        <w:rPr>
          <w:lang w:val="en-GB"/>
        </w:rPr>
        <w:t xml:space="preserve">two crossed random </w:t>
      </w:r>
      <w:ins w:id="136" w:author="Jamie Stavert" w:date="2019-02-13T15:52:00Z">
        <w:r w:rsidR="00996A74">
          <w:rPr>
            <w:lang w:val="en-GB"/>
          </w:rPr>
          <w:t xml:space="preserve">effect </w:t>
        </w:r>
      </w:ins>
      <w:r w:rsidRPr="00FD6C0D">
        <w:rPr>
          <w:lang w:val="en-GB"/>
        </w:rPr>
        <w:t xml:space="preserve">terms </w:t>
      </w:r>
      <w:del w:id="137" w:author="Jamie Stavert" w:date="2019-02-15T10:04:00Z">
        <w:r w:rsidRPr="00FD6C0D" w:rsidDel="00295083">
          <w:rPr>
            <w:lang w:val="en-GB"/>
          </w:rPr>
          <w:delText>in blueberry</w:delText>
        </w:r>
      </w:del>
      <w:ins w:id="138" w:author="Jamie Stavert" w:date="2019-02-13T15:53:00Z">
        <w:r w:rsidR="00996A74">
          <w:rPr>
            <w:lang w:val="en-GB"/>
          </w:rPr>
          <w:t>(</w:t>
        </w:r>
      </w:ins>
      <w:del w:id="139" w:author="Jamie Stavert" w:date="2019-02-13T15:53:00Z">
        <w:r w:rsidRPr="00996A74" w:rsidDel="00996A74">
          <w:delText xml:space="preserve">: </w:delText>
        </w:r>
      </w:del>
      <w:r w:rsidRPr="00996A74">
        <w:rPr>
          <w:rPrChange w:id="140" w:author="Jamie Stavert" w:date="2019-02-13T15:53:00Z">
            <w:rPr>
              <w:i/>
            </w:rPr>
          </w:rPrChange>
        </w:rPr>
        <w:t>block and year</w:t>
      </w:r>
      <w:ins w:id="141" w:author="Jamie Stavert" w:date="2019-02-13T15:58:00Z">
        <w:r w:rsidR="00635A58">
          <w:rPr>
            <w:lang w:val="en-GB"/>
          </w:rPr>
          <w:t>; categorical</w:t>
        </w:r>
      </w:ins>
      <w:ins w:id="142" w:author="Jamie Stavert" w:date="2019-02-13T15:53:00Z">
        <w:r w:rsidR="00996A74" w:rsidRPr="00996A74">
          <w:rPr>
            <w:rPrChange w:id="143" w:author="Jamie Stavert" w:date="2019-02-13T15:53:00Z">
              <w:rPr>
                <w:i/>
              </w:rPr>
            </w:rPrChange>
          </w:rPr>
          <w:t>)</w:t>
        </w:r>
        <w:r w:rsidR="00996A74">
          <w:rPr>
            <w:lang w:val="en-GB"/>
          </w:rPr>
          <w:t xml:space="preserve"> </w:t>
        </w:r>
      </w:ins>
      <w:ins w:id="144" w:author="Jamie Stavert" w:date="2019-02-13T16:13:00Z">
        <w:r w:rsidR="00136627">
          <w:rPr>
            <w:lang w:val="en-GB"/>
          </w:rPr>
          <w:t>because</w:t>
        </w:r>
      </w:ins>
      <w:ins w:id="145" w:author="Jamie Stavert" w:date="2019-02-13T15:54:00Z">
        <w:r w:rsidR="00996A74" w:rsidRPr="00FD6C0D">
          <w:rPr>
            <w:lang w:val="en-GB"/>
          </w:rPr>
          <w:t xml:space="preserve"> visitation data were collected in </w:t>
        </w:r>
        <w:r w:rsidR="00996A74">
          <w:rPr>
            <w:lang w:val="en-GB"/>
          </w:rPr>
          <w:t>same</w:t>
        </w:r>
        <w:r w:rsidR="00996A74" w:rsidRPr="00FD6C0D">
          <w:rPr>
            <w:lang w:val="en-GB"/>
          </w:rPr>
          <w:t xml:space="preserve"> </w:t>
        </w:r>
      </w:ins>
      <w:ins w:id="146" w:author="Jamie Stavert" w:date="2019-02-13T16:14:00Z">
        <w:r w:rsidR="00136627">
          <w:rPr>
            <w:lang w:val="en-GB"/>
          </w:rPr>
          <w:t xml:space="preserve">cropping </w:t>
        </w:r>
      </w:ins>
      <w:ins w:id="147" w:author="Jamie Stavert" w:date="2019-02-13T15:54:00Z">
        <w:r w:rsidR="00996A74" w:rsidRPr="00FD6C0D">
          <w:rPr>
            <w:lang w:val="en-GB"/>
          </w:rPr>
          <w:t>block across two</w:t>
        </w:r>
      </w:ins>
      <w:ins w:id="148" w:author="Jamie Stavert" w:date="2019-02-15T10:46:00Z">
        <w:r w:rsidR="003F07EE">
          <w:rPr>
            <w:lang w:val="en-GB"/>
          </w:rPr>
          <w:t xml:space="preserve"> </w:t>
        </w:r>
        <w:r w:rsidR="003F07EE">
          <w:t>growing</w:t>
        </w:r>
      </w:ins>
      <w:ins w:id="149" w:author="Jamie Stavert" w:date="2019-02-13T15:54:00Z">
        <w:r w:rsidR="00996A74" w:rsidRPr="00FD6C0D">
          <w:rPr>
            <w:lang w:val="en-GB"/>
          </w:rPr>
          <w:t xml:space="preserve"> years</w:t>
        </w:r>
      </w:ins>
      <w:ins w:id="150" w:author="Jamie Stavert" w:date="2019-02-15T11:11:00Z">
        <w:r w:rsidR="004106A8">
          <w:rPr>
            <w:lang w:val="en-GB"/>
          </w:rPr>
          <w:t xml:space="preserve">. </w:t>
        </w:r>
      </w:ins>
      <w:del w:id="151" w:author="Jamie Stavert" w:date="2019-02-15T11:11:00Z">
        <w:r w:rsidRPr="00FD6C0D" w:rsidDel="004106A8">
          <w:rPr>
            <w:lang w:val="en-GB"/>
          </w:rPr>
          <w:delText xml:space="preserve">, and </w:delText>
        </w:r>
      </w:del>
      <w:ins w:id="152" w:author="Jamie Stavert" w:date="2019-02-15T10:07:00Z">
        <w:r w:rsidR="004106A8">
          <w:rPr>
            <w:lang w:val="en-GB"/>
          </w:rPr>
          <w:t>I</w:t>
        </w:r>
        <w:r w:rsidR="00295083" w:rsidRPr="00FD6C0D">
          <w:rPr>
            <w:lang w:val="en-GB"/>
          </w:rPr>
          <w:t>n</w:t>
        </w:r>
        <w:r w:rsidR="00295083">
          <w:rPr>
            <w:lang w:val="en-GB"/>
          </w:rPr>
          <w:t xml:space="preserve"> the raspberry model</w:t>
        </w:r>
      </w:ins>
      <w:ins w:id="153" w:author="Jamie Stavert" w:date="2019-02-15T11:17:00Z">
        <w:r w:rsidR="00A91229">
          <w:rPr>
            <w:lang w:val="en-GB"/>
          </w:rPr>
          <w:t>,</w:t>
        </w:r>
      </w:ins>
      <w:ins w:id="154" w:author="Jamie Stavert" w:date="2019-02-15T10:07:00Z">
        <w:r w:rsidR="00295083">
          <w:rPr>
            <w:lang w:val="en-GB"/>
          </w:rPr>
          <w:t xml:space="preserve"> we included </w:t>
        </w:r>
      </w:ins>
      <w:r w:rsidRPr="00FD6C0D">
        <w:rPr>
          <w:lang w:val="en-GB"/>
        </w:rPr>
        <w:t xml:space="preserve">one random </w:t>
      </w:r>
      <w:ins w:id="155" w:author="Jamie Stavert" w:date="2019-02-13T16:13:00Z">
        <w:r w:rsidR="00136627">
          <w:rPr>
            <w:lang w:val="en-GB"/>
          </w:rPr>
          <w:t xml:space="preserve">effect </w:t>
        </w:r>
      </w:ins>
      <w:r w:rsidRPr="00FD6C0D">
        <w:rPr>
          <w:lang w:val="en-GB"/>
        </w:rPr>
        <w:t>term</w:t>
      </w:r>
      <w:del w:id="156" w:author="Jamie Stavert" w:date="2019-02-13T15:53:00Z">
        <w:r w:rsidRPr="00FD6C0D" w:rsidDel="00996A74">
          <w:rPr>
            <w:lang w:val="en-GB"/>
          </w:rPr>
          <w:delText xml:space="preserve">: </w:delText>
        </w:r>
        <w:r w:rsidRPr="00FD6C0D" w:rsidDel="00996A74">
          <w:rPr>
            <w:i/>
            <w:lang w:val="en-GB"/>
          </w:rPr>
          <w:delText>block</w:delText>
        </w:r>
      </w:del>
      <w:r w:rsidRPr="00FD6C0D">
        <w:rPr>
          <w:lang w:val="en-GB"/>
        </w:rPr>
        <w:t xml:space="preserve"> </w:t>
      </w:r>
      <w:del w:id="157" w:author="Jamie Stavert" w:date="2019-02-15T10:07:00Z">
        <w:r w:rsidRPr="00FD6C0D" w:rsidDel="00295083">
          <w:rPr>
            <w:lang w:val="en-GB"/>
          </w:rPr>
          <w:delText>in</w:delText>
        </w:r>
        <w:r w:rsidR="00FD6C0D" w:rsidDel="00295083">
          <w:rPr>
            <w:lang w:val="en-GB"/>
          </w:rPr>
          <w:delText xml:space="preserve"> raspberry</w:delText>
        </w:r>
      </w:del>
      <w:ins w:id="158" w:author="Jamie Stavert" w:date="2019-02-13T15:53:00Z">
        <w:r w:rsidR="00996A74">
          <w:rPr>
            <w:lang w:val="en-GB"/>
          </w:rPr>
          <w:t>(block</w:t>
        </w:r>
      </w:ins>
      <w:ins w:id="159" w:author="Jamie Stavert" w:date="2019-02-13T15:58:00Z">
        <w:r w:rsidR="00635A58">
          <w:rPr>
            <w:lang w:val="en-GB"/>
          </w:rPr>
          <w:t>; categorical</w:t>
        </w:r>
      </w:ins>
      <w:ins w:id="160" w:author="Jamie Stavert" w:date="2019-02-13T15:53:00Z">
        <w:r w:rsidR="00996A74">
          <w:rPr>
            <w:lang w:val="en-GB"/>
          </w:rPr>
          <w:t xml:space="preserve">) </w:t>
        </w:r>
      </w:ins>
      <w:ins w:id="161" w:author="Jamie Stavert" w:date="2019-02-13T15:52:00Z">
        <w:r w:rsidR="00996A74" w:rsidRPr="00FD6C0D">
          <w:rPr>
            <w:lang w:val="en-GB"/>
          </w:rPr>
          <w:t xml:space="preserve">as data were collected across multiple </w:t>
        </w:r>
      </w:ins>
      <w:ins w:id="162" w:author="Jamie Stavert" w:date="2019-02-13T16:14:00Z">
        <w:r w:rsidR="00136627">
          <w:rPr>
            <w:lang w:val="en-GB"/>
          </w:rPr>
          <w:t>cropping</w:t>
        </w:r>
      </w:ins>
      <w:ins w:id="163" w:author="Jamie Stavert" w:date="2019-02-13T16:13:00Z">
        <w:r w:rsidR="00136627">
          <w:rPr>
            <w:lang w:val="en-GB"/>
          </w:rPr>
          <w:t xml:space="preserve"> </w:t>
        </w:r>
      </w:ins>
      <w:ins w:id="164" w:author="Jamie Stavert" w:date="2019-02-13T15:52:00Z">
        <w:r w:rsidR="00996A74" w:rsidRPr="00FD6C0D">
          <w:rPr>
            <w:lang w:val="en-GB"/>
          </w:rPr>
          <w:t>blocks</w:t>
        </w:r>
      </w:ins>
      <w:ins w:id="165" w:author="Jamie Stavert" w:date="2019-02-15T11:17:00Z">
        <w:r w:rsidR="00A91229">
          <w:rPr>
            <w:lang w:val="en-GB"/>
          </w:rPr>
          <w:t xml:space="preserve"> within the same growing year</w:t>
        </w:r>
      </w:ins>
      <w:r w:rsidR="00FD6C0D">
        <w:rPr>
          <w:lang w:val="en-GB"/>
        </w:rPr>
        <w:t>.</w:t>
      </w:r>
      <w:ins w:id="166" w:author="Jamie Stavert" w:date="2019-02-13T15:43:00Z">
        <w:r w:rsidR="00391109">
          <w:rPr>
            <w:lang w:val="en-GB"/>
          </w:rPr>
          <w:t xml:space="preserve"> </w:t>
        </w:r>
      </w:ins>
      <w:ins w:id="167" w:author="Jamie Stavert" w:date="2019-02-13T15:55:00Z">
        <w:r w:rsidR="00635A58">
          <w:rPr>
            <w:lang w:val="en-GB"/>
          </w:rPr>
          <w:t xml:space="preserve">We then </w:t>
        </w:r>
      </w:ins>
      <w:ins w:id="168" w:author="Jamie Stavert" w:date="2019-02-13T16:14:00Z">
        <w:r w:rsidR="00136627">
          <w:rPr>
            <w:lang w:val="en-GB"/>
          </w:rPr>
          <w:t>conducted</w:t>
        </w:r>
      </w:ins>
      <w:ins w:id="169" w:author="Jamie Stavert" w:date="2019-02-13T15:55:00Z">
        <w:r w:rsidR="00635A58">
          <w:rPr>
            <w:lang w:val="en-GB"/>
          </w:rPr>
          <w:t xml:space="preserve"> model selection </w:t>
        </w:r>
      </w:ins>
      <w:ins w:id="170" w:author="Jamie Stavert" w:date="2019-02-15T11:17:00Z">
        <w:r w:rsidR="00A91229">
          <w:rPr>
            <w:lang w:val="en-GB"/>
          </w:rPr>
          <w:t xml:space="preserve">on </w:t>
        </w:r>
      </w:ins>
      <w:ins w:id="171" w:author="Jamie Stavert" w:date="2019-02-15T10:07:00Z">
        <w:r w:rsidR="00295083">
          <w:rPr>
            <w:lang w:val="en-GB"/>
          </w:rPr>
          <w:t xml:space="preserve">these </w:t>
        </w:r>
      </w:ins>
      <w:ins w:id="172" w:author="Jamie Stavert" w:date="2019-02-13T15:55:00Z">
        <w:r w:rsidR="00635A58">
          <w:rPr>
            <w:lang w:val="en-GB"/>
          </w:rPr>
          <w:t>model</w:t>
        </w:r>
      </w:ins>
      <w:ins w:id="173" w:author="Jamie Stavert" w:date="2019-02-15T10:07:00Z">
        <w:r w:rsidR="00295083">
          <w:rPr>
            <w:lang w:val="en-GB"/>
          </w:rPr>
          <w:t>s</w:t>
        </w:r>
      </w:ins>
      <w:ins w:id="174" w:author="Jamie Stavert" w:date="2019-02-13T15:55:00Z">
        <w:r w:rsidR="00635A58">
          <w:rPr>
            <w:lang w:val="en-GB"/>
          </w:rPr>
          <w:t xml:space="preserve"> </w:t>
        </w:r>
      </w:ins>
      <w:ins w:id="175" w:author="Jamie Stavert" w:date="2019-02-13T16:14:00Z">
        <w:r w:rsidR="00136627">
          <w:rPr>
            <w:lang w:val="en-GB"/>
          </w:rPr>
          <w:t>using</w:t>
        </w:r>
      </w:ins>
      <w:ins w:id="176" w:author="Jamie Stavert" w:date="2019-02-13T15:55:00Z">
        <w:r w:rsidR="00635A58">
          <w:rPr>
            <w:lang w:val="en-GB"/>
          </w:rPr>
          <w:t xml:space="preserve"> the </w:t>
        </w:r>
      </w:ins>
      <w:ins w:id="177" w:author="Jamie Stavert" w:date="2019-02-13T16:08:00Z">
        <w:r w:rsidR="00167EEB">
          <w:rPr>
            <w:lang w:val="en-GB"/>
          </w:rPr>
          <w:t>“</w:t>
        </w:r>
      </w:ins>
      <w:proofErr w:type="spellStart"/>
      <w:ins w:id="178" w:author="Jamie Stavert" w:date="2019-02-13T15:55:00Z">
        <w:r w:rsidR="00635A58">
          <w:rPr>
            <w:lang w:val="en-GB"/>
          </w:rPr>
          <w:t>MuMIn</w:t>
        </w:r>
      </w:ins>
      <w:proofErr w:type="spellEnd"/>
      <w:ins w:id="179" w:author="Jamie Stavert" w:date="2019-02-13T16:08:00Z">
        <w:r w:rsidR="00167EEB">
          <w:rPr>
            <w:lang w:val="en-GB"/>
          </w:rPr>
          <w:t>”</w:t>
        </w:r>
      </w:ins>
      <w:ins w:id="180" w:author="Jamie Stavert" w:date="2019-02-13T15:56:00Z">
        <w:r w:rsidR="00635A58">
          <w:rPr>
            <w:lang w:val="en-GB"/>
          </w:rPr>
          <w:t xml:space="preserve"> package (REF) and found that</w:t>
        </w:r>
      </w:ins>
      <w:ins w:id="181" w:author="Jamie Stavert" w:date="2019-02-13T16:14:00Z">
        <w:r w:rsidR="00136627">
          <w:rPr>
            <w:lang w:val="en-GB"/>
          </w:rPr>
          <w:t>,</w:t>
        </w:r>
      </w:ins>
      <w:ins w:id="182" w:author="Jamie Stavert" w:date="2019-02-13T15:56:00Z">
        <w:r w:rsidR="00635A58">
          <w:rPr>
            <w:lang w:val="en-GB"/>
          </w:rPr>
          <w:t xml:space="preserve"> in both blueberry and raspberry, the be</w:t>
        </w:r>
      </w:ins>
      <w:ins w:id="183" w:author="Jamie Stavert" w:date="2019-02-13T15:57:00Z">
        <w:r w:rsidR="00635A58">
          <w:rPr>
            <w:lang w:val="en-GB"/>
          </w:rPr>
          <w:t>s</w:t>
        </w:r>
      </w:ins>
      <w:ins w:id="184" w:author="Jamie Stavert" w:date="2019-02-13T15:56:00Z">
        <w:r w:rsidR="00635A58">
          <w:rPr>
            <w:lang w:val="en-GB"/>
          </w:rPr>
          <w:t xml:space="preserve">t model for predicting fruit weight included </w:t>
        </w:r>
      </w:ins>
      <w:ins w:id="185" w:author="Jamie Stavert" w:date="2019-02-13T15:57:00Z">
        <w:r w:rsidR="00635A58">
          <w:rPr>
            <w:lang w:val="en-GB"/>
          </w:rPr>
          <w:t xml:space="preserve">the </w:t>
        </w:r>
      </w:ins>
      <w:ins w:id="186" w:author="Jamie Stavert" w:date="2019-02-13T16:15:00Z">
        <w:r w:rsidR="00136627">
          <w:rPr>
            <w:lang w:val="en-GB"/>
          </w:rPr>
          <w:t xml:space="preserve">initial </w:t>
        </w:r>
        <w:r w:rsidR="00136627" w:rsidRPr="00FD6C0D">
          <w:rPr>
            <w:lang w:val="en-GB"/>
          </w:rPr>
          <w:t>floral visitor</w:t>
        </w:r>
      </w:ins>
      <w:ins w:id="187" w:author="Jamie Stavert" w:date="2019-02-13T15:57:00Z">
        <w:r w:rsidR="00295083">
          <w:rPr>
            <w:lang w:val="en-GB"/>
          </w:rPr>
          <w:t xml:space="preserve">, </w:t>
        </w:r>
        <w:r w:rsidR="00635A58">
          <w:rPr>
            <w:lang w:val="en-GB"/>
          </w:rPr>
          <w:t xml:space="preserve">number of floral </w:t>
        </w:r>
      </w:ins>
      <w:ins w:id="188" w:author="Jamie Stavert" w:date="2019-02-13T15:58:00Z">
        <w:r w:rsidR="00635A58">
          <w:rPr>
            <w:lang w:val="en-GB"/>
          </w:rPr>
          <w:t>visits</w:t>
        </w:r>
      </w:ins>
      <w:ins w:id="189" w:author="Jamie Stavert" w:date="2019-02-13T15:57:00Z">
        <w:r w:rsidR="00635A58">
          <w:rPr>
            <w:lang w:val="en-GB"/>
          </w:rPr>
          <w:t xml:space="preserve"> and </w:t>
        </w:r>
      </w:ins>
      <w:ins w:id="190" w:author="Jamie Stavert" w:date="2019-02-13T15:58:00Z">
        <w:r w:rsidR="00635A58">
          <w:rPr>
            <w:lang w:val="en-GB"/>
          </w:rPr>
          <w:t>their</w:t>
        </w:r>
      </w:ins>
      <w:ins w:id="191" w:author="Jamie Stavert" w:date="2019-02-13T15:57:00Z">
        <w:r w:rsidR="00635A58">
          <w:rPr>
            <w:lang w:val="en-GB"/>
          </w:rPr>
          <w:t xml:space="preserve"> interaction. </w:t>
        </w:r>
      </w:ins>
      <w:ins w:id="192" w:author="Jamie Stavert" w:date="2019-02-13T16:05:00Z">
        <w:r w:rsidR="00167EEB">
          <w:rPr>
            <w:lang w:val="en-GB"/>
          </w:rPr>
          <w:t>Accordingly, we present model-estima</w:t>
        </w:r>
        <w:r w:rsidR="00A91229">
          <w:rPr>
            <w:lang w:val="en-GB"/>
          </w:rPr>
          <w:t xml:space="preserve">tes and slope contrasts for </w:t>
        </w:r>
        <w:proofErr w:type="spellStart"/>
        <w:r w:rsidR="00A91229">
          <w:rPr>
            <w:lang w:val="en-GB"/>
          </w:rPr>
          <w:t>thses</w:t>
        </w:r>
        <w:proofErr w:type="spellEnd"/>
        <w:r w:rsidR="00167EEB">
          <w:rPr>
            <w:lang w:val="en-GB"/>
          </w:rPr>
          <w:t xml:space="preserve"> </w:t>
        </w:r>
      </w:ins>
      <w:ins w:id="193" w:author="Jamie Stavert" w:date="2019-02-13T16:15:00Z">
        <w:r w:rsidR="00136627">
          <w:rPr>
            <w:lang w:val="en-GB"/>
          </w:rPr>
          <w:t xml:space="preserve">reduced </w:t>
        </w:r>
      </w:ins>
      <w:ins w:id="194" w:author="Jamie Stavert" w:date="2019-02-13T16:05:00Z">
        <w:r w:rsidR="00167EEB">
          <w:rPr>
            <w:lang w:val="en-GB"/>
          </w:rPr>
          <w:t>model</w:t>
        </w:r>
      </w:ins>
      <w:ins w:id="195" w:author="Jamie Stavert" w:date="2019-02-15T11:18:00Z">
        <w:r w:rsidR="00A91229">
          <w:rPr>
            <w:lang w:val="en-GB"/>
          </w:rPr>
          <w:t>s</w:t>
        </w:r>
      </w:ins>
      <w:ins w:id="196" w:author="Jamie Stavert" w:date="2019-02-13T16:05:00Z">
        <w:r w:rsidR="00167EEB">
          <w:rPr>
            <w:lang w:val="en-GB"/>
          </w:rPr>
          <w:t xml:space="preserve">. To calculate slope </w:t>
        </w:r>
      </w:ins>
      <w:ins w:id="197" w:author="Jamie Stavert" w:date="2019-02-13T16:07:00Z">
        <w:r w:rsidR="00167EEB">
          <w:rPr>
            <w:lang w:val="en-GB"/>
          </w:rPr>
          <w:t>contrasts</w:t>
        </w:r>
      </w:ins>
      <w:ins w:id="198" w:author="Jamie Stavert" w:date="2019-02-13T16:05:00Z">
        <w:r w:rsidR="00167EEB">
          <w:rPr>
            <w:lang w:val="en-GB"/>
          </w:rPr>
          <w:t xml:space="preserve"> (</w:t>
        </w:r>
      </w:ins>
      <w:ins w:id="199" w:author="Jamie Stavert" w:date="2019-02-13T16:07:00Z">
        <w:r w:rsidR="00167EEB">
          <w:rPr>
            <w:lang w:val="en-GB"/>
          </w:rPr>
          <w:t xml:space="preserve">i.e., </w:t>
        </w:r>
      </w:ins>
      <w:ins w:id="200" w:author="Jamie Stavert" w:date="2019-02-13T16:05:00Z">
        <w:r w:rsidR="00167EEB">
          <w:rPr>
            <w:lang w:val="en-GB"/>
          </w:rPr>
          <w:t xml:space="preserve">whether there </w:t>
        </w:r>
      </w:ins>
      <w:ins w:id="201" w:author="Jamie Stavert" w:date="2019-02-15T10:09:00Z">
        <w:r w:rsidR="00295083">
          <w:rPr>
            <w:lang w:val="en-GB"/>
          </w:rPr>
          <w:t>was</w:t>
        </w:r>
      </w:ins>
      <w:ins w:id="202" w:author="Jamie Stavert" w:date="2019-02-13T16:05:00Z">
        <w:r w:rsidR="00167EEB">
          <w:rPr>
            <w:lang w:val="en-GB"/>
          </w:rPr>
          <w:t xml:space="preserve"> a significant </w:t>
        </w:r>
      </w:ins>
      <w:ins w:id="203" w:author="Jamie Stavert" w:date="2019-02-13T16:06:00Z">
        <w:r w:rsidR="00167EEB">
          <w:rPr>
            <w:lang w:val="en-GB"/>
          </w:rPr>
          <w:t xml:space="preserve">difference in </w:t>
        </w:r>
      </w:ins>
      <w:ins w:id="204" w:author="Jamie Stavert" w:date="2019-02-13T16:16:00Z">
        <w:r w:rsidR="00136627">
          <w:rPr>
            <w:lang w:val="en-GB"/>
          </w:rPr>
          <w:t xml:space="preserve">model-estimated </w:t>
        </w:r>
      </w:ins>
      <w:ins w:id="205" w:author="Jamie Stavert" w:date="2019-02-13T16:06:00Z">
        <w:r w:rsidR="00167EEB">
          <w:rPr>
            <w:lang w:val="en-GB"/>
          </w:rPr>
          <w:t xml:space="preserve">slopes for fruit weight </w:t>
        </w:r>
      </w:ins>
      <w:ins w:id="206" w:author="Jamie Stavert" w:date="2019-02-13T16:16:00Z">
        <w:r w:rsidR="00136627">
          <w:rPr>
            <w:lang w:val="en-GB"/>
          </w:rPr>
          <w:t>according to the identity of the initial visitor</w:t>
        </w:r>
      </w:ins>
      <w:ins w:id="207" w:author="Jamie Stavert" w:date="2019-02-13T16:06:00Z">
        <w:r w:rsidR="00167EEB">
          <w:rPr>
            <w:lang w:val="en-GB"/>
          </w:rPr>
          <w:t xml:space="preserve">) we used </w:t>
        </w:r>
      </w:ins>
      <w:ins w:id="208" w:author="Jamie Stavert" w:date="2019-02-13T16:07:00Z">
        <w:r w:rsidR="00167EEB">
          <w:rPr>
            <w:lang w:val="en-GB"/>
          </w:rPr>
          <w:t>the</w:t>
        </w:r>
      </w:ins>
      <w:ins w:id="209" w:author="Jamie Stavert" w:date="2019-02-13T16:06:00Z">
        <w:r w:rsidR="00167EEB">
          <w:rPr>
            <w:lang w:val="en-GB"/>
          </w:rPr>
          <w:t xml:space="preserve"> </w:t>
        </w:r>
      </w:ins>
      <w:ins w:id="210" w:author="Jamie Stavert" w:date="2019-02-13T16:08:00Z">
        <w:r w:rsidR="00167EEB">
          <w:rPr>
            <w:lang w:val="en-GB"/>
          </w:rPr>
          <w:t>“</w:t>
        </w:r>
      </w:ins>
      <w:proofErr w:type="spellStart"/>
      <w:ins w:id="211" w:author="Jamie Stavert" w:date="2019-02-13T16:07:00Z">
        <w:r w:rsidR="00167EEB">
          <w:rPr>
            <w:lang w:val="en-GB"/>
          </w:rPr>
          <w:t>emmeans</w:t>
        </w:r>
      </w:ins>
      <w:proofErr w:type="spellEnd"/>
      <w:ins w:id="212" w:author="Jamie Stavert" w:date="2019-02-13T16:08:00Z">
        <w:r w:rsidR="00167EEB">
          <w:rPr>
            <w:lang w:val="en-GB"/>
          </w:rPr>
          <w:t>”</w:t>
        </w:r>
      </w:ins>
      <w:ins w:id="213" w:author="Jamie Stavert" w:date="2019-02-13T16:07:00Z">
        <w:r w:rsidR="00167EEB">
          <w:rPr>
            <w:lang w:val="en-GB"/>
          </w:rPr>
          <w:t xml:space="preserve"> package (REF). </w:t>
        </w:r>
      </w:ins>
      <w:commentRangeStart w:id="214"/>
      <w:ins w:id="215" w:author="Jamie Stavert" w:date="2019-02-13T15:43:00Z">
        <w:r w:rsidR="00136627">
          <w:rPr>
            <w:lang w:val="en-GB"/>
          </w:rPr>
          <w:t>Thus, e</w:t>
        </w:r>
        <w:r w:rsidR="00391109">
          <w:rPr>
            <w:lang w:val="en-GB"/>
          </w:rPr>
          <w:t xml:space="preserve">vidence of a </w:t>
        </w:r>
      </w:ins>
      <w:ins w:id="216" w:author="Jamie Stavert" w:date="2019-02-13T15:45:00Z">
        <w:r w:rsidR="00391109">
          <w:rPr>
            <w:lang w:val="en-GB"/>
          </w:rPr>
          <w:t xml:space="preserve">pollinator </w:t>
        </w:r>
      </w:ins>
      <w:ins w:id="217" w:author="Jamie Stavert" w:date="2019-02-13T15:43:00Z">
        <w:r w:rsidR="00391109">
          <w:rPr>
            <w:lang w:val="en-GB"/>
          </w:rPr>
          <w:t xml:space="preserve">priority effect </w:t>
        </w:r>
      </w:ins>
      <w:ins w:id="218" w:author="Jamie Stavert" w:date="2019-02-13T15:45:00Z">
        <w:r w:rsidR="00391109">
          <w:rPr>
            <w:lang w:val="en-GB"/>
          </w:rPr>
          <w:t xml:space="preserve">is </w:t>
        </w:r>
      </w:ins>
      <w:ins w:id="219" w:author="Jamie Stavert" w:date="2019-02-13T15:43:00Z">
        <w:r w:rsidR="00391109">
          <w:rPr>
            <w:lang w:val="en-GB"/>
          </w:rPr>
          <w:t xml:space="preserve">indicated by </w:t>
        </w:r>
      </w:ins>
      <w:ins w:id="220" w:author="Jamie Stavert" w:date="2019-02-13T15:44:00Z">
        <w:r w:rsidR="00391109">
          <w:rPr>
            <w:lang w:val="en-GB"/>
          </w:rPr>
          <w:t xml:space="preserve">a </w:t>
        </w:r>
      </w:ins>
      <w:ins w:id="221" w:author="Jamie Stavert" w:date="2019-02-13T15:43:00Z">
        <w:r w:rsidR="00391109">
          <w:rPr>
            <w:lang w:val="en-GB"/>
          </w:rPr>
          <w:t xml:space="preserve">significant </w:t>
        </w:r>
      </w:ins>
      <w:ins w:id="222" w:author="Jamie Stavert" w:date="2019-02-13T15:44:00Z">
        <w:r w:rsidR="00391109">
          <w:rPr>
            <w:lang w:val="en-GB"/>
          </w:rPr>
          <w:t xml:space="preserve">difference in the model-estimated slope </w:t>
        </w:r>
      </w:ins>
      <w:ins w:id="223" w:author="Jamie Stavert" w:date="2019-02-13T15:45:00Z">
        <w:r w:rsidR="00391109">
          <w:rPr>
            <w:lang w:val="en-GB"/>
          </w:rPr>
          <w:t xml:space="preserve">for </w:t>
        </w:r>
      </w:ins>
      <w:ins w:id="224" w:author="Jamie Stavert" w:date="2019-02-13T15:44:00Z">
        <w:r w:rsidR="00391109">
          <w:rPr>
            <w:lang w:val="en-GB"/>
          </w:rPr>
          <w:t xml:space="preserve">fruit weight as a function of the number of </w:t>
        </w:r>
      </w:ins>
      <w:ins w:id="225" w:author="Jamie Stavert" w:date="2019-02-13T15:45:00Z">
        <w:r w:rsidR="00391109">
          <w:rPr>
            <w:lang w:val="en-GB"/>
          </w:rPr>
          <w:t>pollinator</w:t>
        </w:r>
      </w:ins>
      <w:ins w:id="226" w:author="Jamie Stavert" w:date="2019-02-13T15:44:00Z">
        <w:r w:rsidR="00391109">
          <w:rPr>
            <w:lang w:val="en-GB"/>
          </w:rPr>
          <w:t xml:space="preserve"> </w:t>
        </w:r>
      </w:ins>
      <w:ins w:id="227" w:author="Jamie Stavert" w:date="2019-02-13T15:45:00Z">
        <w:r w:rsidR="00391109">
          <w:rPr>
            <w:lang w:val="en-GB"/>
          </w:rPr>
          <w:t>visits</w:t>
        </w:r>
      </w:ins>
      <w:ins w:id="228" w:author="Jamie Stavert" w:date="2019-02-13T15:46:00Z">
        <w:r w:rsidR="00A91229">
          <w:rPr>
            <w:lang w:val="en-GB"/>
          </w:rPr>
          <w:t xml:space="preserve"> between the two initial </w:t>
        </w:r>
        <w:r w:rsidR="00391109">
          <w:rPr>
            <w:lang w:val="en-GB"/>
          </w:rPr>
          <w:t>visitor categories (i.e., honeybee or stingless bee)</w:t>
        </w:r>
      </w:ins>
      <w:ins w:id="229" w:author="Jamie Stavert" w:date="2019-02-13T15:45:00Z">
        <w:r w:rsidR="00391109">
          <w:rPr>
            <w:lang w:val="en-GB"/>
          </w:rPr>
          <w:t>.</w:t>
        </w:r>
      </w:ins>
      <w:commentRangeEnd w:id="214"/>
      <w:ins w:id="230" w:author="Jamie Stavert" w:date="2019-02-15T11:18:00Z">
        <w:r w:rsidR="00A91229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214"/>
        </w:r>
      </w:ins>
    </w:p>
    <w:p w14:paraId="147D6BD6" w14:textId="77777777" w:rsidR="00136627" w:rsidRDefault="00136627">
      <w:pPr>
        <w:pStyle w:val="NormalWeb"/>
        <w:spacing w:before="0" w:beforeAutospacing="0" w:after="0" w:afterAutospacing="0" w:line="480" w:lineRule="auto"/>
        <w:contextualSpacing/>
        <w:rPr>
          <w:ins w:id="232" w:author="Jamie Stavert" w:date="2019-02-13T16:17:00Z"/>
          <w:lang w:val="en-GB"/>
        </w:rPr>
      </w:pPr>
    </w:p>
    <w:p w14:paraId="6019D756" w14:textId="77777777" w:rsid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ins w:id="233" w:author="Jamie Stavert" w:date="2019-02-13T15:37:00Z"/>
          <w:lang w:val="en-GB"/>
        </w:rPr>
      </w:pPr>
    </w:p>
    <w:p w14:paraId="1B6F0A08" w14:textId="72E7BE4E" w:rsidR="00684D3D" w:rsidRDefault="00684D3D" w:rsidP="00684D3D">
      <w:pPr>
        <w:spacing w:line="480" w:lineRule="auto"/>
        <w:contextualSpacing/>
        <w:rPr>
          <w:ins w:id="234" w:author="Jamie Stavert" w:date="2019-02-15T11:19:00Z"/>
          <w:rFonts w:ascii="Times New Roman" w:hAnsi="Times New Roman" w:cs="Times New Roman"/>
          <w:b/>
        </w:rPr>
      </w:pPr>
      <w:ins w:id="235" w:author="Jamie Stavert" w:date="2019-02-13T15:37:00Z">
        <w:r w:rsidRPr="001A163D">
          <w:rPr>
            <w:rFonts w:ascii="Times New Roman" w:hAnsi="Times New Roman" w:cs="Times New Roman"/>
            <w:b/>
          </w:rPr>
          <w:t>Does a mixture of floral visits from different pollinator species result in heavier fruits than visits from a single species?</w:t>
        </w:r>
      </w:ins>
    </w:p>
    <w:p w14:paraId="6FA3A397" w14:textId="77777777" w:rsidR="00A91229" w:rsidRDefault="00A91229" w:rsidP="00684D3D">
      <w:pPr>
        <w:spacing w:line="480" w:lineRule="auto"/>
        <w:contextualSpacing/>
        <w:rPr>
          <w:ins w:id="236" w:author="Jamie Stavert" w:date="2019-02-13T15:37:00Z"/>
          <w:rFonts w:ascii="Times New Roman" w:hAnsi="Times New Roman" w:cs="Times New Roman"/>
          <w:b/>
        </w:rPr>
      </w:pPr>
    </w:p>
    <w:p w14:paraId="3F7C9EDC" w14:textId="1A28A564" w:rsidR="004D5245" w:rsidRPr="00914A09" w:rsidRDefault="004D5245" w:rsidP="00684D3D">
      <w:pPr>
        <w:spacing w:line="480" w:lineRule="auto"/>
        <w:contextualSpacing/>
        <w:rPr>
          <w:ins w:id="237" w:author="Jamie Stavert" w:date="2019-02-13T15:37:00Z"/>
          <w:rFonts w:ascii="Times New Roman" w:hAnsi="Times New Roman" w:cs="Times New Roman"/>
          <w:rPrChange w:id="238" w:author="Jamie Stavert" w:date="2019-02-15T10:15:00Z">
            <w:rPr>
              <w:ins w:id="239" w:author="Jamie Stavert" w:date="2019-02-13T15:37:00Z"/>
              <w:rFonts w:ascii="Times New Roman" w:hAnsi="Times New Roman" w:cs="Times New Roman"/>
              <w:b/>
            </w:rPr>
          </w:rPrChange>
        </w:rPr>
      </w:pPr>
      <w:ins w:id="240" w:author="Jamie Stavert" w:date="2019-02-15T10:14:00Z">
        <w:r w:rsidRPr="00914A09">
          <w:rPr>
            <w:rFonts w:ascii="Times New Roman" w:hAnsi="Times New Roman" w:cs="Times New Roman"/>
            <w:rPrChange w:id="241" w:author="Jamie Stavert" w:date="2019-02-15T10:15:00Z">
              <w:rPr>
                <w:rFonts w:ascii="Times New Roman" w:hAnsi="Times New Roman" w:cs="Times New Roman"/>
                <w:b/>
              </w:rPr>
            </w:rPrChange>
          </w:rPr>
          <w:t xml:space="preserve">To test </w:t>
        </w:r>
      </w:ins>
      <w:ins w:id="242" w:author="Jamie Stavert" w:date="2019-02-15T11:19:00Z">
        <w:r w:rsidR="00C71709">
          <w:rPr>
            <w:rFonts w:ascii="Times New Roman" w:hAnsi="Times New Roman" w:cs="Times New Roman"/>
          </w:rPr>
          <w:t xml:space="preserve">whether visits from multiple </w:t>
        </w:r>
      </w:ins>
      <w:ins w:id="243" w:author="Jamie Stavert" w:date="2019-02-15T11:20:00Z">
        <w:r w:rsidR="00C71709">
          <w:rPr>
            <w:rFonts w:ascii="Times New Roman" w:hAnsi="Times New Roman" w:cs="Times New Roman"/>
          </w:rPr>
          <w:t xml:space="preserve">pollinator </w:t>
        </w:r>
      </w:ins>
      <w:ins w:id="244" w:author="Jamie Stavert" w:date="2019-02-15T11:19:00Z">
        <w:r w:rsidR="00C71709">
          <w:rPr>
            <w:rFonts w:ascii="Times New Roman" w:hAnsi="Times New Roman" w:cs="Times New Roman"/>
          </w:rPr>
          <w:t>species result in heavier fruit</w:t>
        </w:r>
      </w:ins>
      <w:ins w:id="245" w:author="Jamie Stavert" w:date="2019-02-15T11:20:00Z">
        <w:r w:rsidR="00C71709">
          <w:rPr>
            <w:rFonts w:ascii="Times New Roman" w:hAnsi="Times New Roman" w:cs="Times New Roman"/>
          </w:rPr>
          <w:t xml:space="preserve"> </w:t>
        </w:r>
      </w:ins>
      <w:ins w:id="246" w:author="Jamie Stavert" w:date="2019-02-15T11:19:00Z">
        <w:r w:rsidR="00C71709">
          <w:rPr>
            <w:rFonts w:ascii="Times New Roman" w:hAnsi="Times New Roman" w:cs="Times New Roman"/>
          </w:rPr>
          <w:t xml:space="preserve">compared with visits from single species </w:t>
        </w:r>
      </w:ins>
      <w:ins w:id="247" w:author="Jamie Stavert" w:date="2019-02-15T10:26:00Z">
        <w:r w:rsidR="00146AA7">
          <w:rPr>
            <w:rFonts w:ascii="Times New Roman" w:hAnsi="Times New Roman" w:cs="Times New Roman"/>
          </w:rPr>
          <w:t xml:space="preserve">we used a LMM with berry </w:t>
        </w:r>
        <w:r w:rsidR="00742333">
          <w:rPr>
            <w:rFonts w:ascii="Times New Roman" w:hAnsi="Times New Roman" w:cs="Times New Roman"/>
          </w:rPr>
          <w:t>weight as the response variable and</w:t>
        </w:r>
        <w:r w:rsidR="00146AA7">
          <w:rPr>
            <w:rFonts w:ascii="Times New Roman" w:hAnsi="Times New Roman" w:cs="Times New Roman"/>
          </w:rPr>
          <w:t xml:space="preserve"> </w:t>
        </w:r>
      </w:ins>
      <w:ins w:id="248" w:author="Jamie Stavert" w:date="2019-02-15T11:22:00Z">
        <w:r w:rsidR="00742333">
          <w:rPr>
            <w:rFonts w:ascii="Times New Roman" w:hAnsi="Times New Roman" w:cs="Times New Roman"/>
          </w:rPr>
          <w:t xml:space="preserve">species visit </w:t>
        </w:r>
      </w:ins>
      <w:ins w:id="249" w:author="Jamie Stavert" w:date="2019-02-15T10:36:00Z">
        <w:r w:rsidR="00742333">
          <w:rPr>
            <w:rFonts w:ascii="Times New Roman" w:hAnsi="Times New Roman" w:cs="Times New Roman"/>
          </w:rPr>
          <w:t xml:space="preserve">composition </w:t>
        </w:r>
        <w:r w:rsidR="0032383E">
          <w:rPr>
            <w:rFonts w:ascii="Times New Roman" w:hAnsi="Times New Roman" w:cs="Times New Roman"/>
          </w:rPr>
          <w:t>(stingless bee, honeybee or a mixture of both</w:t>
        </w:r>
      </w:ins>
      <w:ins w:id="250" w:author="Jamie Stavert" w:date="2019-02-15T10:41:00Z">
        <w:r w:rsidR="00FD00CB">
          <w:rPr>
            <w:rFonts w:ascii="Times New Roman" w:hAnsi="Times New Roman" w:cs="Times New Roman"/>
          </w:rPr>
          <w:t>; categorical</w:t>
        </w:r>
      </w:ins>
      <w:ins w:id="251" w:author="Jamie Stavert" w:date="2019-02-15T10:36:00Z">
        <w:r w:rsidR="0032383E">
          <w:rPr>
            <w:rFonts w:ascii="Times New Roman" w:hAnsi="Times New Roman" w:cs="Times New Roman"/>
          </w:rPr>
          <w:t xml:space="preserve">) in interaction with the number of visits </w:t>
        </w:r>
      </w:ins>
      <w:ins w:id="252" w:author="Jamie Stavert" w:date="2019-02-15T10:41:00Z">
        <w:r w:rsidR="00FD00CB">
          <w:rPr>
            <w:rFonts w:ascii="Times New Roman" w:hAnsi="Times New Roman" w:cs="Times New Roman"/>
          </w:rPr>
          <w:t xml:space="preserve">(continuous) </w:t>
        </w:r>
      </w:ins>
      <w:ins w:id="253" w:author="Jamie Stavert" w:date="2019-02-15T11:22:00Z">
        <w:r w:rsidR="00742333">
          <w:rPr>
            <w:rFonts w:ascii="Times New Roman" w:hAnsi="Times New Roman" w:cs="Times New Roman"/>
          </w:rPr>
          <w:t>as</w:t>
        </w:r>
      </w:ins>
      <w:ins w:id="254" w:author="Jamie Stavert" w:date="2019-02-15T10:36:00Z">
        <w:r w:rsidR="00273285">
          <w:rPr>
            <w:rFonts w:ascii="Times New Roman" w:hAnsi="Times New Roman" w:cs="Times New Roman"/>
          </w:rPr>
          <w:t xml:space="preserve"> fixed effect</w:t>
        </w:r>
      </w:ins>
      <w:ins w:id="255" w:author="Jamie Stavert" w:date="2019-02-15T11:22:00Z">
        <w:r w:rsidR="00742333">
          <w:rPr>
            <w:rFonts w:ascii="Times New Roman" w:hAnsi="Times New Roman" w:cs="Times New Roman"/>
          </w:rPr>
          <w:t>s</w:t>
        </w:r>
      </w:ins>
      <w:ins w:id="256" w:author="Jamie Stavert" w:date="2019-02-15T10:36:00Z">
        <w:r w:rsidR="00273285">
          <w:rPr>
            <w:rFonts w:ascii="Times New Roman" w:hAnsi="Times New Roman" w:cs="Times New Roman"/>
          </w:rPr>
          <w:t xml:space="preserve">. For </w:t>
        </w:r>
      </w:ins>
      <w:ins w:id="257" w:author="Jamie Stavert" w:date="2019-02-15T11:22:00Z">
        <w:r w:rsidR="00742333">
          <w:rPr>
            <w:rFonts w:ascii="Times New Roman" w:hAnsi="Times New Roman" w:cs="Times New Roman"/>
          </w:rPr>
          <w:t xml:space="preserve">the </w:t>
        </w:r>
      </w:ins>
      <w:ins w:id="258" w:author="Jamie Stavert" w:date="2019-02-15T10:36:00Z">
        <w:r w:rsidR="00273285">
          <w:rPr>
            <w:rFonts w:ascii="Times New Roman" w:hAnsi="Times New Roman" w:cs="Times New Roman"/>
          </w:rPr>
          <w:t>blueberry</w:t>
        </w:r>
      </w:ins>
      <w:ins w:id="259" w:author="Jamie Stavert" w:date="2019-02-15T11:22:00Z">
        <w:r w:rsidR="00742333">
          <w:rPr>
            <w:rFonts w:ascii="Times New Roman" w:hAnsi="Times New Roman" w:cs="Times New Roman"/>
          </w:rPr>
          <w:t xml:space="preserve"> model</w:t>
        </w:r>
      </w:ins>
      <w:ins w:id="260" w:author="Jamie Stavert" w:date="2019-02-15T10:36:00Z">
        <w:r w:rsidR="00273285">
          <w:rPr>
            <w:rFonts w:ascii="Times New Roman" w:hAnsi="Times New Roman" w:cs="Times New Roman"/>
          </w:rPr>
          <w:t xml:space="preserve">, </w:t>
        </w:r>
        <w:r w:rsidR="0032383E">
          <w:rPr>
            <w:rFonts w:ascii="Times New Roman" w:hAnsi="Times New Roman" w:cs="Times New Roman"/>
          </w:rPr>
          <w:t>we included</w:t>
        </w:r>
      </w:ins>
      <w:ins w:id="261" w:author="Jamie Stavert" w:date="2019-02-15T10:39:00Z">
        <w:r w:rsidR="00FD00CB" w:rsidRPr="00FD00CB">
          <w:rPr>
            <w:rFonts w:ascii="Times New Roman" w:hAnsi="Times New Roman" w:cs="Times New Roman"/>
          </w:rPr>
          <w:t xml:space="preserve"> </w:t>
        </w:r>
      </w:ins>
      <w:ins w:id="262" w:author="Jamie Stavert" w:date="2019-02-15T11:23:00Z">
        <w:r w:rsidR="00742333">
          <w:rPr>
            <w:rFonts w:ascii="Times New Roman" w:hAnsi="Times New Roman" w:cs="Times New Roman"/>
          </w:rPr>
          <w:t>the</w:t>
        </w:r>
      </w:ins>
      <w:ins w:id="263" w:author="Jamie Stavert" w:date="2019-02-15T10:39:00Z">
        <w:r w:rsidR="00FD00CB" w:rsidRPr="00FD00CB">
          <w:rPr>
            <w:rFonts w:ascii="Times New Roman" w:hAnsi="Times New Roman" w:cs="Times New Roman"/>
          </w:rPr>
          <w:t xml:space="preserve"> random effect</w:t>
        </w:r>
      </w:ins>
      <w:ins w:id="264" w:author="Jamie Stavert" w:date="2019-02-15T11:23:00Z">
        <w:r w:rsidR="00742333">
          <w:rPr>
            <w:rFonts w:ascii="Times New Roman" w:hAnsi="Times New Roman" w:cs="Times New Roman"/>
          </w:rPr>
          <w:t>s</w:t>
        </w:r>
      </w:ins>
      <w:ins w:id="265" w:author="Jamie Stavert" w:date="2019-02-15T10:39:00Z">
        <w:r w:rsidR="00FD00CB" w:rsidRPr="00FD00CB">
          <w:rPr>
            <w:rFonts w:ascii="Times New Roman" w:hAnsi="Times New Roman" w:cs="Times New Roman"/>
          </w:rPr>
          <w:t xml:space="preserve"> terms </w:t>
        </w:r>
      </w:ins>
      <w:ins w:id="266" w:author="Jamie Stavert" w:date="2019-02-15T10:40:00Z">
        <w:r w:rsidR="00FD00CB">
          <w:rPr>
            <w:rFonts w:ascii="Times New Roman" w:hAnsi="Times New Roman" w:cs="Times New Roman"/>
          </w:rPr>
          <w:t xml:space="preserve">of plant identity nested within block </w:t>
        </w:r>
      </w:ins>
      <w:ins w:id="267" w:author="Jamie Stavert" w:date="2019-02-15T11:23:00Z">
        <w:r w:rsidR="00742333">
          <w:rPr>
            <w:rFonts w:ascii="Times New Roman" w:hAnsi="Times New Roman" w:cs="Times New Roman"/>
          </w:rPr>
          <w:t>crossed with</w:t>
        </w:r>
      </w:ins>
      <w:ins w:id="268" w:author="Jamie Stavert" w:date="2019-02-15T10:40:00Z">
        <w:r w:rsidR="00FD00CB">
          <w:rPr>
            <w:rFonts w:ascii="Times New Roman" w:hAnsi="Times New Roman" w:cs="Times New Roman"/>
          </w:rPr>
          <w:t xml:space="preserve"> </w:t>
        </w:r>
      </w:ins>
      <w:ins w:id="269" w:author="Jamie Stavert" w:date="2019-02-15T10:41:00Z">
        <w:r w:rsidR="00FD00CB">
          <w:rPr>
            <w:rFonts w:ascii="Times New Roman" w:hAnsi="Times New Roman" w:cs="Times New Roman"/>
          </w:rPr>
          <w:t xml:space="preserve">year </w:t>
        </w:r>
      </w:ins>
      <w:ins w:id="270" w:author="Jamie Stavert" w:date="2019-02-15T10:39:00Z">
        <w:r w:rsidR="00FD00CB" w:rsidRPr="00FD00CB">
          <w:rPr>
            <w:rFonts w:ascii="Times New Roman" w:hAnsi="Times New Roman" w:cs="Times New Roman"/>
          </w:rPr>
          <w:t>(</w:t>
        </w:r>
      </w:ins>
      <w:ins w:id="271" w:author="Jamie Stavert" w:date="2019-02-15T10:41:00Z">
        <w:r w:rsidR="00FD00CB">
          <w:rPr>
            <w:rFonts w:ascii="Times New Roman" w:hAnsi="Times New Roman" w:cs="Times New Roman"/>
          </w:rPr>
          <w:t xml:space="preserve">all </w:t>
        </w:r>
      </w:ins>
      <w:ins w:id="272" w:author="Jamie Stavert" w:date="2019-02-15T10:39:00Z">
        <w:r w:rsidR="00FD00CB" w:rsidRPr="00FD00CB">
          <w:rPr>
            <w:rFonts w:ascii="Times New Roman" w:hAnsi="Times New Roman" w:cs="Times New Roman"/>
          </w:rPr>
          <w:t xml:space="preserve">categorical) because visitation data were collected </w:t>
        </w:r>
      </w:ins>
      <w:ins w:id="273" w:author="Jamie Stavert" w:date="2019-02-15T10:43:00Z">
        <w:r w:rsidR="00273285">
          <w:rPr>
            <w:rFonts w:ascii="Times New Roman" w:hAnsi="Times New Roman" w:cs="Times New Roman"/>
          </w:rPr>
          <w:t xml:space="preserve">from different plant individuals in </w:t>
        </w:r>
      </w:ins>
      <w:ins w:id="274" w:author="Jamie Stavert" w:date="2019-02-15T10:44:00Z">
        <w:r w:rsidR="00273285">
          <w:rPr>
            <w:rFonts w:ascii="Times New Roman" w:hAnsi="Times New Roman" w:cs="Times New Roman"/>
          </w:rPr>
          <w:t>different</w:t>
        </w:r>
      </w:ins>
      <w:ins w:id="275" w:author="Jamie Stavert" w:date="2019-02-15T10:43:00Z">
        <w:r w:rsidR="00273285">
          <w:rPr>
            <w:rFonts w:ascii="Times New Roman" w:hAnsi="Times New Roman" w:cs="Times New Roman"/>
          </w:rPr>
          <w:t xml:space="preserve"> </w:t>
        </w:r>
      </w:ins>
      <w:ins w:id="276" w:author="Jamie Stavert" w:date="2019-02-15T10:39:00Z">
        <w:r w:rsidR="00FD00CB" w:rsidRPr="00FD00CB">
          <w:rPr>
            <w:rFonts w:ascii="Times New Roman" w:hAnsi="Times New Roman" w:cs="Times New Roman"/>
          </w:rPr>
          <w:t>cropping block</w:t>
        </w:r>
      </w:ins>
      <w:ins w:id="277" w:author="Jamie Stavert" w:date="2019-02-15T10:44:00Z">
        <w:r w:rsidR="00273285">
          <w:rPr>
            <w:rFonts w:ascii="Times New Roman" w:hAnsi="Times New Roman" w:cs="Times New Roman"/>
          </w:rPr>
          <w:t>s</w:t>
        </w:r>
      </w:ins>
      <w:ins w:id="278" w:author="Jamie Stavert" w:date="2019-02-15T10:39:00Z">
        <w:r w:rsidR="00FD00CB" w:rsidRPr="00FD00CB">
          <w:rPr>
            <w:rFonts w:ascii="Times New Roman" w:hAnsi="Times New Roman" w:cs="Times New Roman"/>
          </w:rPr>
          <w:t xml:space="preserve"> across two </w:t>
        </w:r>
      </w:ins>
      <w:ins w:id="279" w:author="Jamie Stavert" w:date="2019-02-15T10:45:00Z">
        <w:r w:rsidR="003F07EE">
          <w:rPr>
            <w:rFonts w:ascii="Times New Roman" w:hAnsi="Times New Roman" w:cs="Times New Roman"/>
          </w:rPr>
          <w:t xml:space="preserve">growing </w:t>
        </w:r>
      </w:ins>
      <w:ins w:id="280" w:author="Jamie Stavert" w:date="2019-02-15T10:39:00Z">
        <w:r w:rsidR="00FD00CB" w:rsidRPr="00FD00CB">
          <w:rPr>
            <w:rFonts w:ascii="Times New Roman" w:hAnsi="Times New Roman" w:cs="Times New Roman"/>
          </w:rPr>
          <w:t>years</w:t>
        </w:r>
      </w:ins>
      <w:ins w:id="281" w:author="Jamie Stavert" w:date="2019-02-15T10:44:00Z">
        <w:r w:rsidR="00273285">
          <w:rPr>
            <w:rFonts w:ascii="Times New Roman" w:hAnsi="Times New Roman" w:cs="Times New Roman"/>
          </w:rPr>
          <w:t xml:space="preserve">. For </w:t>
        </w:r>
      </w:ins>
      <w:ins w:id="282" w:author="Jamie Stavert" w:date="2019-02-15T11:23:00Z">
        <w:r w:rsidR="0071620E">
          <w:rPr>
            <w:rFonts w:ascii="Times New Roman" w:hAnsi="Times New Roman" w:cs="Times New Roman"/>
          </w:rPr>
          <w:t xml:space="preserve">the </w:t>
        </w:r>
      </w:ins>
      <w:ins w:id="283" w:author="Jamie Stavert" w:date="2019-02-15T10:44:00Z">
        <w:r w:rsidR="00273285">
          <w:rPr>
            <w:rFonts w:ascii="Times New Roman" w:hAnsi="Times New Roman" w:cs="Times New Roman"/>
          </w:rPr>
          <w:t>raspberry</w:t>
        </w:r>
      </w:ins>
      <w:ins w:id="284" w:author="Jamie Stavert" w:date="2019-02-15T11:23:00Z">
        <w:r w:rsidR="0071620E">
          <w:rPr>
            <w:rFonts w:ascii="Times New Roman" w:hAnsi="Times New Roman" w:cs="Times New Roman"/>
          </w:rPr>
          <w:t xml:space="preserve"> model</w:t>
        </w:r>
      </w:ins>
      <w:ins w:id="285" w:author="Jamie Stavert" w:date="2019-02-15T10:44:00Z">
        <w:r w:rsidR="00273285">
          <w:rPr>
            <w:rFonts w:ascii="Times New Roman" w:hAnsi="Times New Roman" w:cs="Times New Roman"/>
          </w:rPr>
          <w:t xml:space="preserve">, </w:t>
        </w:r>
        <w:r w:rsidR="00DF59DF">
          <w:rPr>
            <w:rFonts w:ascii="Times New Roman" w:hAnsi="Times New Roman" w:cs="Times New Roman"/>
          </w:rPr>
          <w:t>we included</w:t>
        </w:r>
        <w:r w:rsidR="00DF59DF" w:rsidRPr="00FD00CB">
          <w:rPr>
            <w:rFonts w:ascii="Times New Roman" w:hAnsi="Times New Roman" w:cs="Times New Roman"/>
          </w:rPr>
          <w:t xml:space="preserve"> </w:t>
        </w:r>
      </w:ins>
      <w:ins w:id="286" w:author="Jamie Stavert" w:date="2019-02-15T10:45:00Z">
        <w:r w:rsidR="003F07EE">
          <w:rPr>
            <w:rFonts w:ascii="Times New Roman" w:hAnsi="Times New Roman" w:cs="Times New Roman"/>
          </w:rPr>
          <w:t xml:space="preserve">a </w:t>
        </w:r>
        <w:r w:rsidR="0071620E">
          <w:rPr>
            <w:rFonts w:ascii="Times New Roman" w:hAnsi="Times New Roman" w:cs="Times New Roman"/>
          </w:rPr>
          <w:t>random effect</w:t>
        </w:r>
        <w:r w:rsidR="003F07EE">
          <w:rPr>
            <w:rFonts w:ascii="Times New Roman" w:hAnsi="Times New Roman" w:cs="Times New Roman"/>
          </w:rPr>
          <w:t xml:space="preserve"> term of plant identity</w:t>
        </w:r>
      </w:ins>
      <w:ins w:id="287" w:author="Jamie Stavert" w:date="2019-02-15T10:44:00Z">
        <w:r w:rsidR="00DF59DF">
          <w:rPr>
            <w:rFonts w:ascii="Times New Roman" w:hAnsi="Times New Roman" w:cs="Times New Roman"/>
          </w:rPr>
          <w:t xml:space="preserve"> nested within block </w:t>
        </w:r>
        <w:r w:rsidR="00DF59DF" w:rsidRPr="00FD00CB">
          <w:rPr>
            <w:rFonts w:ascii="Times New Roman" w:hAnsi="Times New Roman" w:cs="Times New Roman"/>
          </w:rPr>
          <w:t>(</w:t>
        </w:r>
        <w:r w:rsidR="003F07EE">
          <w:rPr>
            <w:rFonts w:ascii="Times New Roman" w:hAnsi="Times New Roman" w:cs="Times New Roman"/>
          </w:rPr>
          <w:t xml:space="preserve">both </w:t>
        </w:r>
        <w:r w:rsidR="00DF59DF" w:rsidRPr="00FD00CB">
          <w:rPr>
            <w:rFonts w:ascii="Times New Roman" w:hAnsi="Times New Roman" w:cs="Times New Roman"/>
          </w:rPr>
          <w:t xml:space="preserve">categorical) because visitation data were collected </w:t>
        </w:r>
        <w:r w:rsidR="00DF59DF">
          <w:rPr>
            <w:rFonts w:ascii="Times New Roman" w:hAnsi="Times New Roman" w:cs="Times New Roman"/>
          </w:rPr>
          <w:t>from different plant individuals</w:t>
        </w:r>
      </w:ins>
      <w:ins w:id="288" w:author="Jamie Stavert" w:date="2019-02-15T11:24:00Z">
        <w:r w:rsidR="0071620E">
          <w:rPr>
            <w:rFonts w:ascii="Times New Roman" w:hAnsi="Times New Roman" w:cs="Times New Roman"/>
          </w:rPr>
          <w:t>,</w:t>
        </w:r>
      </w:ins>
      <w:ins w:id="289" w:author="Jamie Stavert" w:date="2019-02-15T10:44:00Z">
        <w:r w:rsidR="00DF59DF">
          <w:rPr>
            <w:rFonts w:ascii="Times New Roman" w:hAnsi="Times New Roman" w:cs="Times New Roman"/>
          </w:rPr>
          <w:t xml:space="preserve"> in different </w:t>
        </w:r>
        <w:r w:rsidR="00DF59DF" w:rsidRPr="00FD00CB">
          <w:rPr>
            <w:rFonts w:ascii="Times New Roman" w:hAnsi="Times New Roman" w:cs="Times New Roman"/>
          </w:rPr>
          <w:t>cropping block</w:t>
        </w:r>
        <w:r w:rsidR="00DF59DF">
          <w:rPr>
            <w:rFonts w:ascii="Times New Roman" w:hAnsi="Times New Roman" w:cs="Times New Roman"/>
          </w:rPr>
          <w:t>s</w:t>
        </w:r>
      </w:ins>
      <w:ins w:id="290" w:author="Jamie Stavert" w:date="2019-02-15T11:24:00Z">
        <w:r w:rsidR="0071620E">
          <w:rPr>
            <w:rFonts w:ascii="Times New Roman" w:hAnsi="Times New Roman" w:cs="Times New Roman"/>
          </w:rPr>
          <w:t>,</w:t>
        </w:r>
      </w:ins>
      <w:ins w:id="291" w:author="Jamie Stavert" w:date="2019-02-15T10:44:00Z">
        <w:r w:rsidR="00DF59DF" w:rsidRPr="00FD00CB">
          <w:rPr>
            <w:rFonts w:ascii="Times New Roman" w:hAnsi="Times New Roman" w:cs="Times New Roman"/>
          </w:rPr>
          <w:t xml:space="preserve"> </w:t>
        </w:r>
      </w:ins>
      <w:ins w:id="292" w:author="Jamie Stavert" w:date="2019-02-15T10:45:00Z">
        <w:r w:rsidR="003F07EE">
          <w:rPr>
            <w:rFonts w:ascii="Times New Roman" w:hAnsi="Times New Roman" w:cs="Times New Roman"/>
          </w:rPr>
          <w:t>in one growing year.</w:t>
        </w:r>
      </w:ins>
      <w:ins w:id="293" w:author="Jamie Stavert" w:date="2019-02-15T10:50:00Z">
        <w:r w:rsidR="00121F15">
          <w:rPr>
            <w:rFonts w:ascii="Times New Roman" w:hAnsi="Times New Roman" w:cs="Times New Roman"/>
          </w:rPr>
          <w:t xml:space="preserve"> </w:t>
        </w:r>
      </w:ins>
      <w:commentRangeStart w:id="294"/>
      <w:ins w:id="295" w:author="Jamie Stavert" w:date="2019-02-15T10:56:00Z">
        <w:r w:rsidR="00BF300A">
          <w:rPr>
            <w:rFonts w:ascii="Times New Roman" w:hAnsi="Times New Roman" w:cs="Times New Roman"/>
          </w:rPr>
          <w:t>Finally</w:t>
        </w:r>
      </w:ins>
      <w:ins w:id="296" w:author="Jamie Stavert" w:date="2019-02-15T10:50:00Z">
        <w:r w:rsidR="00121F15">
          <w:rPr>
            <w:rFonts w:ascii="Times New Roman" w:hAnsi="Times New Roman" w:cs="Times New Roman"/>
          </w:rPr>
          <w:t>, we</w:t>
        </w:r>
        <w:r w:rsidR="00DA374C">
          <w:rPr>
            <w:rFonts w:ascii="Times New Roman" w:hAnsi="Times New Roman" w:cs="Times New Roman"/>
          </w:rPr>
          <w:t xml:space="preserve"> tested </w:t>
        </w:r>
      </w:ins>
      <w:ins w:id="297" w:author="Jamie Stavert" w:date="2019-02-15T10:54:00Z">
        <w:r w:rsidR="0001758A">
          <w:rPr>
            <w:rFonts w:ascii="Times New Roman" w:hAnsi="Times New Roman" w:cs="Times New Roman"/>
          </w:rPr>
          <w:t>whether</w:t>
        </w:r>
      </w:ins>
      <w:ins w:id="298" w:author="Jamie Stavert" w:date="2019-02-15T10:50:00Z">
        <w:r w:rsidR="00DA374C">
          <w:rPr>
            <w:rFonts w:ascii="Times New Roman" w:hAnsi="Times New Roman" w:cs="Times New Roman"/>
          </w:rPr>
          <w:t xml:space="preserve"> </w:t>
        </w:r>
      </w:ins>
      <w:ins w:id="299" w:author="Jamie Stavert" w:date="2019-02-15T10:51:00Z">
        <w:r w:rsidR="0001758A">
          <w:rPr>
            <w:rFonts w:ascii="Times New Roman" w:hAnsi="Times New Roman" w:cs="Times New Roman"/>
          </w:rPr>
          <w:t xml:space="preserve">slopes for fruit weight </w:t>
        </w:r>
      </w:ins>
      <w:ins w:id="300" w:author="Jamie Stavert" w:date="2019-02-15T10:56:00Z">
        <w:r w:rsidR="001B0B34">
          <w:rPr>
            <w:rFonts w:ascii="Times New Roman" w:hAnsi="Times New Roman" w:cs="Times New Roman"/>
          </w:rPr>
          <w:t xml:space="preserve">with an increasing number of </w:t>
        </w:r>
      </w:ins>
      <w:ins w:id="301" w:author="Jamie Stavert" w:date="2019-02-15T11:24:00Z">
        <w:r w:rsidR="00A45059">
          <w:rPr>
            <w:rFonts w:ascii="Times New Roman" w:hAnsi="Times New Roman" w:cs="Times New Roman"/>
          </w:rPr>
          <w:t xml:space="preserve">pollinator </w:t>
        </w:r>
      </w:ins>
      <w:ins w:id="302" w:author="Jamie Stavert" w:date="2019-02-15T10:56:00Z">
        <w:r w:rsidR="001B0B34">
          <w:rPr>
            <w:rFonts w:ascii="Times New Roman" w:hAnsi="Times New Roman" w:cs="Times New Roman"/>
          </w:rPr>
          <w:t xml:space="preserve">visits </w:t>
        </w:r>
      </w:ins>
      <w:ins w:id="303" w:author="Jamie Stavert" w:date="2019-02-15T10:55:00Z">
        <w:r w:rsidR="0056219F">
          <w:rPr>
            <w:rFonts w:ascii="Times New Roman" w:hAnsi="Times New Roman" w:cs="Times New Roman"/>
          </w:rPr>
          <w:t xml:space="preserve">were significantly different from zero </w:t>
        </w:r>
      </w:ins>
      <w:ins w:id="304" w:author="Jamie Stavert" w:date="2019-02-15T10:57:00Z">
        <w:r w:rsidR="001B0B34">
          <w:rPr>
            <w:rFonts w:ascii="Times New Roman" w:hAnsi="Times New Roman" w:cs="Times New Roman"/>
          </w:rPr>
          <w:t xml:space="preserve">for each pollinator species </w:t>
        </w:r>
      </w:ins>
      <w:ins w:id="305" w:author="Jamie Stavert" w:date="2019-02-15T10:55:00Z">
        <w:r w:rsidR="0056219F">
          <w:rPr>
            <w:rFonts w:ascii="Times New Roman" w:hAnsi="Times New Roman" w:cs="Times New Roman"/>
          </w:rPr>
          <w:t xml:space="preserve">using the </w:t>
        </w:r>
      </w:ins>
      <w:ins w:id="306" w:author="Jamie Stavert" w:date="2019-02-15T10:56:00Z">
        <w:r w:rsidR="00121F15">
          <w:rPr>
            <w:rFonts w:ascii="Times New Roman" w:hAnsi="Times New Roman" w:cs="Times New Roman"/>
          </w:rPr>
          <w:t>“</w:t>
        </w:r>
      </w:ins>
      <w:proofErr w:type="spellStart"/>
      <w:ins w:id="307" w:author="Jamie Stavert" w:date="2019-02-15T10:55:00Z">
        <w:r w:rsidR="0056219F">
          <w:rPr>
            <w:rFonts w:ascii="Times New Roman" w:hAnsi="Times New Roman" w:cs="Times New Roman"/>
          </w:rPr>
          <w:t>emmeans</w:t>
        </w:r>
      </w:ins>
      <w:proofErr w:type="spellEnd"/>
      <w:ins w:id="308" w:author="Jamie Stavert" w:date="2019-02-15T10:56:00Z">
        <w:r w:rsidR="00121F15">
          <w:rPr>
            <w:rFonts w:ascii="Times New Roman" w:hAnsi="Times New Roman" w:cs="Times New Roman"/>
          </w:rPr>
          <w:t>”</w:t>
        </w:r>
      </w:ins>
      <w:ins w:id="309" w:author="Jamie Stavert" w:date="2019-02-15T10:55:00Z">
        <w:r w:rsidR="0056219F">
          <w:rPr>
            <w:rFonts w:ascii="Times New Roman" w:hAnsi="Times New Roman" w:cs="Times New Roman"/>
          </w:rPr>
          <w:t xml:space="preserve"> package. </w:t>
        </w:r>
      </w:ins>
      <w:commentRangeEnd w:id="294"/>
      <w:ins w:id="310" w:author="Jamie Stavert" w:date="2019-02-15T11:24:00Z">
        <w:r w:rsidR="00A45059">
          <w:rPr>
            <w:rStyle w:val="CommentReference"/>
          </w:rPr>
          <w:commentReference w:id="294"/>
        </w:r>
      </w:ins>
    </w:p>
    <w:p w14:paraId="0F1A4FE6" w14:textId="77777777" w:rsidR="00F678C9" w:rsidRDefault="00F678C9" w:rsidP="00F678C9">
      <w:pPr>
        <w:pStyle w:val="NormalWeb"/>
        <w:spacing w:before="0" w:beforeAutospacing="0" w:after="0" w:afterAutospacing="0" w:line="480" w:lineRule="auto"/>
        <w:contextualSpacing/>
        <w:rPr>
          <w:ins w:id="312" w:author="Jamie Stavert" w:date="2019-02-15T11:26:00Z"/>
          <w:lang w:val="en-GB"/>
        </w:rPr>
      </w:pPr>
    </w:p>
    <w:p w14:paraId="0A263091" w14:textId="77777777" w:rsidR="00F678C9" w:rsidRPr="00FD6C0D" w:rsidRDefault="00F678C9" w:rsidP="00F678C9">
      <w:pPr>
        <w:pStyle w:val="NormalWeb"/>
        <w:spacing w:before="0" w:beforeAutospacing="0" w:after="0" w:afterAutospacing="0" w:line="480" w:lineRule="auto"/>
        <w:contextualSpacing/>
        <w:rPr>
          <w:ins w:id="313" w:author="Jamie Stavert" w:date="2019-02-15T11:26:00Z"/>
          <w:lang w:val="en-GB"/>
        </w:rPr>
      </w:pPr>
      <w:bookmarkStart w:id="314" w:name="_GoBack"/>
      <w:bookmarkEnd w:id="314"/>
      <w:ins w:id="315" w:author="Jamie Stavert" w:date="2019-02-15T11:26:00Z">
        <w:r w:rsidRPr="00FD6C0D">
          <w:rPr>
            <w:lang w:val="en-GB"/>
          </w:rPr>
          <w:t xml:space="preserve">We specified </w:t>
        </w:r>
        <w:r>
          <w:rPr>
            <w:lang w:val="en-GB"/>
          </w:rPr>
          <w:t>all LMMs</w:t>
        </w:r>
        <w:r w:rsidRPr="00FD6C0D">
          <w:rPr>
            <w:lang w:val="en-GB"/>
          </w:rPr>
          <w:t xml:space="preserve"> using </w:t>
        </w:r>
        <w:r>
          <w:rPr>
            <w:lang w:val="en-GB"/>
          </w:rPr>
          <w:t xml:space="preserve">the </w:t>
        </w:r>
        <w:r w:rsidRPr="00FD6C0D">
          <w:rPr>
            <w:i/>
            <w:lang w:val="en-GB"/>
          </w:rPr>
          <w:t>glmmTMB</w:t>
        </w:r>
        <w:r w:rsidRPr="00FD6C0D">
          <w:rPr>
            <w:lang w:val="en-GB"/>
          </w:rPr>
          <w:t xml:space="preserve"> </w:t>
        </w:r>
        <w:r>
          <w:rPr>
            <w:lang w:val="en-GB"/>
          </w:rPr>
          <w:t xml:space="preserve">package </w:t>
        </w:r>
        <w:r w:rsidRPr="00FD6C0D">
          <w:rPr>
            <w:lang w:val="en-GB"/>
          </w:rPr>
          <w:t>(v.0.2.3, Brooks et al., 2017).</w:t>
        </w:r>
        <w:r>
          <w:rPr>
            <w:lang w:val="en-GB"/>
          </w:rPr>
          <w:t xml:space="preserve"> </w:t>
        </w:r>
        <w:r w:rsidRPr="00FD6C0D">
          <w:rPr>
            <w:lang w:val="en-GB"/>
          </w:rPr>
          <w:t xml:space="preserve">For both intra- and interspecific </w:t>
        </w:r>
        <w:r>
          <w:rPr>
            <w:lang w:val="en-GB"/>
          </w:rPr>
          <w:t xml:space="preserve">priority effects </w:t>
        </w:r>
        <w:r w:rsidRPr="00FD6C0D">
          <w:rPr>
            <w:lang w:val="en-GB"/>
          </w:rPr>
          <w:t xml:space="preserve">analyses, </w:t>
        </w:r>
        <w:commentRangeStart w:id="316"/>
        <w:r w:rsidRPr="00FD6C0D">
          <w:rPr>
            <w:lang w:val="en-GB"/>
          </w:rPr>
          <w:t>we modelled fruit set with a binomial distribution</w:t>
        </w:r>
        <w:commentRangeEnd w:id="316"/>
        <w:r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316"/>
        </w:r>
        <w:r w:rsidRPr="00FD6C0D">
          <w:rPr>
            <w:lang w:val="en-GB"/>
          </w:rPr>
          <w:t xml:space="preserve"> and fruit weight with a Gaussian distribution</w:t>
        </w:r>
        <w:r>
          <w:rPr>
            <w:lang w:val="en-GB"/>
          </w:rPr>
          <w:t xml:space="preserve">. We </w:t>
        </w:r>
        <w:r w:rsidRPr="00FD6C0D">
          <w:rPr>
            <w:lang w:val="en-GB"/>
          </w:rPr>
          <w:t>assessed model residuals using</w:t>
        </w:r>
        <w:r>
          <w:rPr>
            <w:lang w:val="en-GB"/>
          </w:rPr>
          <w:t xml:space="preserve"> the</w:t>
        </w:r>
        <w:r w:rsidRPr="00FD6C0D">
          <w:rPr>
            <w:lang w:val="en-GB"/>
          </w:rPr>
          <w:t xml:space="preserve"> </w:t>
        </w:r>
        <w:proofErr w:type="spellStart"/>
        <w:r w:rsidRPr="00FD6C0D">
          <w:rPr>
            <w:i/>
            <w:lang w:val="en-GB"/>
          </w:rPr>
          <w:t>DHARMa</w:t>
        </w:r>
        <w:proofErr w:type="spellEnd"/>
        <w:r w:rsidRPr="00FD6C0D">
          <w:rPr>
            <w:lang w:val="en-GB"/>
          </w:rPr>
          <w:t xml:space="preserve"> </w:t>
        </w:r>
        <w:r>
          <w:rPr>
            <w:lang w:val="en-GB"/>
          </w:rPr>
          <w:t xml:space="preserve">package </w:t>
        </w:r>
        <w:r w:rsidRPr="00FD6C0D">
          <w:rPr>
            <w:lang w:val="en-GB"/>
          </w:rPr>
          <w:t xml:space="preserve">(v.0.2.2, </w:t>
        </w:r>
        <w:proofErr w:type="spellStart"/>
        <w:r w:rsidRPr="00FD6C0D">
          <w:rPr>
            <w:lang w:val="en-GB"/>
          </w:rPr>
          <w:t>Hartig</w:t>
        </w:r>
        <w:proofErr w:type="spellEnd"/>
        <w:r w:rsidRPr="00FD6C0D">
          <w:rPr>
            <w:lang w:val="en-GB"/>
          </w:rPr>
          <w:t xml:space="preserve"> 2019).</w:t>
        </w:r>
        <w:r w:rsidRPr="00F87752">
          <w:rPr>
            <w:lang w:val="en-GB"/>
          </w:rPr>
          <w:t xml:space="preserve"> </w:t>
        </w:r>
        <w:r w:rsidRPr="00FD6C0D">
          <w:rPr>
            <w:lang w:val="en-GB"/>
          </w:rPr>
          <w:t xml:space="preserve">All analyses were conducted in </w:t>
        </w:r>
        <w:r w:rsidRPr="00FD6C0D">
          <w:rPr>
            <w:i/>
            <w:lang w:val="en-GB"/>
          </w:rPr>
          <w:t>R</w:t>
        </w:r>
        <w:r w:rsidRPr="00FD6C0D">
          <w:rPr>
            <w:lang w:val="en-GB"/>
          </w:rPr>
          <w:t xml:space="preserve"> v3.5.1 (R Core Team, 2018).</w:t>
        </w:r>
      </w:ins>
    </w:p>
    <w:p w14:paraId="4AF1058F" w14:textId="77777777" w:rsidR="00684D3D" w:rsidRPr="00FD6C0D" w:rsidRDefault="00684D3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5839147A" w14:textId="7FF152EC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i/>
          <w:lang w:val="en-GB"/>
        </w:rPr>
      </w:pPr>
      <w:r w:rsidRPr="00FD6C0D">
        <w:rPr>
          <w:i/>
          <w:lang w:val="en-GB"/>
        </w:rPr>
        <w:t>Intraspecific priority effects</w:t>
      </w:r>
    </w:p>
    <w:p w14:paraId="680732B9" w14:textId="13FCB8BA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We first </w:t>
      </w:r>
      <w:proofErr w:type="spellStart"/>
      <w:r w:rsidRPr="00FD6C0D">
        <w:rPr>
          <w:lang w:val="en-GB"/>
        </w:rPr>
        <w:t>subsetted</w:t>
      </w:r>
      <w:proofErr w:type="spellEnd"/>
      <w:r w:rsidRPr="00FD6C0D">
        <w:rPr>
          <w:lang w:val="en-GB"/>
        </w:rPr>
        <w:t xml:space="preserve"> our data to single-species compositional visits (</w:t>
      </w:r>
      <w:r w:rsidR="0012533F" w:rsidRPr="00FD6C0D">
        <w:rPr>
          <w:lang w:val="en-GB"/>
        </w:rPr>
        <w:t xml:space="preserve">categorical; </w:t>
      </w:r>
      <w:r w:rsidRPr="00FD6C0D">
        <w:rPr>
          <w:lang w:val="en-GB"/>
        </w:rPr>
        <w:t xml:space="preserve">honeybees or stingless bees). We then estimated fruit </w:t>
      </w:r>
      <w:r w:rsidR="00B659FB" w:rsidRPr="00FD6C0D">
        <w:rPr>
          <w:lang w:val="en-GB"/>
        </w:rPr>
        <w:t xml:space="preserve">set </w:t>
      </w:r>
      <w:r w:rsidRPr="00FD6C0D">
        <w:rPr>
          <w:lang w:val="en-GB"/>
        </w:rPr>
        <w:t>or fruit weight as a function of the first floral visitor’s behaviour (</w:t>
      </w:r>
      <w:r w:rsidR="0012533F" w:rsidRPr="00FD6C0D">
        <w:rPr>
          <w:lang w:val="en-GB"/>
        </w:rPr>
        <w:t>categorical;</w:t>
      </w:r>
      <w:r w:rsidRPr="00FD6C0D">
        <w:rPr>
          <w:lang w:val="en-GB"/>
        </w:rPr>
        <w:t xml:space="preserve"> pollen or nectar foraging) in interaction with </w:t>
      </w:r>
      <w:r w:rsidR="00B659FB" w:rsidRPr="00FD6C0D">
        <w:rPr>
          <w:lang w:val="en-GB"/>
        </w:rPr>
        <w:t xml:space="preserve">the </w:t>
      </w:r>
      <w:r w:rsidRPr="00FD6C0D">
        <w:rPr>
          <w:lang w:val="en-GB"/>
        </w:rPr>
        <w:t xml:space="preserve">proportion of pollen forager visits </w:t>
      </w:r>
      <w:r w:rsidR="0012533F" w:rsidRPr="00FD6C0D">
        <w:rPr>
          <w:lang w:val="en-GB"/>
        </w:rPr>
        <w:t xml:space="preserve">(continuous) </w:t>
      </w:r>
      <w:r w:rsidRPr="00FD6C0D">
        <w:rPr>
          <w:lang w:val="en-GB"/>
        </w:rPr>
        <w:t>and total number of floral visits</w:t>
      </w:r>
      <w:r w:rsidR="0012533F" w:rsidRPr="00FD6C0D">
        <w:rPr>
          <w:lang w:val="en-GB"/>
        </w:rPr>
        <w:t xml:space="preserve"> (continuous)</w:t>
      </w:r>
      <w:r w:rsidRPr="00FD6C0D">
        <w:rPr>
          <w:lang w:val="en-GB"/>
        </w:rPr>
        <w:t xml:space="preserve">. Again, in blueberry, we included </w:t>
      </w:r>
      <w:r w:rsidR="008907B7" w:rsidRPr="00FD6C0D">
        <w:rPr>
          <w:lang w:val="en-GB"/>
        </w:rPr>
        <w:t>one</w:t>
      </w:r>
      <w:r w:rsidRPr="00FD6C0D">
        <w:rPr>
          <w:lang w:val="en-GB"/>
        </w:rPr>
        <w:t xml:space="preserve"> random terms: </w:t>
      </w:r>
      <w:r w:rsidRPr="00FD6C0D">
        <w:rPr>
          <w:i/>
          <w:lang w:val="en-GB"/>
        </w:rPr>
        <w:t>year,</w:t>
      </w:r>
      <w:r w:rsidR="00620F0D" w:rsidRPr="00FD6C0D">
        <w:rPr>
          <w:i/>
          <w:lang w:val="en-GB"/>
        </w:rPr>
        <w:t xml:space="preserve"> </w:t>
      </w:r>
      <w:r w:rsidR="00620F0D" w:rsidRPr="00FD6C0D">
        <w:rPr>
          <w:lang w:val="en-GB"/>
        </w:rPr>
        <w:t xml:space="preserve">as visitation data were collected in </w:t>
      </w:r>
      <w:r w:rsidR="008907B7" w:rsidRPr="00FD6C0D">
        <w:rPr>
          <w:lang w:val="en-GB"/>
        </w:rPr>
        <w:t>the</w:t>
      </w:r>
      <w:r w:rsidR="00620F0D" w:rsidRPr="00FD6C0D">
        <w:rPr>
          <w:lang w:val="en-GB"/>
        </w:rPr>
        <w:t xml:space="preserve"> block across two years,</w:t>
      </w:r>
      <w:r w:rsidRPr="00FD6C0D">
        <w:rPr>
          <w:i/>
          <w:lang w:val="en-GB"/>
        </w:rPr>
        <w:t xml:space="preserve"> </w:t>
      </w:r>
      <w:r w:rsidRPr="00FD6C0D">
        <w:rPr>
          <w:lang w:val="en-GB"/>
        </w:rPr>
        <w:t xml:space="preserve">and in raspberry, one random term: </w:t>
      </w:r>
      <w:r w:rsidRPr="00FD6C0D">
        <w:rPr>
          <w:i/>
          <w:lang w:val="en-GB"/>
        </w:rPr>
        <w:t>block</w:t>
      </w:r>
      <w:r w:rsidR="008907B7" w:rsidRPr="00FD6C0D">
        <w:rPr>
          <w:i/>
          <w:lang w:val="en-GB"/>
        </w:rPr>
        <w:t xml:space="preserve">, </w:t>
      </w:r>
      <w:r w:rsidR="008907B7" w:rsidRPr="00FD6C0D">
        <w:rPr>
          <w:lang w:val="en-GB"/>
        </w:rPr>
        <w:t>as data were collected across multiple blocks</w:t>
      </w:r>
      <w:r w:rsidRPr="00FD6C0D">
        <w:rPr>
          <w:lang w:val="en-GB"/>
        </w:rPr>
        <w:t xml:space="preserve">. </w:t>
      </w:r>
    </w:p>
    <w:p w14:paraId="72F8C908" w14:textId="407AD123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738C3296" w14:textId="4D09C061" w:rsidR="00E569A8" w:rsidRPr="00FD6C0D" w:rsidDel="00F678C9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del w:id="317" w:author="Jamie Stavert" w:date="2019-02-15T11:26:00Z"/>
          <w:lang w:val="en-GB"/>
        </w:rPr>
      </w:pPr>
      <w:del w:id="318" w:author="Jamie Stavert" w:date="2019-02-15T11:26:00Z">
        <w:r w:rsidRPr="00FD6C0D" w:rsidDel="00F678C9">
          <w:rPr>
            <w:lang w:val="en-GB"/>
          </w:rPr>
          <w:delText xml:space="preserve">For both intra- and interspecific analyses, </w:delText>
        </w:r>
        <w:commentRangeStart w:id="319"/>
        <w:r w:rsidRPr="00FD6C0D" w:rsidDel="00F678C9">
          <w:rPr>
            <w:lang w:val="en-GB"/>
          </w:rPr>
          <w:delText>we modelled fruit set with a binomial distribution</w:delText>
        </w:r>
        <w:commentRangeEnd w:id="319"/>
        <w:r w:rsidR="008D07A3" w:rsidDel="00F678C9">
          <w:rPr>
            <w:rStyle w:val="CommentReference"/>
            <w:rFonts w:asciiTheme="minorHAnsi" w:eastAsiaTheme="minorHAnsi" w:hAnsiTheme="minorHAnsi" w:cstheme="minorBidi"/>
            <w:lang w:val="en-GB"/>
          </w:rPr>
          <w:commentReference w:id="319"/>
        </w:r>
        <w:r w:rsidRPr="00FD6C0D" w:rsidDel="00F678C9">
          <w:rPr>
            <w:lang w:val="en-GB"/>
          </w:rPr>
          <w:delText xml:space="preserve"> and fruit weight with a Gaussian distribution</w:delText>
        </w:r>
      </w:del>
      <w:del w:id="320" w:author="Jamie Stavert" w:date="2019-02-13T15:31:00Z">
        <w:r w:rsidRPr="00FD6C0D" w:rsidDel="00512D81">
          <w:rPr>
            <w:lang w:val="en-GB"/>
          </w:rPr>
          <w:delText xml:space="preserve"> and </w:delText>
        </w:r>
      </w:del>
      <w:del w:id="321" w:author="Jamie Stavert" w:date="2019-02-15T11:26:00Z">
        <w:r w:rsidRPr="00FD6C0D" w:rsidDel="00F678C9">
          <w:rPr>
            <w:lang w:val="en-GB"/>
          </w:rPr>
          <w:delText xml:space="preserve">assessed model residuals using </w:delText>
        </w:r>
        <w:r w:rsidRPr="00FD6C0D" w:rsidDel="00F678C9">
          <w:rPr>
            <w:i/>
            <w:lang w:val="en-GB"/>
          </w:rPr>
          <w:delText>DHARMa</w:delText>
        </w:r>
        <w:r w:rsidRPr="00FD6C0D" w:rsidDel="00F678C9">
          <w:rPr>
            <w:lang w:val="en-GB"/>
          </w:rPr>
          <w:delText xml:space="preserve"> (v.0.2.2, Hartig 2019).</w:delText>
        </w:r>
      </w:del>
    </w:p>
    <w:p w14:paraId="42A5343F" w14:textId="528A1332" w:rsidR="008907B7" w:rsidRPr="00FD6C0D" w:rsidRDefault="008907B7" w:rsidP="00F87752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 w:rsidRPr="00FD6C0D">
        <w:br w:type="page"/>
      </w:r>
    </w:p>
    <w:p w14:paraId="3409EAC9" w14:textId="051CD941" w:rsidR="008907B7" w:rsidRPr="00FD6C0D" w:rsidRDefault="008907B7" w:rsidP="00F87752">
      <w:pPr>
        <w:pStyle w:val="NormalWeb"/>
        <w:spacing w:before="0" w:beforeAutospacing="0" w:after="0" w:afterAutospacing="0" w:line="480" w:lineRule="auto"/>
        <w:contextualSpacing/>
        <w:rPr>
          <w:b/>
          <w:lang w:val="en-GB"/>
        </w:rPr>
      </w:pPr>
      <w:r w:rsidRPr="00FD6C0D">
        <w:rPr>
          <w:b/>
          <w:lang w:val="en-GB"/>
        </w:rPr>
        <w:t>Funding</w:t>
      </w:r>
    </w:p>
    <w:p w14:paraId="630473A6" w14:textId="77777777" w:rsidR="00906490" w:rsidRDefault="00906490" w:rsidP="00906490">
      <w:pPr>
        <w:pStyle w:val="NormalWeb"/>
        <w:spacing w:before="0" w:beforeAutospacing="0" w:after="0" w:afterAutospacing="0" w:line="480" w:lineRule="auto"/>
        <w:contextualSpacing/>
        <w:rPr>
          <w:ins w:id="322" w:author="Jamie Stavert" w:date="2019-02-13T15:33:00Z"/>
          <w:lang w:val="en-GB"/>
        </w:rPr>
      </w:pPr>
      <w:ins w:id="323" w:author="Jamie Stavert" w:date="2019-02-13T15:33:00Z">
        <w:r w:rsidRPr="00FD6C0D">
          <w:rPr>
            <w:lang w:val="en-GB"/>
          </w:rPr>
          <w:t>Jamie Stavert was funded by a University of New En</w:t>
        </w:r>
        <w:r>
          <w:rPr>
            <w:lang w:val="en-GB"/>
          </w:rPr>
          <w:t>gland post-doctoral fellowship.</w:t>
        </w:r>
      </w:ins>
    </w:p>
    <w:p w14:paraId="37823153" w14:textId="77777777" w:rsidR="00FD6C0D" w:rsidRP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3D9BE065" w14:textId="73D5D6B3" w:rsidR="00E569A8" w:rsidRPr="00FD6C0D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b/>
          <w:lang w:val="en-GB"/>
        </w:rPr>
      </w:pPr>
      <w:r w:rsidRPr="00FD6C0D">
        <w:rPr>
          <w:b/>
          <w:lang w:val="en-GB"/>
        </w:rPr>
        <w:t>Author contributions</w:t>
      </w:r>
    </w:p>
    <w:p w14:paraId="653DC5D6" w14:textId="59BED62E" w:rsidR="00FB5CB0" w:rsidRDefault="00E569A8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LK and RR </w:t>
      </w:r>
      <w:r w:rsidR="00FB5CB0" w:rsidRPr="00FD6C0D">
        <w:rPr>
          <w:lang w:val="en-GB"/>
        </w:rPr>
        <w:t>conceived the study</w:t>
      </w:r>
      <w:r w:rsidRPr="00FD6C0D">
        <w:rPr>
          <w:lang w:val="en-GB"/>
        </w:rPr>
        <w:t xml:space="preserve"> and designed the </w:t>
      </w:r>
      <w:r w:rsidR="00FB5CB0" w:rsidRPr="00FD6C0D">
        <w:rPr>
          <w:lang w:val="en-GB"/>
        </w:rPr>
        <w:t>experiments</w:t>
      </w:r>
      <w:r w:rsidRPr="00FD6C0D">
        <w:rPr>
          <w:lang w:val="en-GB"/>
        </w:rPr>
        <w:t xml:space="preserve">. LK and MM collected data. LK, JS and VG </w:t>
      </w:r>
      <w:r w:rsidR="00FB5CB0" w:rsidRPr="00FD6C0D">
        <w:rPr>
          <w:lang w:val="en-GB"/>
        </w:rPr>
        <w:t>analysed these data</w:t>
      </w:r>
      <w:r w:rsidRPr="00FD6C0D">
        <w:rPr>
          <w:lang w:val="en-GB"/>
        </w:rPr>
        <w:t>. LK and JS wrote the manuscript and all authors contributed</w:t>
      </w:r>
      <w:r w:rsidR="003B4CBC" w:rsidRPr="00FD6C0D">
        <w:rPr>
          <w:lang w:val="en-GB"/>
        </w:rPr>
        <w:t xml:space="preserve"> substantially</w:t>
      </w:r>
      <w:r w:rsidRPr="00FD6C0D">
        <w:rPr>
          <w:lang w:val="en-GB"/>
        </w:rPr>
        <w:t xml:space="preserve"> to the final </w:t>
      </w:r>
      <w:r w:rsidR="003B4CBC" w:rsidRPr="00FD6C0D">
        <w:rPr>
          <w:lang w:val="en-GB"/>
        </w:rPr>
        <w:t>version</w:t>
      </w:r>
      <w:r w:rsidRPr="00FD6C0D">
        <w:rPr>
          <w:lang w:val="en-GB"/>
        </w:rPr>
        <w:t>.</w:t>
      </w:r>
    </w:p>
    <w:p w14:paraId="76366499" w14:textId="77777777" w:rsidR="00FD6C0D" w:rsidRPr="00FD6C0D" w:rsidRDefault="00FD6C0D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</w:p>
    <w:p w14:paraId="3932E732" w14:textId="26D8648A" w:rsidR="00FB5CB0" w:rsidRPr="00FD6C0D" w:rsidRDefault="00FB5CB0" w:rsidP="00F87752">
      <w:pPr>
        <w:pStyle w:val="NormalWeb"/>
        <w:spacing w:before="0" w:beforeAutospacing="0" w:after="0" w:afterAutospacing="0" w:line="480" w:lineRule="auto"/>
        <w:contextualSpacing/>
        <w:rPr>
          <w:b/>
          <w:lang w:val="en-GB"/>
        </w:rPr>
      </w:pPr>
      <w:r w:rsidRPr="00FD6C0D">
        <w:rPr>
          <w:b/>
          <w:lang w:val="en-GB"/>
        </w:rPr>
        <w:t>Acknowledgements</w:t>
      </w:r>
    </w:p>
    <w:p w14:paraId="5695C98A" w14:textId="1AB2D5C0" w:rsidR="00FB5CB0" w:rsidRPr="00FD6C0D" w:rsidRDefault="00FB5CB0" w:rsidP="00F87752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FD6C0D">
        <w:rPr>
          <w:lang w:val="en-GB"/>
        </w:rPr>
        <w:t xml:space="preserve">We thank Costa Group for allowing farm access to undertake this research. We are grateful to </w:t>
      </w:r>
      <w:r w:rsidR="00BE2DB2" w:rsidRPr="00FD6C0D">
        <w:rPr>
          <w:lang w:val="en-GB"/>
        </w:rPr>
        <w:t xml:space="preserve">Greg Bible, </w:t>
      </w:r>
      <w:r w:rsidRPr="00FD6C0D">
        <w:rPr>
          <w:lang w:val="en-GB"/>
        </w:rPr>
        <w:t xml:space="preserve">Juan </w:t>
      </w:r>
      <w:proofErr w:type="spellStart"/>
      <w:r w:rsidRPr="00FD6C0D">
        <w:rPr>
          <w:lang w:val="en-GB"/>
        </w:rPr>
        <w:t>Garces</w:t>
      </w:r>
      <w:proofErr w:type="spellEnd"/>
      <w:r w:rsidRPr="00FD6C0D">
        <w:rPr>
          <w:lang w:val="en-GB"/>
        </w:rPr>
        <w:t>, Jeremy Jones, Jeremy Kirkland, Lindsey Kirkland</w:t>
      </w:r>
      <w:r w:rsidR="008907B7" w:rsidRPr="00FD6C0D">
        <w:rPr>
          <w:lang w:val="en-GB"/>
        </w:rPr>
        <w:t xml:space="preserve">, </w:t>
      </w:r>
      <w:r w:rsidRPr="00FD6C0D">
        <w:rPr>
          <w:lang w:val="en-GB"/>
        </w:rPr>
        <w:t>Carmen Laidlaw and Annie Warren for help in the field.</w:t>
      </w:r>
    </w:p>
    <w:sectPr w:rsidR="00FB5CB0" w:rsidRPr="00FD6C0D" w:rsidSect="00C22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mie Stavert" w:date="2019-02-07T12:35:00Z" w:initials="JS">
    <w:p w14:paraId="22A90F2F" w14:textId="2F0CE781" w:rsidR="00A45059" w:rsidRDefault="00A45059">
      <w:pPr>
        <w:pStyle w:val="CommentText"/>
      </w:pPr>
      <w:r>
        <w:rPr>
          <w:rStyle w:val="CommentReference"/>
        </w:rPr>
        <w:annotationRef/>
      </w:r>
      <w:r>
        <w:t>Give an example for each</w:t>
      </w:r>
    </w:p>
  </w:comment>
  <w:comment w:id="2" w:author="Jamie Stavert" w:date="2019-02-07T12:39:00Z" w:initials="JS">
    <w:p w14:paraId="050C8703" w14:textId="012D8EC7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This isn’t really clear – is it that changes in the environment influence priority effect or that early arriving species alter environmental conditions? </w:t>
      </w:r>
    </w:p>
  </w:comment>
  <w:comment w:id="3" w:author="Jamie Stavert" w:date="2019-02-07T12:40:00Z" w:initials="JS">
    <w:p w14:paraId="4BCB0A63" w14:textId="71A182FB" w:rsidR="00A45059" w:rsidRDefault="00A45059">
      <w:pPr>
        <w:pStyle w:val="CommentText"/>
      </w:pPr>
      <w:r>
        <w:rPr>
          <w:rStyle w:val="CommentReference"/>
        </w:rPr>
        <w:annotationRef/>
      </w:r>
      <w:r>
        <w:t>Again, this is a bit too vague</w:t>
      </w:r>
    </w:p>
  </w:comment>
  <w:comment w:id="4" w:author="Jamie Stavert" w:date="2019-02-07T12:44:00Z" w:initials="JS">
    <w:p w14:paraId="52301FAD" w14:textId="3FE9290E" w:rsidR="00A45059" w:rsidRDefault="00A45059">
      <w:pPr>
        <w:pStyle w:val="CommentText"/>
      </w:pPr>
      <w:r>
        <w:rPr>
          <w:rStyle w:val="CommentReference"/>
        </w:rPr>
        <w:annotationRef/>
      </w:r>
      <w:r>
        <w:t>Important how?</w:t>
      </w:r>
    </w:p>
  </w:comment>
  <w:comment w:id="6" w:author="Jamie Stavert" w:date="2019-02-07T12:51:00Z" w:initials="JS">
    <w:p w14:paraId="041AB597" w14:textId="2E2CCDB0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This is a bit too speculative for an introduction. I think you can pose the hypotheses here but need to examples from other systems (if the are none for pollination) to reinforce </w:t>
      </w:r>
    </w:p>
  </w:comment>
  <w:comment w:id="7" w:author="Jamie Stavert" w:date="2019-02-07T13:31:00Z" w:initials="JS">
    <w:p w14:paraId="67F7288B" w14:textId="6A26CE1A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Need to explain in layman’s terms what you mean by this, especially if targeting a more general audience </w:t>
      </w:r>
    </w:p>
  </w:comment>
  <w:comment w:id="8" w:author="Jamie Stavert" w:date="2019-02-07T13:35:00Z" w:initials="JS">
    <w:p w14:paraId="5B440341" w14:textId="719469ED" w:rsidR="00A45059" w:rsidRDefault="00A45059">
      <w:pPr>
        <w:pStyle w:val="CommentText"/>
      </w:pPr>
      <w:r>
        <w:rPr>
          <w:rStyle w:val="CommentReference"/>
        </w:rPr>
        <w:annotationRef/>
      </w:r>
      <w:r>
        <w:t>The meaning is hidden a little bit here. How do you expect different behaviours among species to drive priority effect? Need to give directionality</w:t>
      </w:r>
    </w:p>
  </w:comment>
  <w:comment w:id="9" w:author="Jamie Stavert" w:date="2019-02-07T13:44:00Z" w:initials="JS">
    <w:p w14:paraId="41C33B0A" w14:textId="1CA88A7E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Not really sure what you’re trying to say here – needs a little clarification </w:t>
      </w:r>
    </w:p>
  </w:comment>
  <w:comment w:id="10" w:author="Jamie Stavert" w:date="2019-02-07T13:52:00Z" w:initials="JS">
    <w:p w14:paraId="4D05B253" w14:textId="3AA5E8B3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I usually structure this finally paragraph by giving the questions followed by the hypotheses. Up to you what style to go with though </w:t>
      </w:r>
    </w:p>
  </w:comment>
  <w:comment w:id="11" w:author="Jamie Stavert" w:date="2019-02-13T15:34:00Z" w:initials="JS">
    <w:p w14:paraId="4912810E" w14:textId="0743B2FF" w:rsidR="00A45059" w:rsidRDefault="00A45059">
      <w:pPr>
        <w:pStyle w:val="CommentText"/>
      </w:pPr>
      <w:r>
        <w:rPr>
          <w:rStyle w:val="CommentReference"/>
        </w:rPr>
        <w:annotationRef/>
      </w:r>
      <w:r>
        <w:t>Estimate of size?</w:t>
      </w:r>
    </w:p>
  </w:comment>
  <w:comment w:id="12" w:author="Jamie Stavert" w:date="2019-02-13T15:16:00Z" w:initials="JS">
    <w:p w14:paraId="3EE91EC6" w14:textId="157BD198" w:rsidR="00A45059" w:rsidRDefault="00A45059">
      <w:pPr>
        <w:pStyle w:val="CommentText"/>
      </w:pPr>
      <w:r>
        <w:rPr>
          <w:rStyle w:val="CommentReference"/>
        </w:rPr>
        <w:annotationRef/>
      </w:r>
      <w:r>
        <w:t>Is this a single flowering season for raspberry?</w:t>
      </w:r>
    </w:p>
  </w:comment>
  <w:comment w:id="13" w:author="Liam Kendall" w:date="2019-02-04T14:49:00Z" w:initials="LK">
    <w:p w14:paraId="4508DFBF" w14:textId="77777777" w:rsidR="00A45059" w:rsidRDefault="00A45059">
      <w:pPr>
        <w:pStyle w:val="CommentText"/>
      </w:pPr>
      <w:r>
        <w:rPr>
          <w:rStyle w:val="CommentReference"/>
        </w:rPr>
        <w:annotationRef/>
      </w:r>
      <w:r>
        <w:t>Reword as the same as my other paper</w:t>
      </w:r>
    </w:p>
  </w:comment>
  <w:comment w:id="14" w:author="Jamie Stavert" w:date="2019-02-07T13:55:00Z" w:initials="JS">
    <w:p w14:paraId="266418F2" w14:textId="712B717A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Yep – figure is a great idea! </w:t>
      </w:r>
    </w:p>
  </w:comment>
  <w:comment w:id="15" w:author="Jamie Stavert" w:date="2019-02-13T15:17:00Z" w:initials="JS">
    <w:p w14:paraId="5CEB5A8B" w14:textId="1E3BB81C" w:rsidR="00A45059" w:rsidRDefault="00A45059">
      <w:pPr>
        <w:pStyle w:val="CommentText"/>
      </w:pPr>
      <w:r>
        <w:rPr>
          <w:rStyle w:val="CommentReference"/>
        </w:rPr>
        <w:annotationRef/>
      </w:r>
      <w:r>
        <w:t>Mesh size?</w:t>
      </w:r>
    </w:p>
  </w:comment>
  <w:comment w:id="19" w:author="Jamie Stavert" w:date="2019-02-13T15:20:00Z" w:initials="JS">
    <w:p w14:paraId="2E0AD347" w14:textId="15F9C79B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Adjust this according to what we’ve omitted from the analyses? </w:t>
      </w:r>
    </w:p>
  </w:comment>
  <w:comment w:id="31" w:author="Jamie Stavert" w:date="2019-02-13T15:22:00Z" w:initials="JS">
    <w:p w14:paraId="03DE0D58" w14:textId="5A0602B1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Give description of what this is. </w:t>
      </w:r>
    </w:p>
  </w:comment>
  <w:comment w:id="34" w:author="Jamie Stavert" w:date="2019-02-13T15:38:00Z" w:initials="JS">
    <w:p w14:paraId="4607A350" w14:textId="003D75A3" w:rsidR="00A45059" w:rsidRDefault="00A45059">
      <w:pPr>
        <w:pStyle w:val="CommentText"/>
      </w:pPr>
      <w:ins w:id="35" w:author="Jamie Stavert" w:date="2019-02-13T15:38:00Z">
        <w:r>
          <w:rPr>
            <w:rStyle w:val="CommentReference"/>
          </w:rPr>
          <w:annotationRef/>
        </w:r>
      </w:ins>
      <w:r>
        <w:t>Or something like this?</w:t>
      </w:r>
    </w:p>
  </w:comment>
  <w:comment w:id="37" w:author="Jamie Stavert" w:date="2019-02-13T15:24:00Z" w:initials="JS">
    <w:p w14:paraId="416C6275" w14:textId="02897BD6" w:rsidR="00A45059" w:rsidRDefault="00A45059">
      <w:pPr>
        <w:pStyle w:val="CommentText"/>
      </w:pPr>
      <w:r>
        <w:rPr>
          <w:rStyle w:val="CommentReference"/>
        </w:rPr>
        <w:annotationRef/>
      </w:r>
      <w:r>
        <w:t>For that particular flower of the crop as a whole? Need to be more explicit</w:t>
      </w:r>
    </w:p>
  </w:comment>
  <w:comment w:id="39" w:author="Jamie Stavert" w:date="2019-02-13T15:27:00Z" w:initials="JS">
    <w:p w14:paraId="4FED2450" w14:textId="6B883DD1" w:rsidR="00A45059" w:rsidRDefault="00A45059">
      <w:pPr>
        <w:pStyle w:val="CommentText"/>
      </w:pPr>
      <w:ins w:id="55" w:author="Jamie Stavert" w:date="2019-02-13T15:26:00Z">
        <w:r>
          <w:rPr>
            <w:rStyle w:val="CommentReference"/>
          </w:rPr>
          <w:annotationRef/>
        </w:r>
      </w:ins>
      <w:r>
        <w:t>I wonder if this is worth deleting as we don’t include any fruit set analyses? Just say fruit set was almost 100% in both species…?</w:t>
      </w:r>
    </w:p>
  </w:comment>
  <w:comment w:id="64" w:author="Jamie Stavert" w:date="2019-02-13T15:29:00Z" w:initials="JS">
    <w:p w14:paraId="0034A922" w14:textId="36FFAA72" w:rsidR="00A45059" w:rsidRDefault="00A45059">
      <w:pPr>
        <w:pStyle w:val="CommentText"/>
      </w:pPr>
      <w:r>
        <w:rPr>
          <w:rStyle w:val="CommentReference"/>
        </w:rPr>
        <w:annotationRef/>
      </w:r>
      <w:r>
        <w:t xml:space="preserve">Can you give an estimate of how long after picking? </w:t>
      </w:r>
    </w:p>
  </w:comment>
  <w:comment w:id="214" w:author="Jamie Stavert" w:date="2019-02-15T11:19:00Z" w:initials="JS">
    <w:p w14:paraId="5736F002" w14:textId="2EF7B33B" w:rsidR="00A45059" w:rsidRDefault="00A45059">
      <w:pPr>
        <w:pStyle w:val="CommentText"/>
      </w:pPr>
      <w:ins w:id="231" w:author="Jamie Stavert" w:date="2019-02-15T11:18:00Z">
        <w:r>
          <w:rPr>
            <w:rStyle w:val="CommentReference"/>
          </w:rPr>
          <w:annotationRef/>
        </w:r>
      </w:ins>
      <w:r>
        <w:t>Bit clunky… but does it make sense?</w:t>
      </w:r>
    </w:p>
  </w:comment>
  <w:comment w:id="294" w:author="Jamie Stavert" w:date="2019-02-15T11:26:00Z" w:initials="JS">
    <w:p w14:paraId="245DBC4E" w14:textId="62111EC3" w:rsidR="00A45059" w:rsidRDefault="00A45059">
      <w:pPr>
        <w:pStyle w:val="CommentText"/>
      </w:pPr>
      <w:ins w:id="311" w:author="Jamie Stavert" w:date="2019-02-15T11:24:00Z">
        <w:r>
          <w:rPr>
            <w:rStyle w:val="CommentReference"/>
          </w:rPr>
          <w:annotationRef/>
        </w:r>
      </w:ins>
      <w:r>
        <w:t xml:space="preserve">Not sure if we should include details </w:t>
      </w:r>
      <w:r w:rsidR="00633AB6">
        <w:t xml:space="preserve">on the slope contrasts analysis for this? Comes back as non-significant and may confuse the results a bit?? </w:t>
      </w:r>
    </w:p>
  </w:comment>
  <w:comment w:id="316" w:author="Jamie Stavert" w:date="2019-02-15T11:26:00Z" w:initials="JS">
    <w:p w14:paraId="7621F0A8" w14:textId="77777777" w:rsidR="00F678C9" w:rsidRDefault="00F678C9" w:rsidP="00F678C9">
      <w:pPr>
        <w:pStyle w:val="CommentText"/>
      </w:pPr>
      <w:r>
        <w:rPr>
          <w:rStyle w:val="CommentReference"/>
        </w:rPr>
        <w:annotationRef/>
      </w:r>
      <w:r>
        <w:t>Delete now?</w:t>
      </w:r>
    </w:p>
  </w:comment>
  <w:comment w:id="319" w:author="Jamie Stavert" w:date="2019-02-13T15:30:00Z" w:initials="JS">
    <w:p w14:paraId="1308D6BE" w14:textId="47C1B35C" w:rsidR="00A45059" w:rsidRDefault="00A45059">
      <w:pPr>
        <w:pStyle w:val="CommentText"/>
      </w:pPr>
      <w:r>
        <w:rPr>
          <w:rStyle w:val="CommentReference"/>
        </w:rPr>
        <w:annotationRef/>
      </w:r>
      <w:r>
        <w:t>Delete now?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A90F2F" w15:done="0"/>
  <w15:commentEx w15:paraId="050C8703" w15:done="0"/>
  <w15:commentEx w15:paraId="4BCB0A63" w15:done="0"/>
  <w15:commentEx w15:paraId="52301FAD" w15:done="0"/>
  <w15:commentEx w15:paraId="041AB597" w15:done="0"/>
  <w15:commentEx w15:paraId="67F7288B" w15:done="0"/>
  <w15:commentEx w15:paraId="5B440341" w15:done="0"/>
  <w15:commentEx w15:paraId="41C33B0A" w15:done="0"/>
  <w15:commentEx w15:paraId="4D05B253" w15:done="0"/>
  <w15:commentEx w15:paraId="6DB3E162" w15:done="0"/>
  <w15:commentEx w15:paraId="00EE1374" w15:paraIdParent="6DB3E162" w15:done="0"/>
  <w15:commentEx w15:paraId="4508DFBF" w15:done="0"/>
  <w15:commentEx w15:paraId="266418F2" w15:done="0"/>
  <w15:commentEx w15:paraId="4747DC99" w15:done="0"/>
  <w15:commentEx w15:paraId="3A3E3BFD" w15:paraIdParent="4747DC99" w15:done="0"/>
  <w15:commentEx w15:paraId="7E35C6CC" w15:done="0"/>
  <w15:commentEx w15:paraId="2ABFC41A" w15:paraIdParent="7E35C6CC" w15:done="0"/>
  <w15:commentEx w15:paraId="7BEC0C91" w15:done="0"/>
  <w15:commentEx w15:paraId="7AA30458" w15:paraIdParent="7BEC0C91" w15:done="0"/>
  <w15:commentEx w15:paraId="745BD3C9" w15:done="0"/>
  <w15:commentEx w15:paraId="304A82FC" w15:paraIdParent="745BD3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A90F2F" w16cid:durableId="2007C98F"/>
  <w16cid:commentId w16cid:paraId="050C8703" w16cid:durableId="2007C990"/>
  <w16cid:commentId w16cid:paraId="4BCB0A63" w16cid:durableId="2007C991"/>
  <w16cid:commentId w16cid:paraId="52301FAD" w16cid:durableId="2007C992"/>
  <w16cid:commentId w16cid:paraId="041AB597" w16cid:durableId="2007C993"/>
  <w16cid:commentId w16cid:paraId="67F7288B" w16cid:durableId="2007C995"/>
  <w16cid:commentId w16cid:paraId="5B440341" w16cid:durableId="2007C996"/>
  <w16cid:commentId w16cid:paraId="41C33B0A" w16cid:durableId="2007C997"/>
  <w16cid:commentId w16cid:paraId="4D05B253" w16cid:durableId="2007C998"/>
  <w16cid:commentId w16cid:paraId="6DB3E162" w16cid:durableId="2007C999"/>
  <w16cid:commentId w16cid:paraId="00EE1374" w16cid:durableId="2007D52E"/>
  <w16cid:commentId w16cid:paraId="4508DFBF" w16cid:durableId="2002CF88"/>
  <w16cid:commentId w16cid:paraId="266418F2" w16cid:durableId="2007C99B"/>
  <w16cid:commentId w16cid:paraId="4747DC99" w16cid:durableId="2007C99C"/>
  <w16cid:commentId w16cid:paraId="3A3E3BFD" w16cid:durableId="2007D4C5"/>
  <w16cid:commentId w16cid:paraId="7E35C6CC" w16cid:durableId="2007C99D"/>
  <w16cid:commentId w16cid:paraId="2ABFC41A" w16cid:durableId="2007D4C1"/>
  <w16cid:commentId w16cid:paraId="7BEC0C91" w16cid:durableId="2007C99E"/>
  <w16cid:commentId w16cid:paraId="7AA30458" w16cid:durableId="2007D536"/>
  <w16cid:commentId w16cid:paraId="745BD3C9" w16cid:durableId="2007C99F"/>
  <w16cid:commentId w16cid:paraId="304A82FC" w16cid:durableId="2007D5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0A6"/>
    <w:multiLevelType w:val="hybridMultilevel"/>
    <w:tmpl w:val="8904F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m Kendall">
    <w15:presenceInfo w15:providerId="None" w15:userId="Liam Kend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revisionView w:insDel="0" w:formatting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1C"/>
    <w:rsid w:val="00003AED"/>
    <w:rsid w:val="00005165"/>
    <w:rsid w:val="00006439"/>
    <w:rsid w:val="00010EC3"/>
    <w:rsid w:val="0001758A"/>
    <w:rsid w:val="0002180B"/>
    <w:rsid w:val="000243A5"/>
    <w:rsid w:val="00042231"/>
    <w:rsid w:val="0005452A"/>
    <w:rsid w:val="00080E82"/>
    <w:rsid w:val="0008543F"/>
    <w:rsid w:val="000A254E"/>
    <w:rsid w:val="000A59F7"/>
    <w:rsid w:val="000B170B"/>
    <w:rsid w:val="000D07E0"/>
    <w:rsid w:val="000E4DB9"/>
    <w:rsid w:val="000E4EF4"/>
    <w:rsid w:val="000F2333"/>
    <w:rsid w:val="000F3A3C"/>
    <w:rsid w:val="000F5548"/>
    <w:rsid w:val="000F695D"/>
    <w:rsid w:val="00102160"/>
    <w:rsid w:val="0011733B"/>
    <w:rsid w:val="00121F15"/>
    <w:rsid w:val="0012533F"/>
    <w:rsid w:val="00132A33"/>
    <w:rsid w:val="00136627"/>
    <w:rsid w:val="00146AA7"/>
    <w:rsid w:val="00157443"/>
    <w:rsid w:val="0016517E"/>
    <w:rsid w:val="00167EEB"/>
    <w:rsid w:val="00170EF6"/>
    <w:rsid w:val="00183E9C"/>
    <w:rsid w:val="001905B9"/>
    <w:rsid w:val="00191C90"/>
    <w:rsid w:val="00197C52"/>
    <w:rsid w:val="001B0B34"/>
    <w:rsid w:val="001B6705"/>
    <w:rsid w:val="001D0211"/>
    <w:rsid w:val="001D0990"/>
    <w:rsid w:val="001D4F8D"/>
    <w:rsid w:val="001D5281"/>
    <w:rsid w:val="002129A4"/>
    <w:rsid w:val="002237D8"/>
    <w:rsid w:val="00232F5A"/>
    <w:rsid w:val="00234E69"/>
    <w:rsid w:val="002554C3"/>
    <w:rsid w:val="002673C1"/>
    <w:rsid w:val="00270F77"/>
    <w:rsid w:val="00273285"/>
    <w:rsid w:val="00275576"/>
    <w:rsid w:val="00295083"/>
    <w:rsid w:val="0029786C"/>
    <w:rsid w:val="002A1949"/>
    <w:rsid w:val="002A2BE4"/>
    <w:rsid w:val="002A47EE"/>
    <w:rsid w:val="002B1419"/>
    <w:rsid w:val="002B7A10"/>
    <w:rsid w:val="002C5275"/>
    <w:rsid w:val="002D6F92"/>
    <w:rsid w:val="002F1535"/>
    <w:rsid w:val="002F2156"/>
    <w:rsid w:val="002F2BEA"/>
    <w:rsid w:val="00300ED3"/>
    <w:rsid w:val="00303125"/>
    <w:rsid w:val="00305AF4"/>
    <w:rsid w:val="0032383E"/>
    <w:rsid w:val="003318BC"/>
    <w:rsid w:val="0034243F"/>
    <w:rsid w:val="00346CF1"/>
    <w:rsid w:val="00351022"/>
    <w:rsid w:val="003667CC"/>
    <w:rsid w:val="003769A1"/>
    <w:rsid w:val="00380E49"/>
    <w:rsid w:val="00387C2A"/>
    <w:rsid w:val="00391109"/>
    <w:rsid w:val="00396E2E"/>
    <w:rsid w:val="003A400B"/>
    <w:rsid w:val="003A4BC5"/>
    <w:rsid w:val="003B4AA6"/>
    <w:rsid w:val="003B4CBC"/>
    <w:rsid w:val="003B6755"/>
    <w:rsid w:val="003C07A5"/>
    <w:rsid w:val="003C1F5E"/>
    <w:rsid w:val="003C3CF9"/>
    <w:rsid w:val="003D48C3"/>
    <w:rsid w:val="003E5D79"/>
    <w:rsid w:val="003F07EE"/>
    <w:rsid w:val="004049B4"/>
    <w:rsid w:val="0040710D"/>
    <w:rsid w:val="004104A4"/>
    <w:rsid w:val="004106A8"/>
    <w:rsid w:val="0041076E"/>
    <w:rsid w:val="00411DA5"/>
    <w:rsid w:val="00424962"/>
    <w:rsid w:val="0042657D"/>
    <w:rsid w:val="00433446"/>
    <w:rsid w:val="00433BA4"/>
    <w:rsid w:val="00435024"/>
    <w:rsid w:val="004430E2"/>
    <w:rsid w:val="004452F3"/>
    <w:rsid w:val="0044590B"/>
    <w:rsid w:val="00445E5C"/>
    <w:rsid w:val="004560FE"/>
    <w:rsid w:val="004A177F"/>
    <w:rsid w:val="004A5330"/>
    <w:rsid w:val="004C06CF"/>
    <w:rsid w:val="004D5245"/>
    <w:rsid w:val="004E68C8"/>
    <w:rsid w:val="004E71EC"/>
    <w:rsid w:val="004F53ED"/>
    <w:rsid w:val="004F6085"/>
    <w:rsid w:val="00511C05"/>
    <w:rsid w:val="00512D81"/>
    <w:rsid w:val="00537266"/>
    <w:rsid w:val="005420CA"/>
    <w:rsid w:val="00544A98"/>
    <w:rsid w:val="00552F8D"/>
    <w:rsid w:val="00555552"/>
    <w:rsid w:val="0056219F"/>
    <w:rsid w:val="0058665A"/>
    <w:rsid w:val="005A1ECB"/>
    <w:rsid w:val="005A71D1"/>
    <w:rsid w:val="005E6580"/>
    <w:rsid w:val="005F1F38"/>
    <w:rsid w:val="00616CDA"/>
    <w:rsid w:val="00620F0D"/>
    <w:rsid w:val="0062701C"/>
    <w:rsid w:val="00633AB6"/>
    <w:rsid w:val="00635A58"/>
    <w:rsid w:val="0065015B"/>
    <w:rsid w:val="00656BE8"/>
    <w:rsid w:val="0066391F"/>
    <w:rsid w:val="00684D3D"/>
    <w:rsid w:val="00691CE4"/>
    <w:rsid w:val="00692D63"/>
    <w:rsid w:val="006A0BB9"/>
    <w:rsid w:val="006A6D8D"/>
    <w:rsid w:val="006B4233"/>
    <w:rsid w:val="006E0C5D"/>
    <w:rsid w:val="006E4E14"/>
    <w:rsid w:val="006E55FF"/>
    <w:rsid w:val="006F4030"/>
    <w:rsid w:val="007128DD"/>
    <w:rsid w:val="007159D3"/>
    <w:rsid w:val="0071620E"/>
    <w:rsid w:val="0072253E"/>
    <w:rsid w:val="00731656"/>
    <w:rsid w:val="00735FDF"/>
    <w:rsid w:val="00742333"/>
    <w:rsid w:val="0074386C"/>
    <w:rsid w:val="00753AFC"/>
    <w:rsid w:val="00756601"/>
    <w:rsid w:val="0076680E"/>
    <w:rsid w:val="0077272A"/>
    <w:rsid w:val="00774E8C"/>
    <w:rsid w:val="00776C0B"/>
    <w:rsid w:val="00786545"/>
    <w:rsid w:val="007869F6"/>
    <w:rsid w:val="00793CC9"/>
    <w:rsid w:val="00794F2C"/>
    <w:rsid w:val="007A06D3"/>
    <w:rsid w:val="007B7E35"/>
    <w:rsid w:val="007C02B2"/>
    <w:rsid w:val="007C0574"/>
    <w:rsid w:val="007C7718"/>
    <w:rsid w:val="007E0A69"/>
    <w:rsid w:val="007E1B72"/>
    <w:rsid w:val="0080320A"/>
    <w:rsid w:val="0083375B"/>
    <w:rsid w:val="00837260"/>
    <w:rsid w:val="008445B8"/>
    <w:rsid w:val="00850EBC"/>
    <w:rsid w:val="0087602F"/>
    <w:rsid w:val="008907B7"/>
    <w:rsid w:val="008A4270"/>
    <w:rsid w:val="008A6C8A"/>
    <w:rsid w:val="008D07A3"/>
    <w:rsid w:val="008D731D"/>
    <w:rsid w:val="008F3AF1"/>
    <w:rsid w:val="008F470A"/>
    <w:rsid w:val="0090093E"/>
    <w:rsid w:val="00903BA3"/>
    <w:rsid w:val="00905E74"/>
    <w:rsid w:val="00906490"/>
    <w:rsid w:val="009074AD"/>
    <w:rsid w:val="00914A09"/>
    <w:rsid w:val="00927E75"/>
    <w:rsid w:val="00941E3E"/>
    <w:rsid w:val="00953D42"/>
    <w:rsid w:val="0096006E"/>
    <w:rsid w:val="00966B8C"/>
    <w:rsid w:val="00972BA2"/>
    <w:rsid w:val="00996A74"/>
    <w:rsid w:val="009A004F"/>
    <w:rsid w:val="009C491D"/>
    <w:rsid w:val="009C753E"/>
    <w:rsid w:val="009D41D3"/>
    <w:rsid w:val="009D4A29"/>
    <w:rsid w:val="009E4E56"/>
    <w:rsid w:val="009F309C"/>
    <w:rsid w:val="00A1043A"/>
    <w:rsid w:val="00A13C3F"/>
    <w:rsid w:val="00A1670E"/>
    <w:rsid w:val="00A1691B"/>
    <w:rsid w:val="00A23954"/>
    <w:rsid w:val="00A23EBA"/>
    <w:rsid w:val="00A24F26"/>
    <w:rsid w:val="00A27B6C"/>
    <w:rsid w:val="00A32C70"/>
    <w:rsid w:val="00A34D1B"/>
    <w:rsid w:val="00A45059"/>
    <w:rsid w:val="00A5388A"/>
    <w:rsid w:val="00A542C3"/>
    <w:rsid w:val="00A6382D"/>
    <w:rsid w:val="00A91229"/>
    <w:rsid w:val="00A93675"/>
    <w:rsid w:val="00A94C88"/>
    <w:rsid w:val="00A96832"/>
    <w:rsid w:val="00AA134C"/>
    <w:rsid w:val="00AC581C"/>
    <w:rsid w:val="00AD08E5"/>
    <w:rsid w:val="00AD7D7C"/>
    <w:rsid w:val="00AE68D7"/>
    <w:rsid w:val="00AF2DEE"/>
    <w:rsid w:val="00AF4A9A"/>
    <w:rsid w:val="00B03FC3"/>
    <w:rsid w:val="00B07B3E"/>
    <w:rsid w:val="00B200C7"/>
    <w:rsid w:val="00B2541A"/>
    <w:rsid w:val="00B32C70"/>
    <w:rsid w:val="00B34E51"/>
    <w:rsid w:val="00B63D62"/>
    <w:rsid w:val="00B659FB"/>
    <w:rsid w:val="00B774AF"/>
    <w:rsid w:val="00B82EC9"/>
    <w:rsid w:val="00B92070"/>
    <w:rsid w:val="00B93628"/>
    <w:rsid w:val="00B947ED"/>
    <w:rsid w:val="00B96FE1"/>
    <w:rsid w:val="00B9760F"/>
    <w:rsid w:val="00BA627B"/>
    <w:rsid w:val="00BB2714"/>
    <w:rsid w:val="00BB5729"/>
    <w:rsid w:val="00BC1D2D"/>
    <w:rsid w:val="00BC471E"/>
    <w:rsid w:val="00BD0C5B"/>
    <w:rsid w:val="00BE2DB2"/>
    <w:rsid w:val="00BF300A"/>
    <w:rsid w:val="00C0463D"/>
    <w:rsid w:val="00C04F38"/>
    <w:rsid w:val="00C110AA"/>
    <w:rsid w:val="00C22BEF"/>
    <w:rsid w:val="00C23A6F"/>
    <w:rsid w:val="00C341E9"/>
    <w:rsid w:val="00C55F47"/>
    <w:rsid w:val="00C62ABD"/>
    <w:rsid w:val="00C71709"/>
    <w:rsid w:val="00C81280"/>
    <w:rsid w:val="00C94004"/>
    <w:rsid w:val="00C94941"/>
    <w:rsid w:val="00CA1566"/>
    <w:rsid w:val="00CA222A"/>
    <w:rsid w:val="00CA64BB"/>
    <w:rsid w:val="00CB34E6"/>
    <w:rsid w:val="00CB3E3D"/>
    <w:rsid w:val="00CC466B"/>
    <w:rsid w:val="00CC611E"/>
    <w:rsid w:val="00CC6D7B"/>
    <w:rsid w:val="00CD63EC"/>
    <w:rsid w:val="00CE1341"/>
    <w:rsid w:val="00CF4A8B"/>
    <w:rsid w:val="00CF59A4"/>
    <w:rsid w:val="00D159B3"/>
    <w:rsid w:val="00D2174B"/>
    <w:rsid w:val="00D27C26"/>
    <w:rsid w:val="00D352F2"/>
    <w:rsid w:val="00D54302"/>
    <w:rsid w:val="00D72C9F"/>
    <w:rsid w:val="00D87DDA"/>
    <w:rsid w:val="00DA374C"/>
    <w:rsid w:val="00DB1001"/>
    <w:rsid w:val="00DE00B3"/>
    <w:rsid w:val="00DF06F1"/>
    <w:rsid w:val="00DF59DF"/>
    <w:rsid w:val="00DF654E"/>
    <w:rsid w:val="00E17D5A"/>
    <w:rsid w:val="00E2051B"/>
    <w:rsid w:val="00E30A2B"/>
    <w:rsid w:val="00E32AB3"/>
    <w:rsid w:val="00E3707C"/>
    <w:rsid w:val="00E56053"/>
    <w:rsid w:val="00E569A8"/>
    <w:rsid w:val="00E569B9"/>
    <w:rsid w:val="00E870A0"/>
    <w:rsid w:val="00EB2565"/>
    <w:rsid w:val="00EB4166"/>
    <w:rsid w:val="00EB7692"/>
    <w:rsid w:val="00EC2C4D"/>
    <w:rsid w:val="00EC7FD9"/>
    <w:rsid w:val="00ED3691"/>
    <w:rsid w:val="00F155CB"/>
    <w:rsid w:val="00F2680F"/>
    <w:rsid w:val="00F3341E"/>
    <w:rsid w:val="00F344F9"/>
    <w:rsid w:val="00F44F38"/>
    <w:rsid w:val="00F473D9"/>
    <w:rsid w:val="00F678C9"/>
    <w:rsid w:val="00F83643"/>
    <w:rsid w:val="00F87752"/>
    <w:rsid w:val="00F9342F"/>
    <w:rsid w:val="00FA23EE"/>
    <w:rsid w:val="00FA7C7C"/>
    <w:rsid w:val="00FB5CB0"/>
    <w:rsid w:val="00FB665B"/>
    <w:rsid w:val="00FC74DA"/>
    <w:rsid w:val="00FD00CB"/>
    <w:rsid w:val="00FD6C0D"/>
    <w:rsid w:val="00FE05AF"/>
    <w:rsid w:val="00FE31A3"/>
    <w:rsid w:val="00FE5AC9"/>
    <w:rsid w:val="00FE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C7B4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D41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9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0A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9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9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7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9D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1957</Words>
  <Characters>11156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Kendall</dc:creator>
  <cp:keywords/>
  <dc:description/>
  <cp:lastModifiedBy>Jamie Stavert</cp:lastModifiedBy>
  <cp:revision>50</cp:revision>
  <dcterms:created xsi:type="dcterms:W3CDTF">2019-02-13T02:08:00Z</dcterms:created>
  <dcterms:modified xsi:type="dcterms:W3CDTF">2019-02-14T22:27:00Z</dcterms:modified>
</cp:coreProperties>
</file>