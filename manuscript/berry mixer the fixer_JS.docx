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A0794E" w14:textId="77777777" w:rsidR="0008543F" w:rsidRPr="00BC471E" w:rsidRDefault="0008543F" w:rsidP="00BC471E">
      <w:pPr>
        <w:spacing w:line="480" w:lineRule="auto"/>
        <w:jc w:val="both"/>
        <w:rPr>
          <w:rFonts w:ascii="Times New Roman" w:hAnsi="Times New Roman" w:cs="Times New Roman"/>
          <w:lang w:val="en-AU"/>
        </w:rPr>
      </w:pPr>
      <w:r w:rsidRPr="00BC471E">
        <w:rPr>
          <w:rFonts w:ascii="Times New Roman" w:hAnsi="Times New Roman" w:cs="Times New Roman"/>
          <w:lang w:val="en-AU"/>
        </w:rPr>
        <w:t>Inter- and intraspecific priority effects mediate fruit set and fruit quality in two mass-flowering berry crops</w:t>
      </w:r>
    </w:p>
    <w:p w14:paraId="3A5A701D" w14:textId="77777777" w:rsidR="0008543F" w:rsidRPr="00BC471E" w:rsidRDefault="0008543F" w:rsidP="00BC471E">
      <w:pPr>
        <w:spacing w:line="480" w:lineRule="auto"/>
        <w:jc w:val="both"/>
        <w:rPr>
          <w:rFonts w:ascii="Times New Roman" w:hAnsi="Times New Roman" w:cs="Times New Roman"/>
          <w:lang w:val="en-AU"/>
        </w:rPr>
      </w:pPr>
    </w:p>
    <w:p w14:paraId="3A8BED04" w14:textId="77777777" w:rsidR="0008543F" w:rsidRPr="00BC471E" w:rsidRDefault="0008543F" w:rsidP="00BC471E">
      <w:pPr>
        <w:spacing w:line="480" w:lineRule="auto"/>
        <w:jc w:val="both"/>
        <w:rPr>
          <w:rFonts w:ascii="Times New Roman" w:hAnsi="Times New Roman" w:cs="Times New Roman"/>
          <w:lang w:val="en-AU"/>
        </w:rPr>
      </w:pPr>
      <w:r w:rsidRPr="00BC471E">
        <w:rPr>
          <w:rFonts w:ascii="Times New Roman" w:hAnsi="Times New Roman" w:cs="Times New Roman"/>
          <w:lang w:val="en-AU"/>
        </w:rPr>
        <w:t>Liam Kendall</w:t>
      </w:r>
      <w:r w:rsidRPr="00BC471E">
        <w:rPr>
          <w:rFonts w:ascii="Times New Roman" w:hAnsi="Times New Roman" w:cs="Times New Roman"/>
          <w:vertAlign w:val="superscript"/>
          <w:lang w:val="en-AU"/>
        </w:rPr>
        <w:t>1</w:t>
      </w:r>
      <w:r w:rsidRPr="00BC471E">
        <w:rPr>
          <w:rFonts w:ascii="Times New Roman" w:hAnsi="Times New Roman" w:cs="Times New Roman"/>
          <w:lang w:val="en-AU"/>
        </w:rPr>
        <w:t>, Jamie Stavert</w:t>
      </w:r>
      <w:r w:rsidRPr="00BC471E">
        <w:rPr>
          <w:rFonts w:ascii="Times New Roman" w:hAnsi="Times New Roman" w:cs="Times New Roman"/>
          <w:vertAlign w:val="superscript"/>
          <w:lang w:val="en-AU"/>
        </w:rPr>
        <w:t>1</w:t>
      </w:r>
      <w:r w:rsidRPr="00BC471E">
        <w:rPr>
          <w:rFonts w:ascii="Times New Roman" w:hAnsi="Times New Roman" w:cs="Times New Roman"/>
          <w:lang w:val="en-AU"/>
        </w:rPr>
        <w:t>, Vesna Gagic</w:t>
      </w:r>
      <w:r w:rsidRPr="00BC471E">
        <w:rPr>
          <w:rFonts w:ascii="Times New Roman" w:hAnsi="Times New Roman" w:cs="Times New Roman"/>
          <w:vertAlign w:val="superscript"/>
          <w:lang w:val="en-AU"/>
        </w:rPr>
        <w:t>2</w:t>
      </w:r>
      <w:r w:rsidRPr="00BC471E">
        <w:rPr>
          <w:rFonts w:ascii="Times New Roman" w:hAnsi="Times New Roman" w:cs="Times New Roman"/>
          <w:lang w:val="en-AU"/>
        </w:rPr>
        <w:t>, Marky Mark</w:t>
      </w:r>
      <w:r w:rsidRPr="00BC471E">
        <w:rPr>
          <w:rFonts w:ascii="Times New Roman" w:hAnsi="Times New Roman" w:cs="Times New Roman"/>
          <w:vertAlign w:val="superscript"/>
          <w:lang w:val="en-AU"/>
        </w:rPr>
        <w:t>1,3</w:t>
      </w:r>
      <w:r w:rsidRPr="00BC471E">
        <w:rPr>
          <w:rFonts w:ascii="Times New Roman" w:hAnsi="Times New Roman" w:cs="Times New Roman"/>
          <w:lang w:val="en-AU"/>
        </w:rPr>
        <w:t xml:space="preserve"> and Romina Rader</w:t>
      </w:r>
      <w:r w:rsidRPr="00BC471E">
        <w:rPr>
          <w:rFonts w:ascii="Times New Roman" w:hAnsi="Times New Roman" w:cs="Times New Roman"/>
          <w:vertAlign w:val="superscript"/>
          <w:lang w:val="en-AU"/>
        </w:rPr>
        <w:t>1</w:t>
      </w:r>
    </w:p>
    <w:p w14:paraId="0478E6BA" w14:textId="77777777" w:rsidR="0008543F" w:rsidRPr="00BC471E" w:rsidRDefault="0008543F" w:rsidP="00BC471E">
      <w:pPr>
        <w:spacing w:line="480" w:lineRule="auto"/>
        <w:jc w:val="both"/>
        <w:rPr>
          <w:rFonts w:ascii="Times New Roman" w:hAnsi="Times New Roman" w:cs="Times New Roman"/>
          <w:lang w:val="en-AU"/>
        </w:rPr>
      </w:pPr>
    </w:p>
    <w:p w14:paraId="2D382445" w14:textId="77777777" w:rsidR="000A59F7" w:rsidRPr="00C56FAC" w:rsidRDefault="000A59F7" w:rsidP="000A59F7">
      <w:pPr>
        <w:pStyle w:val="NormalWeb"/>
        <w:numPr>
          <w:ilvl w:val="0"/>
          <w:numId w:val="1"/>
        </w:numPr>
        <w:spacing w:line="480" w:lineRule="auto"/>
        <w:jc w:val="both"/>
      </w:pPr>
      <w:r w:rsidRPr="00C56FAC">
        <w:t>School of Environmental and Rural Sciences, University of New England, Armidale, NSW 2351, Australia</w:t>
      </w:r>
    </w:p>
    <w:p w14:paraId="5DD43578" w14:textId="77777777" w:rsidR="000A59F7" w:rsidRPr="000A59F7" w:rsidRDefault="000A59F7" w:rsidP="000A59F7">
      <w:pPr>
        <w:pStyle w:val="NormalWeb"/>
        <w:numPr>
          <w:ilvl w:val="0"/>
          <w:numId w:val="1"/>
        </w:numPr>
        <w:spacing w:line="480" w:lineRule="auto"/>
        <w:jc w:val="both"/>
      </w:pPr>
      <w:r w:rsidRPr="00C56FAC">
        <w:t xml:space="preserve"> </w:t>
      </w:r>
      <w:r w:rsidRPr="00C56FAC">
        <w:rPr>
          <w:sz w:val="22"/>
          <w:szCs w:val="22"/>
        </w:rPr>
        <w:t>CSIRO Agriculture, GPO Box 2583, Brisbane, QLD 4001, Australia</w:t>
      </w:r>
    </w:p>
    <w:p w14:paraId="31142498" w14:textId="346E995E" w:rsidR="00BC471E" w:rsidRPr="00BC471E" w:rsidRDefault="000A59F7" w:rsidP="000A59F7">
      <w:pPr>
        <w:pStyle w:val="NormalWeb"/>
        <w:numPr>
          <w:ilvl w:val="0"/>
          <w:numId w:val="1"/>
        </w:numPr>
        <w:spacing w:line="480" w:lineRule="auto"/>
        <w:jc w:val="both"/>
      </w:pPr>
      <w:r>
        <w:t xml:space="preserve">Marky Mark’s Laboratory of </w:t>
      </w:r>
      <w:r w:rsidR="00E3707C">
        <w:t>Seemingly Healthy Insects</w:t>
      </w:r>
      <w:r>
        <w:t>.</w:t>
      </w:r>
      <w:r w:rsidRPr="00BC471E">
        <w:t xml:space="preserve"> </w:t>
      </w:r>
      <w:r w:rsidR="00BC471E" w:rsidRPr="00BC471E">
        <w:br w:type="page"/>
      </w:r>
    </w:p>
    <w:p w14:paraId="6CCCB98D" w14:textId="77777777" w:rsidR="00BC471E" w:rsidRPr="00BC471E" w:rsidRDefault="00BC471E" w:rsidP="00BC471E">
      <w:pPr>
        <w:spacing w:line="480" w:lineRule="auto"/>
        <w:jc w:val="both"/>
        <w:rPr>
          <w:rFonts w:ascii="Times New Roman" w:hAnsi="Times New Roman" w:cs="Times New Roman"/>
          <w:b/>
          <w:lang w:val="en-AU"/>
        </w:rPr>
      </w:pPr>
      <w:r w:rsidRPr="00BC471E">
        <w:rPr>
          <w:rFonts w:ascii="Times New Roman" w:hAnsi="Times New Roman" w:cs="Times New Roman"/>
          <w:b/>
          <w:lang w:val="en-AU"/>
        </w:rPr>
        <w:lastRenderedPageBreak/>
        <w:t>Abstract</w:t>
      </w:r>
    </w:p>
    <w:p w14:paraId="04F74A5E" w14:textId="77777777" w:rsidR="00BC471E" w:rsidRPr="00BC471E" w:rsidRDefault="00BC471E" w:rsidP="00BC471E">
      <w:pPr>
        <w:spacing w:line="480" w:lineRule="auto"/>
        <w:rPr>
          <w:rFonts w:ascii="Times New Roman" w:hAnsi="Times New Roman" w:cs="Times New Roman"/>
          <w:lang w:val="en-AU"/>
        </w:rPr>
      </w:pPr>
      <w:r w:rsidRPr="00BC471E">
        <w:rPr>
          <w:rFonts w:ascii="Times New Roman" w:hAnsi="Times New Roman" w:cs="Times New Roman"/>
          <w:lang w:val="en-AU"/>
        </w:rPr>
        <w:br w:type="page"/>
      </w:r>
    </w:p>
    <w:p w14:paraId="1DEC9A3E" w14:textId="77777777" w:rsidR="0008543F" w:rsidRPr="00BC471E" w:rsidRDefault="00BC471E" w:rsidP="00BC471E">
      <w:pPr>
        <w:spacing w:line="480" w:lineRule="auto"/>
        <w:jc w:val="both"/>
        <w:rPr>
          <w:rFonts w:ascii="Times New Roman" w:hAnsi="Times New Roman" w:cs="Times New Roman"/>
          <w:b/>
          <w:lang w:val="en-AU"/>
        </w:rPr>
      </w:pPr>
      <w:r w:rsidRPr="00BC471E">
        <w:rPr>
          <w:rFonts w:ascii="Times New Roman" w:hAnsi="Times New Roman" w:cs="Times New Roman"/>
          <w:b/>
          <w:lang w:val="en-AU"/>
        </w:rPr>
        <w:lastRenderedPageBreak/>
        <w:t>Introduction</w:t>
      </w:r>
    </w:p>
    <w:p w14:paraId="18E608CE" w14:textId="77777777" w:rsidR="0008543F" w:rsidRPr="00BC471E" w:rsidRDefault="0008543F" w:rsidP="00BC471E">
      <w:pPr>
        <w:spacing w:line="480" w:lineRule="auto"/>
        <w:jc w:val="both"/>
        <w:rPr>
          <w:rFonts w:ascii="Times New Roman" w:hAnsi="Times New Roman" w:cs="Times New Roman"/>
          <w:lang w:val="en-AU"/>
        </w:rPr>
      </w:pPr>
    </w:p>
    <w:p w14:paraId="505F99FE" w14:textId="376050E7" w:rsidR="00BC1D2D" w:rsidRDefault="00692D63" w:rsidP="00BC471E">
      <w:pPr>
        <w:spacing w:line="480" w:lineRule="auto"/>
        <w:jc w:val="both"/>
        <w:rPr>
          <w:rFonts w:ascii="Times New Roman" w:hAnsi="Times New Roman" w:cs="Times New Roman"/>
          <w:lang w:val="en-AU"/>
        </w:rPr>
      </w:pPr>
      <w:ins w:id="0" w:author="Jamie Stavert" w:date="2019-02-07T11:49:00Z">
        <w:r>
          <w:rPr>
            <w:rFonts w:ascii="Times New Roman" w:hAnsi="Times New Roman" w:cs="Times New Roman"/>
            <w:lang w:val="en-AU"/>
          </w:rPr>
          <w:t xml:space="preserve">The </w:t>
        </w:r>
      </w:ins>
      <w:ins w:id="1" w:author="Jamie Stavert" w:date="2019-02-07T11:51:00Z">
        <w:r>
          <w:rPr>
            <w:rFonts w:ascii="Times New Roman" w:hAnsi="Times New Roman" w:cs="Times New Roman"/>
            <w:lang w:val="en-AU"/>
          </w:rPr>
          <w:t xml:space="preserve">compositional </w:t>
        </w:r>
      </w:ins>
      <w:ins w:id="2" w:author="Jamie Stavert" w:date="2019-02-07T11:49:00Z">
        <w:r>
          <w:rPr>
            <w:rFonts w:ascii="Times New Roman" w:hAnsi="Times New Roman" w:cs="Times New Roman"/>
            <w:lang w:val="en-AU"/>
          </w:rPr>
          <w:t xml:space="preserve">trajectory of ecology communities is often strongly influenced by the order of species </w:t>
        </w:r>
      </w:ins>
      <w:ins w:id="3" w:author="Jamie Stavert" w:date="2019-02-07T11:50:00Z">
        <w:r>
          <w:rPr>
            <w:rFonts w:ascii="Times New Roman" w:hAnsi="Times New Roman" w:cs="Times New Roman"/>
            <w:lang w:val="en-AU"/>
          </w:rPr>
          <w:t>arrival</w:t>
        </w:r>
      </w:ins>
      <w:ins w:id="4" w:author="Jamie Stavert" w:date="2019-02-07T11:49:00Z">
        <w:r>
          <w:rPr>
            <w:rFonts w:ascii="Times New Roman" w:hAnsi="Times New Roman" w:cs="Times New Roman"/>
            <w:lang w:val="en-AU"/>
          </w:rPr>
          <w:t xml:space="preserve"> </w:t>
        </w:r>
      </w:ins>
      <w:ins w:id="5" w:author="Jamie Stavert" w:date="2019-02-07T11:50:00Z">
        <w:r>
          <w:rPr>
            <w:rFonts w:ascii="Times New Roman" w:hAnsi="Times New Roman" w:cs="Times New Roman"/>
            <w:lang w:val="en-AU"/>
          </w:rPr>
          <w:t>to those communities</w:t>
        </w:r>
      </w:ins>
      <w:ins w:id="6" w:author="Jamie Stavert" w:date="2019-02-07T11:51:00Z">
        <w:r>
          <w:rPr>
            <w:rFonts w:ascii="Times New Roman" w:hAnsi="Times New Roman" w:cs="Times New Roman"/>
            <w:lang w:val="en-AU"/>
          </w:rPr>
          <w:t xml:space="preserve">, </w:t>
        </w:r>
      </w:ins>
      <w:ins w:id="7" w:author="Jamie Stavert" w:date="2019-02-07T11:52:00Z">
        <w:r w:rsidR="00A23EBA">
          <w:rPr>
            <w:rFonts w:ascii="Times New Roman" w:hAnsi="Times New Roman" w:cs="Times New Roman"/>
            <w:lang w:val="en-AU"/>
          </w:rPr>
          <w:t>a phenomenon</w:t>
        </w:r>
      </w:ins>
      <w:ins w:id="8" w:author="Jamie Stavert" w:date="2019-02-07T11:51:00Z">
        <w:r>
          <w:rPr>
            <w:rFonts w:ascii="Times New Roman" w:hAnsi="Times New Roman" w:cs="Times New Roman"/>
            <w:lang w:val="en-AU"/>
          </w:rPr>
          <w:t xml:space="preserve"> termed </w:t>
        </w:r>
      </w:ins>
      <w:ins w:id="9" w:author="Jamie Stavert" w:date="2019-02-07T11:52:00Z">
        <w:r>
          <w:rPr>
            <w:rFonts w:ascii="Times New Roman" w:hAnsi="Times New Roman" w:cs="Times New Roman"/>
            <w:lang w:val="en-AU"/>
          </w:rPr>
          <w:t>“priority effects”</w:t>
        </w:r>
      </w:ins>
      <w:ins w:id="10" w:author="Jamie Stavert" w:date="2019-02-07T11:50:00Z">
        <w:r>
          <w:rPr>
            <w:rFonts w:ascii="Times New Roman" w:hAnsi="Times New Roman" w:cs="Times New Roman"/>
            <w:lang w:val="en-AU"/>
          </w:rPr>
          <w:t xml:space="preserve"> (REF).</w:t>
        </w:r>
      </w:ins>
      <w:ins w:id="11" w:author="Jamie Stavert" w:date="2019-02-07T11:51:00Z">
        <w:r>
          <w:rPr>
            <w:rFonts w:ascii="Times New Roman" w:hAnsi="Times New Roman" w:cs="Times New Roman"/>
            <w:lang w:val="en-AU"/>
          </w:rPr>
          <w:t xml:space="preserve"> </w:t>
        </w:r>
      </w:ins>
      <w:r w:rsidR="00003AED" w:rsidRPr="00BC471E">
        <w:rPr>
          <w:rFonts w:ascii="Times New Roman" w:hAnsi="Times New Roman" w:cs="Times New Roman"/>
          <w:lang w:val="en-AU"/>
        </w:rPr>
        <w:t xml:space="preserve">Priority effects </w:t>
      </w:r>
      <w:del w:id="12" w:author="Jamie Stavert" w:date="2019-02-07T11:54:00Z">
        <w:r w:rsidR="00003AED" w:rsidRPr="00BC471E" w:rsidDel="00F3341E">
          <w:rPr>
            <w:rFonts w:ascii="Times New Roman" w:hAnsi="Times New Roman" w:cs="Times New Roman"/>
            <w:lang w:val="en-AU"/>
          </w:rPr>
          <w:delText xml:space="preserve">are defined </w:delText>
        </w:r>
        <w:r w:rsidR="00B659FB" w:rsidDel="00F3341E">
          <w:rPr>
            <w:rFonts w:ascii="Times New Roman" w:hAnsi="Times New Roman" w:cs="Times New Roman"/>
            <w:lang w:val="en-AU"/>
          </w:rPr>
          <w:delText>as</w:delText>
        </w:r>
        <w:r w:rsidR="00003AED" w:rsidRPr="00BC471E" w:rsidDel="00F3341E">
          <w:rPr>
            <w:rFonts w:ascii="Times New Roman" w:hAnsi="Times New Roman" w:cs="Times New Roman"/>
            <w:lang w:val="en-AU"/>
          </w:rPr>
          <w:delText xml:space="preserve"> the </w:delText>
        </w:r>
        <w:r w:rsidR="00B659FB" w:rsidRPr="00BC471E" w:rsidDel="00F3341E">
          <w:rPr>
            <w:rFonts w:ascii="Times New Roman" w:hAnsi="Times New Roman" w:cs="Times New Roman"/>
            <w:lang w:val="en-AU"/>
          </w:rPr>
          <w:delText>impact</w:delText>
        </w:r>
        <w:r w:rsidR="00003AED" w:rsidRPr="00BC471E" w:rsidDel="00F3341E">
          <w:rPr>
            <w:rFonts w:ascii="Times New Roman" w:hAnsi="Times New Roman" w:cs="Times New Roman"/>
            <w:lang w:val="en-AU"/>
          </w:rPr>
          <w:delText xml:space="preserve"> that t</w:delText>
        </w:r>
        <w:r w:rsidR="0062701C" w:rsidRPr="00BC471E" w:rsidDel="00F3341E">
          <w:rPr>
            <w:rFonts w:ascii="Times New Roman" w:hAnsi="Times New Roman" w:cs="Times New Roman"/>
            <w:lang w:val="en-AU"/>
          </w:rPr>
          <w:delText>he order in which species arrive within a community,</w:delText>
        </w:r>
        <w:r w:rsidR="00003AED" w:rsidRPr="00BC471E" w:rsidDel="00F3341E">
          <w:rPr>
            <w:rFonts w:ascii="Times New Roman" w:hAnsi="Times New Roman" w:cs="Times New Roman"/>
            <w:lang w:val="en-AU"/>
          </w:rPr>
          <w:delText xml:space="preserve"> and</w:delText>
        </w:r>
        <w:r w:rsidR="0062701C" w:rsidRPr="00BC471E" w:rsidDel="00F3341E">
          <w:rPr>
            <w:rFonts w:ascii="Times New Roman" w:hAnsi="Times New Roman" w:cs="Times New Roman"/>
            <w:lang w:val="en-AU"/>
          </w:rPr>
          <w:delText xml:space="preserve"> </w:delText>
        </w:r>
        <w:r w:rsidR="00435024" w:rsidRPr="00BC471E" w:rsidDel="00F3341E">
          <w:rPr>
            <w:rFonts w:ascii="Times New Roman" w:hAnsi="Times New Roman" w:cs="Times New Roman"/>
            <w:lang w:val="en-AU"/>
          </w:rPr>
          <w:delText>how</w:delText>
        </w:r>
      </w:del>
      <w:ins w:id="13" w:author="Jamie Stavert" w:date="2019-02-07T11:54:00Z">
        <w:r w:rsidR="00F3341E">
          <w:rPr>
            <w:rFonts w:ascii="Times New Roman" w:hAnsi="Times New Roman" w:cs="Times New Roman"/>
            <w:lang w:val="en-AU"/>
          </w:rPr>
          <w:t>often determine how</w:t>
        </w:r>
      </w:ins>
      <w:r w:rsidR="00435024" w:rsidRPr="00BC471E">
        <w:rPr>
          <w:rFonts w:ascii="Times New Roman" w:hAnsi="Times New Roman" w:cs="Times New Roman"/>
          <w:lang w:val="en-AU"/>
        </w:rPr>
        <w:t xml:space="preserve"> </w:t>
      </w:r>
      <w:del w:id="14" w:author="Jamie Stavert" w:date="2019-02-07T11:54:00Z">
        <w:r w:rsidR="00435024" w:rsidRPr="00BC471E" w:rsidDel="00F3341E">
          <w:rPr>
            <w:rFonts w:ascii="Times New Roman" w:hAnsi="Times New Roman" w:cs="Times New Roman"/>
            <w:lang w:val="en-AU"/>
          </w:rPr>
          <w:delText xml:space="preserve">these </w:delText>
        </w:r>
      </w:del>
      <w:r w:rsidR="00435024" w:rsidRPr="00BC471E">
        <w:rPr>
          <w:rFonts w:ascii="Times New Roman" w:hAnsi="Times New Roman" w:cs="Times New Roman"/>
          <w:lang w:val="en-AU"/>
        </w:rPr>
        <w:t>species interact</w:t>
      </w:r>
      <w:ins w:id="15" w:author="Jamie Stavert" w:date="2019-02-07T11:55:00Z">
        <w:r w:rsidR="00F3341E">
          <w:rPr>
            <w:rFonts w:ascii="Times New Roman" w:hAnsi="Times New Roman" w:cs="Times New Roman"/>
            <w:lang w:val="en-AU"/>
          </w:rPr>
          <w:t xml:space="preserve"> </w:t>
        </w:r>
      </w:ins>
      <w:ins w:id="16" w:author="Jamie Stavert" w:date="2019-02-07T11:56:00Z">
        <w:r w:rsidR="00F3341E">
          <w:rPr>
            <w:rFonts w:ascii="Times New Roman" w:hAnsi="Times New Roman" w:cs="Times New Roman"/>
            <w:lang w:val="en-AU"/>
          </w:rPr>
          <w:t xml:space="preserve">and compete with each other </w:t>
        </w:r>
      </w:ins>
      <w:ins w:id="17" w:author="Jamie Stavert" w:date="2019-02-07T11:55:00Z">
        <w:r w:rsidR="00F3341E">
          <w:rPr>
            <w:rFonts w:ascii="Times New Roman" w:hAnsi="Times New Roman" w:cs="Times New Roman"/>
            <w:lang w:val="en-AU"/>
          </w:rPr>
          <w:t>within communities</w:t>
        </w:r>
      </w:ins>
      <w:ins w:id="18" w:author="Jamie Stavert" w:date="2019-02-07T11:56:00Z">
        <w:r w:rsidR="00F3341E">
          <w:rPr>
            <w:rFonts w:ascii="Times New Roman" w:hAnsi="Times New Roman" w:cs="Times New Roman"/>
            <w:lang w:val="en-AU"/>
          </w:rPr>
          <w:t xml:space="preserve">, and can drive </w:t>
        </w:r>
      </w:ins>
      <w:del w:id="19" w:author="Jamie Stavert" w:date="2019-02-07T11:55:00Z">
        <w:r w:rsidR="00435024" w:rsidRPr="00BC471E" w:rsidDel="00F3341E">
          <w:rPr>
            <w:rFonts w:ascii="Times New Roman" w:hAnsi="Times New Roman" w:cs="Times New Roman"/>
            <w:lang w:val="en-AU"/>
          </w:rPr>
          <w:delText>,</w:delText>
        </w:r>
        <w:r w:rsidR="0062701C" w:rsidRPr="00BC471E" w:rsidDel="00F3341E">
          <w:rPr>
            <w:rFonts w:ascii="Times New Roman" w:hAnsi="Times New Roman" w:cs="Times New Roman"/>
            <w:lang w:val="en-AU"/>
          </w:rPr>
          <w:delText xml:space="preserve"> lead to</w:delText>
        </w:r>
      </w:del>
      <w:del w:id="20" w:author="Jamie Stavert" w:date="2019-02-07T11:56:00Z">
        <w:r w:rsidR="0062701C" w:rsidRPr="00BC471E" w:rsidDel="00F3341E">
          <w:rPr>
            <w:rFonts w:ascii="Times New Roman" w:hAnsi="Times New Roman" w:cs="Times New Roman"/>
            <w:lang w:val="en-AU"/>
          </w:rPr>
          <w:delText xml:space="preserve"> </w:delText>
        </w:r>
      </w:del>
      <w:r w:rsidR="0062701C" w:rsidRPr="00BC471E">
        <w:rPr>
          <w:rFonts w:ascii="Times New Roman" w:hAnsi="Times New Roman" w:cs="Times New Roman"/>
          <w:lang w:val="en-AU"/>
        </w:rPr>
        <w:t>divergent succession</w:t>
      </w:r>
      <w:r w:rsidR="00B659FB">
        <w:rPr>
          <w:rFonts w:ascii="Times New Roman" w:hAnsi="Times New Roman" w:cs="Times New Roman"/>
          <w:lang w:val="en-AU"/>
        </w:rPr>
        <w:t>al trajectories</w:t>
      </w:r>
      <w:r w:rsidR="0062701C" w:rsidRPr="00BC471E">
        <w:rPr>
          <w:rFonts w:ascii="Times New Roman" w:hAnsi="Times New Roman" w:cs="Times New Roman"/>
          <w:lang w:val="en-AU"/>
        </w:rPr>
        <w:t xml:space="preserve"> among sites</w:t>
      </w:r>
      <w:del w:id="21" w:author="Jamie Stavert" w:date="2019-02-07T11:56:00Z">
        <w:r w:rsidR="00003AED" w:rsidRPr="00BC471E" w:rsidDel="00F3341E">
          <w:rPr>
            <w:rFonts w:ascii="Times New Roman" w:hAnsi="Times New Roman" w:cs="Times New Roman"/>
            <w:lang w:val="en-AU"/>
          </w:rPr>
          <w:delText xml:space="preserve"> </w:delText>
        </w:r>
        <w:r w:rsidR="00B659FB" w:rsidDel="00F3341E">
          <w:rPr>
            <w:rFonts w:ascii="Times New Roman" w:hAnsi="Times New Roman" w:cs="Times New Roman"/>
            <w:lang w:val="en-AU"/>
          </w:rPr>
          <w:delText xml:space="preserve">and </w:delText>
        </w:r>
        <w:r w:rsidR="0062701C" w:rsidRPr="00BC471E" w:rsidDel="00F3341E">
          <w:rPr>
            <w:rFonts w:ascii="Times New Roman" w:hAnsi="Times New Roman" w:cs="Times New Roman"/>
            <w:lang w:val="en-AU"/>
          </w:rPr>
          <w:delText xml:space="preserve">influence </w:delText>
        </w:r>
        <w:r w:rsidR="00003AED" w:rsidRPr="00BC471E" w:rsidDel="00F3341E">
          <w:rPr>
            <w:rFonts w:ascii="Times New Roman" w:hAnsi="Times New Roman" w:cs="Times New Roman"/>
            <w:lang w:val="en-AU"/>
          </w:rPr>
          <w:delText>species</w:delText>
        </w:r>
        <w:r w:rsidR="0062701C" w:rsidRPr="00BC471E" w:rsidDel="00F3341E">
          <w:rPr>
            <w:rFonts w:ascii="Times New Roman" w:hAnsi="Times New Roman" w:cs="Times New Roman"/>
            <w:lang w:val="en-AU"/>
          </w:rPr>
          <w:delText xml:space="preserve"> co-existence</w:delText>
        </w:r>
      </w:del>
      <w:r w:rsidR="0062701C" w:rsidRPr="00BC471E">
        <w:rPr>
          <w:rFonts w:ascii="Times New Roman" w:hAnsi="Times New Roman" w:cs="Times New Roman"/>
          <w:lang w:val="en-AU"/>
        </w:rPr>
        <w:t xml:space="preserve">. </w:t>
      </w:r>
      <w:r w:rsidR="00B659FB">
        <w:rPr>
          <w:rFonts w:ascii="Times New Roman" w:hAnsi="Times New Roman" w:cs="Times New Roman"/>
          <w:lang w:val="en-AU"/>
        </w:rPr>
        <w:t>Priority effects</w:t>
      </w:r>
      <w:r w:rsidR="00BC1D2D">
        <w:rPr>
          <w:rFonts w:ascii="Times New Roman" w:hAnsi="Times New Roman" w:cs="Times New Roman"/>
          <w:lang w:val="en-AU"/>
        </w:rPr>
        <w:t xml:space="preserve"> can be mediated by </w:t>
      </w:r>
      <w:commentRangeStart w:id="22"/>
      <w:r w:rsidR="00BC1D2D">
        <w:rPr>
          <w:rFonts w:ascii="Times New Roman" w:hAnsi="Times New Roman" w:cs="Times New Roman"/>
          <w:lang w:val="en-AU"/>
        </w:rPr>
        <w:t xml:space="preserve">environmental variability </w:t>
      </w:r>
      <w:r w:rsidR="00BC1D2D" w:rsidRPr="00BC471E">
        <w:rPr>
          <w:rFonts w:ascii="Times New Roman" w:hAnsi="Times New Roman" w:cs="Times New Roman"/>
          <w:lang w:val="en-AU"/>
        </w:rPr>
        <w:t>(Tucker &amp; Fukami</w:t>
      </w:r>
      <w:r w:rsidR="00BC1D2D">
        <w:rPr>
          <w:rFonts w:ascii="Times New Roman" w:hAnsi="Times New Roman" w:cs="Times New Roman"/>
          <w:lang w:val="en-AU"/>
        </w:rPr>
        <w:t>,</w:t>
      </w:r>
      <w:r w:rsidR="00BC1D2D" w:rsidRPr="00BC471E">
        <w:rPr>
          <w:rFonts w:ascii="Times New Roman" w:hAnsi="Times New Roman" w:cs="Times New Roman"/>
          <w:lang w:val="en-AU"/>
        </w:rPr>
        <w:t xml:space="preserve"> 2014)</w:t>
      </w:r>
      <w:r w:rsidR="00B659FB">
        <w:rPr>
          <w:rFonts w:ascii="Times New Roman" w:hAnsi="Times New Roman" w:cs="Times New Roman"/>
          <w:lang w:val="en-AU"/>
        </w:rPr>
        <w:t xml:space="preserve"> and </w:t>
      </w:r>
      <w:r w:rsidR="00BC1D2D">
        <w:rPr>
          <w:rFonts w:ascii="Times New Roman" w:hAnsi="Times New Roman" w:cs="Times New Roman"/>
          <w:lang w:val="en-AU"/>
        </w:rPr>
        <w:t xml:space="preserve">disturbance </w:t>
      </w:r>
      <w:r w:rsidR="00BC1D2D" w:rsidRPr="00BC471E">
        <w:rPr>
          <w:rFonts w:ascii="Times New Roman" w:hAnsi="Times New Roman" w:cs="Times New Roman"/>
          <w:lang w:val="en-AU"/>
        </w:rPr>
        <w:t>(Jiang &amp; Patel</w:t>
      </w:r>
      <w:r w:rsidR="00BC1D2D">
        <w:rPr>
          <w:rFonts w:ascii="Times New Roman" w:hAnsi="Times New Roman" w:cs="Times New Roman"/>
          <w:lang w:val="en-AU"/>
        </w:rPr>
        <w:t>,</w:t>
      </w:r>
      <w:r w:rsidR="00BC1D2D" w:rsidRPr="00BC471E">
        <w:rPr>
          <w:rFonts w:ascii="Times New Roman" w:hAnsi="Times New Roman" w:cs="Times New Roman"/>
          <w:lang w:val="en-AU"/>
        </w:rPr>
        <w:t xml:space="preserve"> 2008)</w:t>
      </w:r>
      <w:ins w:id="23" w:author="Jamie Stavert" w:date="2019-02-07T12:35:00Z">
        <w:r w:rsidR="00F83643">
          <w:rPr>
            <w:rFonts w:ascii="Times New Roman" w:hAnsi="Times New Roman" w:cs="Times New Roman"/>
            <w:lang w:val="en-AU"/>
          </w:rPr>
          <w:t>,</w:t>
        </w:r>
      </w:ins>
      <w:r w:rsidR="00BC1D2D">
        <w:rPr>
          <w:rFonts w:ascii="Times New Roman" w:hAnsi="Times New Roman" w:cs="Times New Roman"/>
          <w:lang w:val="en-AU"/>
        </w:rPr>
        <w:t xml:space="preserve"> </w:t>
      </w:r>
      <w:commentRangeEnd w:id="22"/>
      <w:r w:rsidR="00F83643">
        <w:rPr>
          <w:rStyle w:val="CommentReference"/>
        </w:rPr>
        <w:commentReference w:id="22"/>
      </w:r>
      <w:r w:rsidR="00BC1D2D">
        <w:rPr>
          <w:rFonts w:ascii="Times New Roman" w:hAnsi="Times New Roman" w:cs="Times New Roman"/>
          <w:lang w:val="en-AU"/>
        </w:rPr>
        <w:t xml:space="preserve">although many causes are still unknown. </w:t>
      </w:r>
      <w:commentRangeStart w:id="24"/>
      <w:del w:id="25" w:author="Jamie Stavert" w:date="2019-02-07T12:36:00Z">
        <w:r w:rsidR="00BC1D2D" w:rsidDel="00731656">
          <w:rPr>
            <w:rFonts w:ascii="Times New Roman" w:hAnsi="Times New Roman" w:cs="Times New Roman"/>
            <w:lang w:val="en-AU"/>
          </w:rPr>
          <w:delText>One way in that e</w:delText>
        </w:r>
      </w:del>
      <w:ins w:id="26" w:author="Jamie Stavert" w:date="2019-02-07T12:36:00Z">
        <w:r w:rsidR="00731656">
          <w:rPr>
            <w:rFonts w:ascii="Times New Roman" w:hAnsi="Times New Roman" w:cs="Times New Roman"/>
            <w:lang w:val="en-AU"/>
          </w:rPr>
          <w:t>E</w:t>
        </w:r>
      </w:ins>
      <w:r w:rsidR="00BC1D2D">
        <w:rPr>
          <w:rFonts w:ascii="Times New Roman" w:hAnsi="Times New Roman" w:cs="Times New Roman"/>
          <w:lang w:val="en-AU"/>
        </w:rPr>
        <w:t xml:space="preserve">nvironmental viability </w:t>
      </w:r>
      <w:ins w:id="27" w:author="Jamie Stavert" w:date="2019-02-07T12:36:00Z">
        <w:r w:rsidR="00731656">
          <w:rPr>
            <w:rFonts w:ascii="Times New Roman" w:hAnsi="Times New Roman" w:cs="Times New Roman"/>
            <w:lang w:val="en-AU"/>
          </w:rPr>
          <w:t xml:space="preserve">can </w:t>
        </w:r>
      </w:ins>
      <w:r w:rsidR="003A4BC5">
        <w:rPr>
          <w:rFonts w:ascii="Times New Roman" w:hAnsi="Times New Roman" w:cs="Times New Roman"/>
          <w:lang w:val="en-AU"/>
        </w:rPr>
        <w:t>influence</w:t>
      </w:r>
      <w:r w:rsidR="00BC1D2D">
        <w:rPr>
          <w:rFonts w:ascii="Times New Roman" w:hAnsi="Times New Roman" w:cs="Times New Roman"/>
          <w:lang w:val="en-AU"/>
        </w:rPr>
        <w:t xml:space="preserve"> priority</w:t>
      </w:r>
      <w:r w:rsidR="003A4BC5">
        <w:rPr>
          <w:rFonts w:ascii="Times New Roman" w:hAnsi="Times New Roman" w:cs="Times New Roman"/>
          <w:lang w:val="en-AU"/>
        </w:rPr>
        <w:t xml:space="preserve"> effects </w:t>
      </w:r>
      <w:r w:rsidR="00BC1D2D">
        <w:rPr>
          <w:rFonts w:ascii="Times New Roman" w:hAnsi="Times New Roman" w:cs="Times New Roman"/>
          <w:lang w:val="en-AU"/>
        </w:rPr>
        <w:t>through differences and changes in species growth rates among species</w:t>
      </w:r>
      <w:r w:rsidR="00B659FB">
        <w:rPr>
          <w:rFonts w:ascii="Times New Roman" w:hAnsi="Times New Roman" w:cs="Times New Roman"/>
          <w:lang w:val="en-AU"/>
        </w:rPr>
        <w:t xml:space="preserve">; </w:t>
      </w:r>
      <w:r w:rsidR="00BC1D2D">
        <w:rPr>
          <w:rFonts w:ascii="Times New Roman" w:hAnsi="Times New Roman" w:cs="Times New Roman"/>
          <w:lang w:val="en-AU"/>
        </w:rPr>
        <w:t>species with higher growth rates modify habitats that either hinder or facilitate the establishment of late arriving species through the pre-emption or modification of habitat resources</w:t>
      </w:r>
      <w:commentRangeEnd w:id="24"/>
      <w:r w:rsidR="00731656">
        <w:rPr>
          <w:rStyle w:val="CommentReference"/>
        </w:rPr>
        <w:commentReference w:id="24"/>
      </w:r>
      <w:r w:rsidR="00BC1D2D">
        <w:rPr>
          <w:rFonts w:ascii="Times New Roman" w:hAnsi="Times New Roman" w:cs="Times New Roman"/>
          <w:lang w:val="en-AU"/>
        </w:rPr>
        <w:t xml:space="preserve"> (</w:t>
      </w:r>
      <w:r w:rsidR="00BC1D2D" w:rsidRPr="00BC1D2D">
        <w:rPr>
          <w:rFonts w:ascii="Times New Roman" w:hAnsi="Times New Roman" w:cs="Times New Roman"/>
          <w:lang w:val="en-AU"/>
        </w:rPr>
        <w:t>de</w:t>
      </w:r>
      <w:r w:rsidR="00BC1D2D">
        <w:rPr>
          <w:rFonts w:ascii="Times New Roman" w:hAnsi="Times New Roman" w:cs="Times New Roman"/>
          <w:lang w:val="en-AU"/>
        </w:rPr>
        <w:t xml:space="preserve"> </w:t>
      </w:r>
      <w:r w:rsidR="00BC1D2D" w:rsidRPr="00BC1D2D">
        <w:rPr>
          <w:rFonts w:ascii="Times New Roman" w:hAnsi="Times New Roman" w:cs="Times New Roman"/>
          <w:lang w:val="en-AU"/>
        </w:rPr>
        <w:t xml:space="preserve">Freitas </w:t>
      </w:r>
      <w:r w:rsidR="00BC1D2D">
        <w:rPr>
          <w:rFonts w:ascii="Times New Roman" w:hAnsi="Times New Roman" w:cs="Times New Roman"/>
          <w:lang w:val="en-AU"/>
        </w:rPr>
        <w:t>&amp;</w:t>
      </w:r>
      <w:r w:rsidR="00BC1D2D" w:rsidRPr="00BC1D2D">
        <w:rPr>
          <w:rFonts w:ascii="Times New Roman" w:hAnsi="Times New Roman" w:cs="Times New Roman"/>
          <w:lang w:val="en-AU"/>
        </w:rPr>
        <w:t xml:space="preserve"> Frederickson 1978</w:t>
      </w:r>
      <w:r w:rsidR="00BC1D2D">
        <w:rPr>
          <w:rFonts w:ascii="Times New Roman" w:hAnsi="Times New Roman" w:cs="Times New Roman"/>
          <w:lang w:val="en-AU"/>
        </w:rPr>
        <w:t>; Tilman 1980; Facelli &amp; Facelli 1993</w:t>
      </w:r>
      <w:r w:rsidR="00B659FB">
        <w:rPr>
          <w:rFonts w:ascii="Times New Roman" w:hAnsi="Times New Roman" w:cs="Times New Roman"/>
          <w:lang w:val="en-AU"/>
        </w:rPr>
        <w:t xml:space="preserve">; </w:t>
      </w:r>
      <w:r w:rsidR="00B659FB" w:rsidRPr="00BC1D2D">
        <w:rPr>
          <w:rFonts w:ascii="Times New Roman" w:hAnsi="Times New Roman" w:cs="Times New Roman"/>
          <w:lang w:val="en-AU"/>
        </w:rPr>
        <w:t xml:space="preserve">Loeuille </w:t>
      </w:r>
      <w:r w:rsidR="00B659FB">
        <w:rPr>
          <w:rFonts w:ascii="Times New Roman" w:hAnsi="Times New Roman" w:cs="Times New Roman"/>
          <w:lang w:val="en-AU"/>
        </w:rPr>
        <w:t>&amp;</w:t>
      </w:r>
      <w:r w:rsidR="00B659FB" w:rsidRPr="00BC1D2D">
        <w:rPr>
          <w:rFonts w:ascii="Times New Roman" w:hAnsi="Times New Roman" w:cs="Times New Roman"/>
          <w:lang w:val="en-AU"/>
        </w:rPr>
        <w:t xml:space="preserve"> Leibold</w:t>
      </w:r>
      <w:r w:rsidR="00B659FB">
        <w:rPr>
          <w:rFonts w:ascii="Times New Roman" w:hAnsi="Times New Roman" w:cs="Times New Roman"/>
          <w:lang w:val="en-AU"/>
        </w:rPr>
        <w:t xml:space="preserve">, </w:t>
      </w:r>
      <w:r w:rsidR="00B659FB" w:rsidRPr="00BC1D2D">
        <w:rPr>
          <w:rFonts w:ascii="Times New Roman" w:hAnsi="Times New Roman" w:cs="Times New Roman"/>
          <w:lang w:val="en-AU"/>
        </w:rPr>
        <w:t>2008</w:t>
      </w:r>
      <w:r w:rsidR="00BC1D2D">
        <w:rPr>
          <w:rFonts w:ascii="Times New Roman" w:hAnsi="Times New Roman" w:cs="Times New Roman"/>
          <w:lang w:val="en-AU"/>
        </w:rPr>
        <w:t xml:space="preserve">). </w:t>
      </w:r>
      <w:commentRangeStart w:id="28"/>
      <w:r w:rsidR="00BC1D2D">
        <w:rPr>
          <w:rFonts w:ascii="Times New Roman" w:hAnsi="Times New Roman" w:cs="Times New Roman"/>
          <w:lang w:val="en-AU"/>
        </w:rPr>
        <w:t>Importantly, such response</w:t>
      </w:r>
      <w:r w:rsidR="00B659FB">
        <w:rPr>
          <w:rFonts w:ascii="Times New Roman" w:hAnsi="Times New Roman" w:cs="Times New Roman"/>
          <w:lang w:val="en-AU"/>
        </w:rPr>
        <w:t>s</w:t>
      </w:r>
      <w:r w:rsidR="00BC1D2D">
        <w:rPr>
          <w:rFonts w:ascii="Times New Roman" w:hAnsi="Times New Roman" w:cs="Times New Roman"/>
          <w:lang w:val="en-AU"/>
        </w:rPr>
        <w:t xml:space="preserve"> </w:t>
      </w:r>
      <w:r w:rsidR="00B659FB">
        <w:rPr>
          <w:rFonts w:ascii="Times New Roman" w:hAnsi="Times New Roman" w:cs="Times New Roman"/>
          <w:lang w:val="en-AU"/>
        </w:rPr>
        <w:t>are</w:t>
      </w:r>
      <w:r w:rsidR="00BC1D2D">
        <w:rPr>
          <w:rFonts w:ascii="Times New Roman" w:hAnsi="Times New Roman" w:cs="Times New Roman"/>
          <w:lang w:val="en-AU"/>
        </w:rPr>
        <w:t xml:space="preserve"> mediated by </w:t>
      </w:r>
      <w:r w:rsidR="00B659FB">
        <w:rPr>
          <w:rFonts w:ascii="Times New Roman" w:hAnsi="Times New Roman" w:cs="Times New Roman"/>
          <w:lang w:val="en-AU"/>
        </w:rPr>
        <w:t>each</w:t>
      </w:r>
      <w:r w:rsidR="00BC1D2D">
        <w:rPr>
          <w:rFonts w:ascii="Times New Roman" w:hAnsi="Times New Roman" w:cs="Times New Roman"/>
          <w:lang w:val="en-AU"/>
        </w:rPr>
        <w:t xml:space="preserve"> species</w:t>
      </w:r>
      <w:r w:rsidR="00B659FB">
        <w:rPr>
          <w:rFonts w:ascii="Times New Roman" w:hAnsi="Times New Roman" w:cs="Times New Roman"/>
          <w:lang w:val="en-AU"/>
        </w:rPr>
        <w:t>’</w:t>
      </w:r>
      <w:r w:rsidR="00BC1D2D">
        <w:rPr>
          <w:rFonts w:ascii="Times New Roman" w:hAnsi="Times New Roman" w:cs="Times New Roman"/>
          <w:lang w:val="en-AU"/>
        </w:rPr>
        <w:t xml:space="preserve"> sensitivity to environmental variability</w:t>
      </w:r>
      <w:commentRangeEnd w:id="28"/>
      <w:r w:rsidR="00731656">
        <w:rPr>
          <w:rStyle w:val="CommentReference"/>
        </w:rPr>
        <w:commentReference w:id="28"/>
      </w:r>
      <w:r w:rsidR="00BC1D2D">
        <w:rPr>
          <w:rFonts w:ascii="Times New Roman" w:hAnsi="Times New Roman" w:cs="Times New Roman"/>
          <w:lang w:val="en-AU"/>
        </w:rPr>
        <w:t xml:space="preserve"> (Chesson 2000).</w:t>
      </w:r>
    </w:p>
    <w:p w14:paraId="2C3FEE07" w14:textId="6596419A" w:rsidR="00BC1D2D" w:rsidRDefault="00BC1D2D" w:rsidP="00BC471E">
      <w:pPr>
        <w:spacing w:line="480" w:lineRule="auto"/>
        <w:jc w:val="both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 xml:space="preserve"> </w:t>
      </w:r>
    </w:p>
    <w:p w14:paraId="09D69EB8" w14:textId="18FF14D9" w:rsidR="0062701C" w:rsidRPr="00BC471E" w:rsidRDefault="00BC1D2D" w:rsidP="0058665A">
      <w:pPr>
        <w:spacing w:line="480" w:lineRule="auto"/>
        <w:jc w:val="both"/>
        <w:rPr>
          <w:rFonts w:ascii="Times New Roman" w:hAnsi="Times New Roman" w:cs="Times New Roman"/>
          <w:lang w:val="en-AU"/>
        </w:rPr>
      </w:pPr>
      <w:del w:id="29" w:author="Jamie Stavert" w:date="2019-02-07T12:40:00Z">
        <w:r w:rsidDel="00731656">
          <w:rPr>
            <w:rFonts w:ascii="Times New Roman" w:hAnsi="Times New Roman" w:cs="Times New Roman"/>
            <w:lang w:val="en-AU"/>
          </w:rPr>
          <w:delText>Much of the research into</w:delText>
        </w:r>
      </w:del>
      <w:ins w:id="30" w:author="Jamie Stavert" w:date="2019-02-07T12:40:00Z">
        <w:r w:rsidR="00731656">
          <w:rPr>
            <w:rFonts w:ascii="Times New Roman" w:hAnsi="Times New Roman" w:cs="Times New Roman"/>
            <w:lang w:val="en-AU"/>
          </w:rPr>
          <w:t xml:space="preserve">The </w:t>
        </w:r>
      </w:ins>
      <w:ins w:id="31" w:author="Jamie Stavert" w:date="2019-02-07T12:41:00Z">
        <w:r w:rsidR="00731656">
          <w:rPr>
            <w:rFonts w:ascii="Times New Roman" w:hAnsi="Times New Roman" w:cs="Times New Roman"/>
            <w:lang w:val="en-AU"/>
          </w:rPr>
          <w:t>majority of studies on</w:t>
        </w:r>
      </w:ins>
      <w:r>
        <w:rPr>
          <w:rFonts w:ascii="Times New Roman" w:hAnsi="Times New Roman" w:cs="Times New Roman"/>
          <w:lang w:val="en-AU"/>
        </w:rPr>
        <w:t xml:space="preserve"> priority effects ha</w:t>
      </w:r>
      <w:ins w:id="32" w:author="Jamie Stavert" w:date="2019-02-07T12:41:00Z">
        <w:r w:rsidR="00731656">
          <w:rPr>
            <w:rFonts w:ascii="Times New Roman" w:hAnsi="Times New Roman" w:cs="Times New Roman"/>
            <w:lang w:val="en-AU"/>
          </w:rPr>
          <w:t>ve</w:t>
        </w:r>
      </w:ins>
      <w:del w:id="33" w:author="Jamie Stavert" w:date="2019-02-07T12:41:00Z">
        <w:r w:rsidDel="00731656">
          <w:rPr>
            <w:rFonts w:ascii="Times New Roman" w:hAnsi="Times New Roman" w:cs="Times New Roman"/>
            <w:lang w:val="en-AU"/>
          </w:rPr>
          <w:delText>s</w:delText>
        </w:r>
      </w:del>
      <w:r>
        <w:rPr>
          <w:rFonts w:ascii="Times New Roman" w:hAnsi="Times New Roman" w:cs="Times New Roman"/>
          <w:lang w:val="en-AU"/>
        </w:rPr>
        <w:t xml:space="preserve"> focussed on </w:t>
      </w:r>
      <w:del w:id="34" w:author="Jamie Stavert" w:date="2019-02-07T12:41:00Z">
        <w:r w:rsidR="0062701C" w:rsidRPr="00BC471E" w:rsidDel="00731656">
          <w:rPr>
            <w:rFonts w:ascii="Times New Roman" w:hAnsi="Times New Roman" w:cs="Times New Roman"/>
            <w:lang w:val="en-AU"/>
          </w:rPr>
          <w:delText xml:space="preserve">microbial </w:delText>
        </w:r>
      </w:del>
      <w:r w:rsidR="0062701C" w:rsidRPr="00BC471E">
        <w:rPr>
          <w:rFonts w:ascii="Times New Roman" w:hAnsi="Times New Roman" w:cs="Times New Roman"/>
          <w:lang w:val="en-AU"/>
        </w:rPr>
        <w:t>bacteria communities</w:t>
      </w:r>
      <w:ins w:id="35" w:author="Jamie Stavert" w:date="2019-02-07T12:41:00Z">
        <w:r w:rsidR="00731656">
          <w:rPr>
            <w:rFonts w:ascii="Times New Roman" w:hAnsi="Times New Roman" w:cs="Times New Roman"/>
            <w:lang w:val="en-AU"/>
          </w:rPr>
          <w:t>,</w:t>
        </w:r>
      </w:ins>
      <w:ins w:id="36" w:author="Jamie Stavert" w:date="2019-02-07T11:44:00Z">
        <w:r w:rsidR="00692D63">
          <w:rPr>
            <w:rFonts w:ascii="Times New Roman" w:hAnsi="Times New Roman" w:cs="Times New Roman"/>
            <w:lang w:val="en-AU"/>
          </w:rPr>
          <w:t xml:space="preserve"> </w:t>
        </w:r>
      </w:ins>
      <w:r>
        <w:rPr>
          <w:rFonts w:ascii="Times New Roman" w:hAnsi="Times New Roman" w:cs="Times New Roman"/>
          <w:lang w:val="en-AU"/>
        </w:rPr>
        <w:t xml:space="preserve">specifically </w:t>
      </w:r>
      <w:ins w:id="37" w:author="Jamie Stavert" w:date="2019-02-07T12:41:00Z">
        <w:r w:rsidR="00731656">
          <w:rPr>
            <w:rFonts w:ascii="Times New Roman" w:hAnsi="Times New Roman" w:cs="Times New Roman"/>
            <w:lang w:val="en-AU"/>
          </w:rPr>
          <w:t xml:space="preserve">microbial communities that occur </w:t>
        </w:r>
      </w:ins>
      <w:r>
        <w:rPr>
          <w:rFonts w:ascii="Times New Roman" w:hAnsi="Times New Roman" w:cs="Times New Roman"/>
          <w:lang w:val="en-AU"/>
        </w:rPr>
        <w:t xml:space="preserve">in floral </w:t>
      </w:r>
      <w:r w:rsidR="0058665A">
        <w:rPr>
          <w:rFonts w:ascii="Times New Roman" w:hAnsi="Times New Roman" w:cs="Times New Roman"/>
          <w:lang w:val="en-AU"/>
        </w:rPr>
        <w:t xml:space="preserve">nectar </w:t>
      </w:r>
      <w:del w:id="38" w:author="Jamie Stavert" w:date="2019-02-07T12:41:00Z">
        <w:r w:rsidR="0058665A" w:rsidDel="00731656">
          <w:rPr>
            <w:rFonts w:ascii="Times New Roman" w:hAnsi="Times New Roman" w:cs="Times New Roman"/>
            <w:lang w:val="en-AU"/>
          </w:rPr>
          <w:delText>microbial</w:delText>
        </w:r>
        <w:r w:rsidDel="00731656">
          <w:rPr>
            <w:rFonts w:ascii="Times New Roman" w:hAnsi="Times New Roman" w:cs="Times New Roman"/>
            <w:lang w:val="en-AU"/>
          </w:rPr>
          <w:delText xml:space="preserve"> communities </w:delText>
        </w:r>
      </w:del>
      <w:r>
        <w:rPr>
          <w:rFonts w:ascii="Times New Roman" w:hAnsi="Times New Roman" w:cs="Times New Roman"/>
          <w:lang w:val="en-AU"/>
        </w:rPr>
        <w:t xml:space="preserve">(e.g., </w:t>
      </w:r>
      <w:r w:rsidRPr="00BC1D2D">
        <w:rPr>
          <w:rFonts w:ascii="Times New Roman" w:hAnsi="Times New Roman" w:cs="Times New Roman"/>
          <w:lang w:val="en-AU"/>
        </w:rPr>
        <w:t>Peay, Belisle and Fukami 2012</w:t>
      </w:r>
      <w:r>
        <w:rPr>
          <w:rFonts w:ascii="Times New Roman" w:hAnsi="Times New Roman" w:cs="Times New Roman"/>
          <w:lang w:val="en-AU"/>
        </w:rPr>
        <w:t>; Tucker &amp; Fukami 2014; Toju et al. 2018)</w:t>
      </w:r>
      <w:ins w:id="39" w:author="Jamie Stavert" w:date="2019-02-07T12:42:00Z">
        <w:r w:rsidR="00197C52">
          <w:rPr>
            <w:rFonts w:ascii="Times New Roman" w:hAnsi="Times New Roman" w:cs="Times New Roman"/>
            <w:lang w:val="en-AU"/>
          </w:rPr>
          <w:t>.</w:t>
        </w:r>
      </w:ins>
      <w:del w:id="40" w:author="Jamie Stavert" w:date="2019-02-07T12:42:00Z">
        <w:r w:rsidDel="00197C52">
          <w:rPr>
            <w:rFonts w:ascii="Times New Roman" w:hAnsi="Times New Roman" w:cs="Times New Roman"/>
            <w:lang w:val="en-AU"/>
          </w:rPr>
          <w:delText>,</w:delText>
        </w:r>
      </w:del>
      <w:r>
        <w:rPr>
          <w:rFonts w:ascii="Times New Roman" w:hAnsi="Times New Roman" w:cs="Times New Roman"/>
          <w:lang w:val="en-AU"/>
        </w:rPr>
        <w:t xml:space="preserve"> </w:t>
      </w:r>
      <w:ins w:id="41" w:author="Jamie Stavert" w:date="2019-02-07T12:43:00Z">
        <w:r w:rsidR="00197C52">
          <w:rPr>
            <w:rFonts w:ascii="Times New Roman" w:hAnsi="Times New Roman" w:cs="Times New Roman"/>
            <w:lang w:val="en-AU"/>
          </w:rPr>
          <w:t>H</w:t>
        </w:r>
      </w:ins>
      <w:del w:id="42" w:author="Jamie Stavert" w:date="2019-02-07T12:43:00Z">
        <w:r w:rsidDel="00197C52">
          <w:rPr>
            <w:rFonts w:ascii="Times New Roman" w:hAnsi="Times New Roman" w:cs="Times New Roman"/>
            <w:lang w:val="en-AU"/>
          </w:rPr>
          <w:delText>h</w:delText>
        </w:r>
      </w:del>
      <w:r>
        <w:rPr>
          <w:rFonts w:ascii="Times New Roman" w:hAnsi="Times New Roman" w:cs="Times New Roman"/>
          <w:lang w:val="en-AU"/>
        </w:rPr>
        <w:t>owever</w:t>
      </w:r>
      <w:ins w:id="43" w:author="Jamie Stavert" w:date="2019-02-07T12:43:00Z">
        <w:r w:rsidR="00197C52">
          <w:rPr>
            <w:rFonts w:ascii="Times New Roman" w:hAnsi="Times New Roman" w:cs="Times New Roman"/>
            <w:lang w:val="en-AU"/>
          </w:rPr>
          <w:t>,</w:t>
        </w:r>
      </w:ins>
      <w:r>
        <w:rPr>
          <w:rFonts w:ascii="Times New Roman" w:hAnsi="Times New Roman" w:cs="Times New Roman"/>
          <w:lang w:val="en-AU"/>
        </w:rPr>
        <w:t xml:space="preserve"> </w:t>
      </w:r>
      <w:ins w:id="44" w:author="Jamie Stavert" w:date="2019-02-07T12:44:00Z">
        <w:r w:rsidR="00B93628">
          <w:rPr>
            <w:rFonts w:ascii="Times New Roman" w:hAnsi="Times New Roman" w:cs="Times New Roman"/>
            <w:lang w:val="en-AU"/>
          </w:rPr>
          <w:t>are</w:t>
        </w:r>
        <w:r w:rsidR="00197C52">
          <w:rPr>
            <w:rFonts w:ascii="Times New Roman" w:hAnsi="Times New Roman" w:cs="Times New Roman"/>
            <w:lang w:val="en-AU"/>
          </w:rPr>
          <w:t xml:space="preserve"> also an </w:t>
        </w:r>
        <w:commentRangeStart w:id="45"/>
        <w:r w:rsidR="00197C52">
          <w:rPr>
            <w:rFonts w:ascii="Times New Roman" w:hAnsi="Times New Roman" w:cs="Times New Roman"/>
            <w:lang w:val="en-AU"/>
          </w:rPr>
          <w:t>important</w:t>
        </w:r>
        <w:commentRangeEnd w:id="45"/>
        <w:r w:rsidR="00197C52">
          <w:rPr>
            <w:rStyle w:val="CommentReference"/>
          </w:rPr>
          <w:commentReference w:id="45"/>
        </w:r>
        <w:r w:rsidR="00197C52">
          <w:rPr>
            <w:rFonts w:ascii="Times New Roman" w:hAnsi="Times New Roman" w:cs="Times New Roman"/>
            <w:lang w:val="en-AU"/>
          </w:rPr>
          <w:t xml:space="preserve"> </w:t>
        </w:r>
      </w:ins>
      <w:del w:id="46" w:author="Jamie Stavert" w:date="2019-02-07T12:44:00Z">
        <w:r w:rsidDel="00197C52">
          <w:rPr>
            <w:rFonts w:ascii="Times New Roman" w:hAnsi="Times New Roman" w:cs="Times New Roman"/>
            <w:lang w:val="en-AU"/>
          </w:rPr>
          <w:delText>the</w:delText>
        </w:r>
      </w:del>
      <w:del w:id="47" w:author="Jamie Stavert" w:date="2019-02-07T12:43:00Z">
        <w:r w:rsidDel="00197C52">
          <w:rPr>
            <w:rFonts w:ascii="Times New Roman" w:hAnsi="Times New Roman" w:cs="Times New Roman"/>
            <w:lang w:val="en-AU"/>
          </w:rPr>
          <w:delText>ir</w:delText>
        </w:r>
      </w:del>
      <w:del w:id="48" w:author="Jamie Stavert" w:date="2019-02-07T12:44:00Z">
        <w:r w:rsidDel="00197C52">
          <w:rPr>
            <w:rFonts w:ascii="Times New Roman" w:hAnsi="Times New Roman" w:cs="Times New Roman"/>
            <w:lang w:val="en-AU"/>
          </w:rPr>
          <w:delText xml:space="preserve"> importance has been observed in</w:delText>
        </w:r>
      </w:del>
      <w:ins w:id="49" w:author="Jamie Stavert" w:date="2019-02-07T12:44:00Z">
        <w:r w:rsidR="00197C52">
          <w:rPr>
            <w:rFonts w:ascii="Times New Roman" w:hAnsi="Times New Roman" w:cs="Times New Roman"/>
            <w:lang w:val="en-AU"/>
          </w:rPr>
          <w:t>driver of</w:t>
        </w:r>
      </w:ins>
      <w:r>
        <w:rPr>
          <w:rFonts w:ascii="Times New Roman" w:hAnsi="Times New Roman" w:cs="Times New Roman"/>
          <w:lang w:val="en-AU"/>
        </w:rPr>
        <w:t xml:space="preserve"> larval competition among frog species (Alford &amp; Wilbur 1985)</w:t>
      </w:r>
      <w:ins w:id="50" w:author="Jamie Stavert" w:date="2019-02-07T12:45:00Z">
        <w:r w:rsidR="00B93628">
          <w:rPr>
            <w:rFonts w:ascii="Times New Roman" w:hAnsi="Times New Roman" w:cs="Times New Roman"/>
            <w:lang w:val="en-AU"/>
          </w:rPr>
          <w:t xml:space="preserve"> and in </w:t>
        </w:r>
      </w:ins>
      <w:del w:id="51" w:author="Jamie Stavert" w:date="2019-02-07T12:45:00Z">
        <w:r w:rsidDel="00B93628">
          <w:rPr>
            <w:rFonts w:ascii="Times New Roman" w:hAnsi="Times New Roman" w:cs="Times New Roman"/>
            <w:lang w:val="en-AU"/>
          </w:rPr>
          <w:delText xml:space="preserve">, as well as </w:delText>
        </w:r>
      </w:del>
      <w:r>
        <w:rPr>
          <w:rFonts w:ascii="Times New Roman" w:hAnsi="Times New Roman" w:cs="Times New Roman"/>
          <w:lang w:val="en-AU"/>
        </w:rPr>
        <w:t xml:space="preserve">coral reef fish communities (Shulman et al. 1983; Almany 2003). Interestingly, studies detailing priority effects in floral </w:t>
      </w:r>
      <w:r w:rsidR="0058665A">
        <w:rPr>
          <w:rFonts w:ascii="Times New Roman" w:hAnsi="Times New Roman" w:cs="Times New Roman"/>
          <w:lang w:val="en-AU"/>
        </w:rPr>
        <w:t>bacteria</w:t>
      </w:r>
      <w:r>
        <w:rPr>
          <w:rFonts w:ascii="Times New Roman" w:hAnsi="Times New Roman" w:cs="Times New Roman"/>
          <w:lang w:val="en-AU"/>
        </w:rPr>
        <w:t xml:space="preserve"> communities have </w:t>
      </w:r>
      <w:del w:id="52" w:author="Jamie Stavert" w:date="2019-02-07T12:47:00Z">
        <w:r w:rsidDel="00B93628">
          <w:rPr>
            <w:rFonts w:ascii="Times New Roman" w:hAnsi="Times New Roman" w:cs="Times New Roman"/>
            <w:lang w:val="en-AU"/>
          </w:rPr>
          <w:delText>provided evidence</w:delText>
        </w:r>
      </w:del>
      <w:ins w:id="53" w:author="Jamie Stavert" w:date="2019-02-07T12:47:00Z">
        <w:r w:rsidR="00B93628">
          <w:rPr>
            <w:rFonts w:ascii="Times New Roman" w:hAnsi="Times New Roman" w:cs="Times New Roman"/>
            <w:lang w:val="en-AU"/>
          </w:rPr>
          <w:t>shown that</w:t>
        </w:r>
      </w:ins>
      <w:r>
        <w:rPr>
          <w:rFonts w:ascii="Times New Roman" w:hAnsi="Times New Roman" w:cs="Times New Roman"/>
          <w:lang w:val="en-AU"/>
        </w:rPr>
        <w:t xml:space="preserve"> </w:t>
      </w:r>
      <w:r w:rsidR="007869F6">
        <w:rPr>
          <w:rFonts w:ascii="Times New Roman" w:hAnsi="Times New Roman" w:cs="Times New Roman"/>
          <w:lang w:val="en-AU"/>
        </w:rPr>
        <w:t>floral</w:t>
      </w:r>
      <w:r w:rsidR="0058665A">
        <w:rPr>
          <w:rFonts w:ascii="Times New Roman" w:hAnsi="Times New Roman" w:cs="Times New Roman"/>
          <w:lang w:val="en-AU"/>
        </w:rPr>
        <w:t xml:space="preserve"> </w:t>
      </w:r>
      <w:r w:rsidR="0058665A" w:rsidRPr="0058665A">
        <w:rPr>
          <w:rFonts w:ascii="Times New Roman" w:hAnsi="Times New Roman" w:cs="Times New Roman"/>
          <w:lang w:val="en-AU"/>
        </w:rPr>
        <w:t xml:space="preserve">bacterium </w:t>
      </w:r>
      <w:del w:id="54" w:author="Jamie Stavert" w:date="2019-02-07T12:47:00Z">
        <w:r w:rsidR="007869F6" w:rsidRPr="007869F6" w:rsidDel="00B93628">
          <w:rPr>
            <w:rFonts w:ascii="Times New Roman" w:hAnsi="Times New Roman" w:cs="Times New Roman"/>
            <w:lang w:val="en-AU"/>
          </w:rPr>
          <w:delText xml:space="preserve">influence </w:delText>
        </w:r>
      </w:del>
      <w:ins w:id="55" w:author="Jamie Stavert" w:date="2019-02-07T12:47:00Z">
        <w:r w:rsidR="00B93628">
          <w:rPr>
            <w:rFonts w:ascii="Times New Roman" w:hAnsi="Times New Roman" w:cs="Times New Roman"/>
            <w:lang w:val="en-AU"/>
          </w:rPr>
          <w:t>can reduce</w:t>
        </w:r>
        <w:r w:rsidR="00B93628" w:rsidRPr="007869F6">
          <w:rPr>
            <w:rFonts w:ascii="Times New Roman" w:hAnsi="Times New Roman" w:cs="Times New Roman"/>
            <w:lang w:val="en-AU"/>
          </w:rPr>
          <w:t xml:space="preserve"> </w:t>
        </w:r>
      </w:ins>
      <w:r w:rsidR="007869F6" w:rsidRPr="007869F6">
        <w:rPr>
          <w:rFonts w:ascii="Times New Roman" w:hAnsi="Times New Roman" w:cs="Times New Roman"/>
          <w:lang w:val="en-AU"/>
        </w:rPr>
        <w:t>pollination</w:t>
      </w:r>
      <w:ins w:id="56" w:author="Jamie Stavert" w:date="2019-02-07T12:47:00Z">
        <w:r w:rsidR="00B93628">
          <w:rPr>
            <w:rFonts w:ascii="Times New Roman" w:hAnsi="Times New Roman" w:cs="Times New Roman"/>
            <w:lang w:val="en-AU"/>
          </w:rPr>
          <w:t xml:space="preserve"> success</w:t>
        </w:r>
      </w:ins>
      <w:r w:rsidR="007869F6">
        <w:rPr>
          <w:rFonts w:ascii="Times New Roman" w:hAnsi="Times New Roman" w:cs="Times New Roman"/>
          <w:lang w:val="en-AU"/>
        </w:rPr>
        <w:t xml:space="preserve"> </w:t>
      </w:r>
      <w:del w:id="57" w:author="Jamie Stavert" w:date="2019-02-07T12:47:00Z">
        <w:r w:rsidR="007869F6" w:rsidDel="00B93628">
          <w:rPr>
            <w:rFonts w:ascii="Times New Roman" w:hAnsi="Times New Roman" w:cs="Times New Roman"/>
            <w:lang w:val="en-AU"/>
          </w:rPr>
          <w:delText>through the</w:delText>
        </w:r>
        <w:r w:rsidDel="00B93628">
          <w:rPr>
            <w:rFonts w:ascii="Times New Roman" w:hAnsi="Times New Roman" w:cs="Times New Roman"/>
            <w:lang w:val="en-AU"/>
          </w:rPr>
          <w:delText xml:space="preserve"> </w:delText>
        </w:r>
        <w:r w:rsidR="0058665A" w:rsidDel="00B93628">
          <w:rPr>
            <w:rFonts w:ascii="Times New Roman" w:hAnsi="Times New Roman" w:cs="Times New Roman"/>
            <w:lang w:val="en-AU"/>
          </w:rPr>
          <w:delText>reduc</w:delText>
        </w:r>
        <w:r w:rsidR="007869F6" w:rsidDel="00B93628">
          <w:rPr>
            <w:rFonts w:ascii="Times New Roman" w:hAnsi="Times New Roman" w:cs="Times New Roman"/>
            <w:lang w:val="en-AU"/>
          </w:rPr>
          <w:delText>tion of</w:delText>
        </w:r>
      </w:del>
      <w:ins w:id="58" w:author="Jamie Stavert" w:date="2019-02-07T12:47:00Z">
        <w:r w:rsidR="00B93628">
          <w:rPr>
            <w:rFonts w:ascii="Times New Roman" w:hAnsi="Times New Roman" w:cs="Times New Roman"/>
            <w:lang w:val="en-AU"/>
          </w:rPr>
          <w:t>by reducing</w:t>
        </w:r>
      </w:ins>
      <w:r>
        <w:rPr>
          <w:rFonts w:ascii="Times New Roman" w:hAnsi="Times New Roman" w:cs="Times New Roman"/>
          <w:lang w:val="en-AU"/>
        </w:rPr>
        <w:t xml:space="preserve"> </w:t>
      </w:r>
      <w:r w:rsidR="0058665A">
        <w:rPr>
          <w:rFonts w:ascii="Times New Roman" w:hAnsi="Times New Roman" w:cs="Times New Roman"/>
          <w:lang w:val="en-AU"/>
        </w:rPr>
        <w:t>pollinator foraging</w:t>
      </w:r>
      <w:r w:rsidR="007869F6">
        <w:rPr>
          <w:rFonts w:ascii="Times New Roman" w:hAnsi="Times New Roman" w:cs="Times New Roman"/>
          <w:lang w:val="en-AU"/>
        </w:rPr>
        <w:t xml:space="preserve"> and</w:t>
      </w:r>
      <w:r w:rsidR="0058665A">
        <w:rPr>
          <w:rFonts w:ascii="Times New Roman" w:hAnsi="Times New Roman" w:cs="Times New Roman"/>
          <w:lang w:val="en-AU"/>
        </w:rPr>
        <w:t xml:space="preserve"> nectar consumption</w:t>
      </w:r>
      <w:del w:id="59" w:author="Jamie Stavert" w:date="2019-02-07T12:47:00Z">
        <w:r w:rsidR="007869F6" w:rsidDel="00B93628">
          <w:rPr>
            <w:rFonts w:ascii="Times New Roman" w:hAnsi="Times New Roman" w:cs="Times New Roman"/>
            <w:lang w:val="en-AU"/>
          </w:rPr>
          <w:delText>, leading to</w:delText>
        </w:r>
        <w:r w:rsidR="0058665A" w:rsidDel="00B93628">
          <w:rPr>
            <w:rFonts w:ascii="Times New Roman" w:hAnsi="Times New Roman" w:cs="Times New Roman"/>
            <w:lang w:val="en-AU"/>
          </w:rPr>
          <w:delText xml:space="preserve"> </w:delText>
        </w:r>
        <w:r w:rsidR="007869F6" w:rsidDel="00B93628">
          <w:rPr>
            <w:rFonts w:ascii="Times New Roman" w:hAnsi="Times New Roman" w:cs="Times New Roman"/>
            <w:lang w:val="en-AU"/>
          </w:rPr>
          <w:delText xml:space="preserve">reduced </w:delText>
        </w:r>
        <w:r w:rsidR="0058665A" w:rsidDel="00B93628">
          <w:rPr>
            <w:rFonts w:ascii="Times New Roman" w:hAnsi="Times New Roman" w:cs="Times New Roman"/>
            <w:lang w:val="en-AU"/>
          </w:rPr>
          <w:delText>seed set</w:delText>
        </w:r>
      </w:del>
      <w:r w:rsidR="0058665A">
        <w:rPr>
          <w:rFonts w:ascii="Times New Roman" w:hAnsi="Times New Roman" w:cs="Times New Roman"/>
          <w:lang w:val="en-AU"/>
        </w:rPr>
        <w:t xml:space="preserve"> (Vanette et al. 2013; Good et al. 2014)</w:t>
      </w:r>
      <w:r w:rsidR="0058665A">
        <w:rPr>
          <w:rFonts w:cs="Adobe Garamond Pro"/>
          <w:color w:val="221E1F"/>
          <w:sz w:val="18"/>
          <w:szCs w:val="18"/>
        </w:rPr>
        <w:t>.</w:t>
      </w:r>
    </w:p>
    <w:p w14:paraId="0993B5D7" w14:textId="77777777" w:rsidR="0062701C" w:rsidRPr="00BC471E" w:rsidRDefault="0062701C" w:rsidP="00BC471E">
      <w:pPr>
        <w:spacing w:line="480" w:lineRule="auto"/>
        <w:jc w:val="both"/>
        <w:rPr>
          <w:rFonts w:ascii="Times New Roman" w:hAnsi="Times New Roman" w:cs="Times New Roman"/>
          <w:lang w:val="en-AU"/>
        </w:rPr>
      </w:pPr>
    </w:p>
    <w:p w14:paraId="027B238A" w14:textId="705CB126" w:rsidR="0029786C" w:rsidRDefault="007869F6" w:rsidP="0016517E">
      <w:pPr>
        <w:spacing w:line="480" w:lineRule="auto"/>
        <w:jc w:val="both"/>
        <w:rPr>
          <w:rFonts w:ascii="Times New Roman" w:hAnsi="Times New Roman" w:cs="Times New Roman"/>
          <w:lang w:val="en-AU"/>
        </w:rPr>
      </w:pPr>
      <w:commentRangeStart w:id="60"/>
      <w:r>
        <w:rPr>
          <w:rFonts w:ascii="Times New Roman" w:hAnsi="Times New Roman" w:cs="Times New Roman"/>
          <w:lang w:val="en-AU"/>
        </w:rPr>
        <w:lastRenderedPageBreak/>
        <w:t>P</w:t>
      </w:r>
      <w:r w:rsidR="0029786C">
        <w:rPr>
          <w:rFonts w:ascii="Times New Roman" w:hAnsi="Times New Roman" w:cs="Times New Roman"/>
          <w:lang w:val="en-AU"/>
        </w:rPr>
        <w:t xml:space="preserve">riority effects may influence other </w:t>
      </w:r>
      <w:r w:rsidR="0058665A">
        <w:rPr>
          <w:rFonts w:ascii="Times New Roman" w:hAnsi="Times New Roman" w:cs="Times New Roman"/>
          <w:lang w:val="en-AU"/>
        </w:rPr>
        <w:t xml:space="preserve">pollination-related </w:t>
      </w:r>
      <w:r w:rsidR="0029786C">
        <w:rPr>
          <w:rFonts w:ascii="Times New Roman" w:hAnsi="Times New Roman" w:cs="Times New Roman"/>
          <w:lang w:val="en-AU"/>
        </w:rPr>
        <w:t xml:space="preserve">ecological processes. </w:t>
      </w:r>
      <w:r w:rsidR="0062701C" w:rsidRPr="00BC471E">
        <w:rPr>
          <w:rFonts w:ascii="Times New Roman" w:hAnsi="Times New Roman" w:cs="Times New Roman"/>
          <w:lang w:val="en-AU"/>
        </w:rPr>
        <w:t xml:space="preserve">Animal-mediated pollination is primarily a process governed by floral visitor/pollinator </w:t>
      </w:r>
      <w:r w:rsidR="00435024" w:rsidRPr="00BC471E">
        <w:rPr>
          <w:rFonts w:ascii="Times New Roman" w:hAnsi="Times New Roman" w:cs="Times New Roman"/>
          <w:lang w:val="en-AU"/>
        </w:rPr>
        <w:t>communities</w:t>
      </w:r>
      <w:r w:rsidR="0062701C" w:rsidRPr="00BC471E">
        <w:rPr>
          <w:rFonts w:ascii="Times New Roman" w:hAnsi="Times New Roman" w:cs="Times New Roman"/>
          <w:lang w:val="en-AU"/>
        </w:rPr>
        <w:t>,</w:t>
      </w:r>
      <w:r w:rsidR="00435024" w:rsidRPr="00BC471E">
        <w:rPr>
          <w:rFonts w:ascii="Times New Roman" w:hAnsi="Times New Roman" w:cs="Times New Roman"/>
          <w:lang w:val="en-AU"/>
        </w:rPr>
        <w:t xml:space="preserve"> and its species composition</w:t>
      </w:r>
      <w:r w:rsidR="0062701C" w:rsidRPr="00BC471E">
        <w:rPr>
          <w:rFonts w:ascii="Times New Roman" w:hAnsi="Times New Roman" w:cs="Times New Roman"/>
          <w:lang w:val="en-AU"/>
        </w:rPr>
        <w:t>, interacting sequentially upon a given plant species</w:t>
      </w:r>
      <w:r w:rsidR="0058665A">
        <w:rPr>
          <w:rFonts w:ascii="Times New Roman" w:hAnsi="Times New Roman" w:cs="Times New Roman"/>
          <w:lang w:val="en-AU"/>
        </w:rPr>
        <w:t xml:space="preserve"> (i.e. a floral visitation sequence)</w:t>
      </w:r>
      <w:r w:rsidR="0062701C" w:rsidRPr="00BC471E">
        <w:rPr>
          <w:rFonts w:ascii="Times New Roman" w:hAnsi="Times New Roman" w:cs="Times New Roman"/>
          <w:lang w:val="en-AU"/>
        </w:rPr>
        <w:t xml:space="preserve">. </w:t>
      </w:r>
      <w:r w:rsidR="0016517E">
        <w:rPr>
          <w:rFonts w:ascii="Times New Roman" w:hAnsi="Times New Roman" w:cs="Times New Roman"/>
          <w:lang w:val="en-AU"/>
        </w:rPr>
        <w:t>In this case, a priority effect may be the result of the behaviour or identity of the first visitor to a flower and this</w:t>
      </w:r>
      <w:r w:rsidR="0058665A">
        <w:rPr>
          <w:rFonts w:ascii="Times New Roman" w:hAnsi="Times New Roman" w:cs="Times New Roman"/>
          <w:lang w:val="en-AU"/>
        </w:rPr>
        <w:t xml:space="preserve"> </w:t>
      </w:r>
      <w:r w:rsidR="0062701C" w:rsidRPr="00BC471E">
        <w:rPr>
          <w:rFonts w:ascii="Times New Roman" w:hAnsi="Times New Roman" w:cs="Times New Roman"/>
          <w:lang w:val="en-AU"/>
        </w:rPr>
        <w:t>may have important impacts upon measures of pollination</w:t>
      </w:r>
      <w:r w:rsidR="0029786C">
        <w:rPr>
          <w:rFonts w:ascii="Times New Roman" w:hAnsi="Times New Roman" w:cs="Times New Roman"/>
          <w:lang w:val="en-AU"/>
        </w:rPr>
        <w:t xml:space="preserve"> success</w:t>
      </w:r>
      <w:r w:rsidR="0062701C" w:rsidRPr="00BC471E">
        <w:rPr>
          <w:rFonts w:ascii="Times New Roman" w:hAnsi="Times New Roman" w:cs="Times New Roman"/>
          <w:lang w:val="en-AU"/>
        </w:rPr>
        <w:t xml:space="preserve"> (e.g. fruit set and fruit weight). </w:t>
      </w:r>
      <w:r w:rsidR="00435024" w:rsidRPr="00BC471E">
        <w:rPr>
          <w:rFonts w:ascii="Times New Roman" w:hAnsi="Times New Roman" w:cs="Times New Roman"/>
          <w:lang w:val="en-AU"/>
        </w:rPr>
        <w:t>Further,</w:t>
      </w:r>
      <w:r w:rsidR="0029786C">
        <w:rPr>
          <w:rFonts w:ascii="Times New Roman" w:hAnsi="Times New Roman" w:cs="Times New Roman"/>
          <w:lang w:val="en-AU"/>
        </w:rPr>
        <w:t xml:space="preserve"> </w:t>
      </w:r>
      <w:r w:rsidR="0016517E">
        <w:rPr>
          <w:rFonts w:ascii="Times New Roman" w:hAnsi="Times New Roman" w:cs="Times New Roman"/>
          <w:lang w:val="en-AU"/>
        </w:rPr>
        <w:t xml:space="preserve">this effect </w:t>
      </w:r>
      <w:r w:rsidR="0029786C">
        <w:rPr>
          <w:rFonts w:ascii="Times New Roman" w:hAnsi="Times New Roman" w:cs="Times New Roman"/>
          <w:lang w:val="en-AU"/>
        </w:rPr>
        <w:t>may also</w:t>
      </w:r>
      <w:r w:rsidR="0016517E">
        <w:rPr>
          <w:rFonts w:ascii="Times New Roman" w:hAnsi="Times New Roman" w:cs="Times New Roman"/>
          <w:lang w:val="en-AU"/>
        </w:rPr>
        <w:t xml:space="preserve">, hypothetically, </w:t>
      </w:r>
      <w:r w:rsidR="0029786C">
        <w:rPr>
          <w:rFonts w:ascii="Times New Roman" w:hAnsi="Times New Roman" w:cs="Times New Roman"/>
          <w:lang w:val="en-AU"/>
        </w:rPr>
        <w:t>be mediated by</w:t>
      </w:r>
      <w:r w:rsidR="00435024" w:rsidRPr="00BC471E">
        <w:rPr>
          <w:rFonts w:ascii="Times New Roman" w:hAnsi="Times New Roman" w:cs="Times New Roman"/>
          <w:lang w:val="en-AU"/>
        </w:rPr>
        <w:t xml:space="preserve"> floral morphology (e.g., the presence and location of floral resources and rewards) interacting with </w:t>
      </w:r>
      <w:r w:rsidR="0016517E">
        <w:rPr>
          <w:rFonts w:ascii="Times New Roman" w:hAnsi="Times New Roman" w:cs="Times New Roman"/>
          <w:lang w:val="en-AU"/>
        </w:rPr>
        <w:t>pollinator</w:t>
      </w:r>
      <w:r w:rsidR="00435024" w:rsidRPr="00BC471E">
        <w:rPr>
          <w:rFonts w:ascii="Times New Roman" w:hAnsi="Times New Roman" w:cs="Times New Roman"/>
          <w:lang w:val="en-AU"/>
        </w:rPr>
        <w:t xml:space="preserve"> </w:t>
      </w:r>
      <w:r w:rsidR="0016517E">
        <w:rPr>
          <w:rFonts w:ascii="Times New Roman" w:hAnsi="Times New Roman" w:cs="Times New Roman"/>
          <w:lang w:val="en-AU"/>
        </w:rPr>
        <w:t>identity</w:t>
      </w:r>
      <w:r w:rsidR="00435024" w:rsidRPr="00BC471E">
        <w:rPr>
          <w:rFonts w:ascii="Times New Roman" w:hAnsi="Times New Roman" w:cs="Times New Roman"/>
          <w:lang w:val="en-AU"/>
        </w:rPr>
        <w:t xml:space="preserve"> </w:t>
      </w:r>
      <w:r w:rsidR="0029786C">
        <w:rPr>
          <w:rFonts w:ascii="Times New Roman" w:hAnsi="Times New Roman" w:cs="Times New Roman"/>
          <w:lang w:val="en-AU"/>
        </w:rPr>
        <w:t>and behaviour.</w:t>
      </w:r>
      <w:r w:rsidR="0016517E">
        <w:rPr>
          <w:rFonts w:ascii="Times New Roman" w:hAnsi="Times New Roman" w:cs="Times New Roman"/>
          <w:lang w:val="en-AU"/>
        </w:rPr>
        <w:t xml:space="preserve"> As such, these effects</w:t>
      </w:r>
      <w:r w:rsidR="00BC471E">
        <w:rPr>
          <w:rFonts w:ascii="Times New Roman" w:hAnsi="Times New Roman" w:cs="Times New Roman"/>
          <w:lang w:val="en-AU"/>
        </w:rPr>
        <w:t xml:space="preserve"> likely manifest at both intraspecific and interspecific level</w:t>
      </w:r>
      <w:r w:rsidR="0029786C">
        <w:rPr>
          <w:rFonts w:ascii="Times New Roman" w:hAnsi="Times New Roman" w:cs="Times New Roman"/>
          <w:lang w:val="en-AU"/>
        </w:rPr>
        <w:t>s</w:t>
      </w:r>
      <w:r w:rsidR="00BC471E">
        <w:rPr>
          <w:rFonts w:ascii="Times New Roman" w:hAnsi="Times New Roman" w:cs="Times New Roman"/>
          <w:lang w:val="en-AU"/>
        </w:rPr>
        <w:t xml:space="preserve">. </w:t>
      </w:r>
      <w:commentRangeEnd w:id="60"/>
      <w:r w:rsidR="009D41D3">
        <w:rPr>
          <w:rStyle w:val="CommentReference"/>
        </w:rPr>
        <w:commentReference w:id="60"/>
      </w:r>
      <w:r w:rsidR="0029786C">
        <w:rPr>
          <w:rFonts w:ascii="Times New Roman" w:hAnsi="Times New Roman" w:cs="Times New Roman"/>
          <w:lang w:val="en-AU"/>
        </w:rPr>
        <w:t xml:space="preserve">Previous studies (e.g., </w:t>
      </w:r>
      <w:r w:rsidR="007B7E35">
        <w:rPr>
          <w:rFonts w:ascii="Times New Roman" w:hAnsi="Times New Roman" w:cs="Times New Roman"/>
          <w:lang w:val="en-AU"/>
        </w:rPr>
        <w:t>Vanette &amp; Fukami 2014</w:t>
      </w:r>
      <w:r w:rsidR="0029786C">
        <w:rPr>
          <w:rFonts w:ascii="Times New Roman" w:hAnsi="Times New Roman" w:cs="Times New Roman"/>
          <w:lang w:val="en-AU"/>
        </w:rPr>
        <w:t xml:space="preserve">) </w:t>
      </w:r>
      <w:del w:id="61" w:author="Jamie Stavert" w:date="2019-02-07T13:25:00Z">
        <w:r w:rsidR="0029786C" w:rsidDel="00CD63EC">
          <w:rPr>
            <w:rFonts w:ascii="Times New Roman" w:hAnsi="Times New Roman" w:cs="Times New Roman"/>
            <w:lang w:val="en-AU"/>
          </w:rPr>
          <w:delText>have suggested</w:delText>
        </w:r>
      </w:del>
      <w:ins w:id="62" w:author="Jamie Stavert" w:date="2019-02-07T13:25:00Z">
        <w:r w:rsidR="00CD63EC">
          <w:rPr>
            <w:rFonts w:ascii="Times New Roman" w:hAnsi="Times New Roman" w:cs="Times New Roman"/>
            <w:lang w:val="en-AU"/>
          </w:rPr>
          <w:t>suggest</w:t>
        </w:r>
      </w:ins>
      <w:r w:rsidR="0029786C">
        <w:rPr>
          <w:rFonts w:ascii="Times New Roman" w:hAnsi="Times New Roman" w:cs="Times New Roman"/>
          <w:lang w:val="en-AU"/>
        </w:rPr>
        <w:t xml:space="preserve"> that priority effects </w:t>
      </w:r>
      <w:r w:rsidR="007B7E35">
        <w:rPr>
          <w:rFonts w:ascii="Times New Roman" w:hAnsi="Times New Roman" w:cs="Times New Roman"/>
          <w:lang w:val="en-AU"/>
        </w:rPr>
        <w:t>may be</w:t>
      </w:r>
      <w:r w:rsidR="0029786C">
        <w:rPr>
          <w:rFonts w:ascii="Times New Roman" w:hAnsi="Times New Roman" w:cs="Times New Roman"/>
          <w:lang w:val="en-AU"/>
        </w:rPr>
        <w:t xml:space="preserve"> stronger at the intraspecific level</w:t>
      </w:r>
      <w:ins w:id="63" w:author="Jamie Stavert" w:date="2019-02-07T13:25:00Z">
        <w:r w:rsidR="00CD63EC">
          <w:rPr>
            <w:rFonts w:ascii="Times New Roman" w:hAnsi="Times New Roman" w:cs="Times New Roman"/>
            <w:lang w:val="en-AU"/>
          </w:rPr>
          <w:t xml:space="preserve"> </w:t>
        </w:r>
      </w:ins>
      <w:ins w:id="64" w:author="Jamie Stavert" w:date="2019-02-07T13:26:00Z">
        <w:r w:rsidR="00CD63EC">
          <w:rPr>
            <w:rFonts w:ascii="Times New Roman" w:hAnsi="Times New Roman" w:cs="Times New Roman"/>
            <w:lang w:val="en-AU"/>
          </w:rPr>
          <w:t>because</w:t>
        </w:r>
      </w:ins>
      <w:del w:id="65" w:author="Jamie Stavert" w:date="2019-02-07T13:25:00Z">
        <w:r w:rsidR="0029786C" w:rsidDel="00CD63EC">
          <w:rPr>
            <w:rFonts w:ascii="Times New Roman" w:hAnsi="Times New Roman" w:cs="Times New Roman"/>
            <w:lang w:val="en-AU"/>
          </w:rPr>
          <w:delText>, as a result of increased</w:delText>
        </w:r>
      </w:del>
      <w:r w:rsidR="0029786C">
        <w:rPr>
          <w:rFonts w:ascii="Times New Roman" w:hAnsi="Times New Roman" w:cs="Times New Roman"/>
          <w:lang w:val="en-AU"/>
        </w:rPr>
        <w:t xml:space="preserve"> niche overlap and resource limitation</w:t>
      </w:r>
      <w:r w:rsidR="007B7E35">
        <w:rPr>
          <w:rFonts w:ascii="Times New Roman" w:hAnsi="Times New Roman" w:cs="Times New Roman"/>
          <w:lang w:val="en-AU"/>
        </w:rPr>
        <w:t xml:space="preserve"> </w:t>
      </w:r>
      <w:ins w:id="66" w:author="Jamie Stavert" w:date="2019-02-07T13:26:00Z">
        <w:r w:rsidR="00CD63EC">
          <w:rPr>
            <w:rFonts w:ascii="Times New Roman" w:hAnsi="Times New Roman" w:cs="Times New Roman"/>
            <w:lang w:val="en-AU"/>
          </w:rPr>
          <w:t xml:space="preserve">is often greater </w:t>
        </w:r>
      </w:ins>
      <w:del w:id="67" w:author="Jamie Stavert" w:date="2019-02-07T13:25:00Z">
        <w:r w:rsidR="007B7E35" w:rsidDel="00CD63EC">
          <w:rPr>
            <w:rFonts w:ascii="Times New Roman" w:hAnsi="Times New Roman" w:cs="Times New Roman"/>
            <w:lang w:val="en-AU"/>
          </w:rPr>
          <w:delText>being greater between</w:delText>
        </w:r>
      </w:del>
      <w:ins w:id="68" w:author="Jamie Stavert" w:date="2019-02-07T13:25:00Z">
        <w:r w:rsidR="00CD63EC">
          <w:rPr>
            <w:rFonts w:ascii="Times New Roman" w:hAnsi="Times New Roman" w:cs="Times New Roman"/>
            <w:lang w:val="en-AU"/>
          </w:rPr>
          <w:t>among</w:t>
        </w:r>
      </w:ins>
      <w:r w:rsidR="007B7E35">
        <w:rPr>
          <w:rFonts w:ascii="Times New Roman" w:hAnsi="Times New Roman" w:cs="Times New Roman"/>
          <w:lang w:val="en-AU"/>
        </w:rPr>
        <w:t xml:space="preserve"> individuals of the same species than </w:t>
      </w:r>
      <w:del w:id="69" w:author="Jamie Stavert" w:date="2019-02-07T13:26:00Z">
        <w:r w:rsidR="007B7E35" w:rsidDel="00CD63EC">
          <w:rPr>
            <w:rFonts w:ascii="Times New Roman" w:hAnsi="Times New Roman" w:cs="Times New Roman"/>
            <w:lang w:val="en-AU"/>
          </w:rPr>
          <w:delText xml:space="preserve">conspecific </w:delText>
        </w:r>
      </w:del>
      <w:ins w:id="70" w:author="Jamie Stavert" w:date="2019-02-07T13:26:00Z">
        <w:r w:rsidR="00CD63EC">
          <w:rPr>
            <w:rFonts w:ascii="Times New Roman" w:hAnsi="Times New Roman" w:cs="Times New Roman"/>
            <w:lang w:val="en-AU"/>
          </w:rPr>
          <w:t xml:space="preserve">among </w:t>
        </w:r>
      </w:ins>
      <w:r w:rsidR="007B7E35">
        <w:rPr>
          <w:rFonts w:ascii="Times New Roman" w:hAnsi="Times New Roman" w:cs="Times New Roman"/>
          <w:lang w:val="en-AU"/>
        </w:rPr>
        <w:t>species (Tilman 1982)</w:t>
      </w:r>
      <w:r w:rsidR="0029786C">
        <w:rPr>
          <w:rFonts w:ascii="Times New Roman" w:hAnsi="Times New Roman" w:cs="Times New Roman"/>
          <w:lang w:val="en-AU"/>
        </w:rPr>
        <w:t xml:space="preserve">, </w:t>
      </w:r>
      <w:commentRangeStart w:id="71"/>
      <w:r w:rsidR="0029786C">
        <w:rPr>
          <w:rFonts w:ascii="Times New Roman" w:hAnsi="Times New Roman" w:cs="Times New Roman"/>
          <w:lang w:val="en-AU"/>
        </w:rPr>
        <w:t xml:space="preserve">however </w:t>
      </w:r>
      <w:r>
        <w:rPr>
          <w:rFonts w:ascii="Times New Roman" w:hAnsi="Times New Roman" w:cs="Times New Roman"/>
          <w:lang w:val="en-AU"/>
        </w:rPr>
        <w:t>neither intraspecific or interspecific priority effects</w:t>
      </w:r>
      <w:r w:rsidR="0029786C">
        <w:rPr>
          <w:rFonts w:ascii="Times New Roman" w:hAnsi="Times New Roman" w:cs="Times New Roman"/>
          <w:lang w:val="en-AU"/>
        </w:rPr>
        <w:t xml:space="preserve"> has not been tested in floral visitation sequences.</w:t>
      </w:r>
      <w:commentRangeEnd w:id="71"/>
      <w:r w:rsidR="00CD63EC">
        <w:rPr>
          <w:rStyle w:val="CommentReference"/>
        </w:rPr>
        <w:commentReference w:id="71"/>
      </w:r>
    </w:p>
    <w:p w14:paraId="60A64792" w14:textId="77777777" w:rsidR="0029786C" w:rsidRDefault="0029786C" w:rsidP="00BC471E">
      <w:pPr>
        <w:spacing w:line="480" w:lineRule="auto"/>
        <w:jc w:val="both"/>
        <w:rPr>
          <w:rFonts w:ascii="Times New Roman" w:hAnsi="Times New Roman" w:cs="Times New Roman"/>
          <w:lang w:val="en-AU"/>
        </w:rPr>
      </w:pPr>
    </w:p>
    <w:p w14:paraId="0943EA83" w14:textId="0E7F393B" w:rsidR="00435024" w:rsidRPr="000B170B" w:rsidRDefault="00BC471E" w:rsidP="00BC471E">
      <w:pPr>
        <w:spacing w:line="480" w:lineRule="auto"/>
        <w:jc w:val="both"/>
        <w:rPr>
          <w:rFonts w:ascii="Times New Roman" w:hAnsi="Times New Roman" w:cs="Times New Roman"/>
          <w:b/>
          <w:lang w:val="en-AU"/>
        </w:rPr>
      </w:pPr>
      <w:r>
        <w:rPr>
          <w:rFonts w:ascii="Times New Roman" w:hAnsi="Times New Roman" w:cs="Times New Roman"/>
          <w:lang w:val="en-AU"/>
        </w:rPr>
        <w:t>We hypothesise that</w:t>
      </w:r>
      <w:r w:rsidR="000F695D">
        <w:rPr>
          <w:rFonts w:ascii="Times New Roman" w:hAnsi="Times New Roman" w:cs="Times New Roman"/>
          <w:lang w:val="en-AU"/>
        </w:rPr>
        <w:t xml:space="preserve"> the division of labour (i.e.</w:t>
      </w:r>
      <w:ins w:id="72" w:author="Jamie Stavert" w:date="2019-02-07T13:27:00Z">
        <w:r w:rsidR="00CD63EC">
          <w:rPr>
            <w:rFonts w:ascii="Times New Roman" w:hAnsi="Times New Roman" w:cs="Times New Roman"/>
            <w:lang w:val="en-AU"/>
          </w:rPr>
          <w:t>,</w:t>
        </w:r>
      </w:ins>
      <w:r w:rsidR="000F695D">
        <w:rPr>
          <w:rFonts w:ascii="Times New Roman" w:hAnsi="Times New Roman" w:cs="Times New Roman"/>
          <w:lang w:val="en-AU"/>
        </w:rPr>
        <w:t xml:space="preserve"> pollen or nectar forag</w:t>
      </w:r>
      <w:del w:id="73" w:author="Jamie Stavert" w:date="2019-02-07T13:28:00Z">
        <w:r w:rsidR="000F695D" w:rsidDel="00CD63EC">
          <w:rPr>
            <w:rFonts w:ascii="Times New Roman" w:hAnsi="Times New Roman" w:cs="Times New Roman"/>
            <w:lang w:val="en-AU"/>
          </w:rPr>
          <w:delText>er</w:delText>
        </w:r>
      </w:del>
      <w:ins w:id="74" w:author="Jamie Stavert" w:date="2019-02-07T13:27:00Z">
        <w:r w:rsidR="00CD63EC">
          <w:rPr>
            <w:rFonts w:ascii="Times New Roman" w:hAnsi="Times New Roman" w:cs="Times New Roman"/>
            <w:lang w:val="en-AU"/>
          </w:rPr>
          <w:t>ing</w:t>
        </w:r>
      </w:ins>
      <w:del w:id="75" w:author="Jamie Stavert" w:date="2019-02-07T13:27:00Z">
        <w:r w:rsidR="000F695D" w:rsidDel="00CD63EC">
          <w:rPr>
            <w:rFonts w:ascii="Times New Roman" w:hAnsi="Times New Roman" w:cs="Times New Roman"/>
            <w:lang w:val="en-AU"/>
          </w:rPr>
          <w:delText>s</w:delText>
        </w:r>
      </w:del>
      <w:r w:rsidR="000F695D">
        <w:rPr>
          <w:rFonts w:ascii="Times New Roman" w:hAnsi="Times New Roman" w:cs="Times New Roman"/>
          <w:lang w:val="en-AU"/>
        </w:rPr>
        <w:t>) in</w:t>
      </w:r>
      <w:r>
        <w:rPr>
          <w:rFonts w:ascii="Times New Roman" w:hAnsi="Times New Roman" w:cs="Times New Roman"/>
          <w:lang w:val="en-AU"/>
        </w:rPr>
        <w:t xml:space="preserve"> </w:t>
      </w:r>
      <w:ins w:id="76" w:author="Jamie Stavert" w:date="2019-02-07T13:29:00Z">
        <w:r w:rsidR="00CD63EC">
          <w:rPr>
            <w:rFonts w:ascii="Times New Roman" w:hAnsi="Times New Roman" w:cs="Times New Roman"/>
            <w:lang w:val="en-AU"/>
          </w:rPr>
          <w:t xml:space="preserve">within </w:t>
        </w:r>
      </w:ins>
      <w:r>
        <w:rPr>
          <w:rFonts w:ascii="Times New Roman" w:hAnsi="Times New Roman" w:cs="Times New Roman"/>
          <w:lang w:val="en-AU"/>
        </w:rPr>
        <w:t>eusocial bee</w:t>
      </w:r>
      <w:ins w:id="77" w:author="Jamie Stavert" w:date="2019-02-07T13:29:00Z">
        <w:r w:rsidR="00CD63EC">
          <w:rPr>
            <w:rFonts w:ascii="Times New Roman" w:hAnsi="Times New Roman" w:cs="Times New Roman"/>
            <w:lang w:val="en-AU"/>
          </w:rPr>
          <w:t xml:space="preserve"> </w:t>
        </w:r>
      </w:ins>
      <w:r>
        <w:rPr>
          <w:rFonts w:ascii="Times New Roman" w:hAnsi="Times New Roman" w:cs="Times New Roman"/>
          <w:lang w:val="en-AU"/>
        </w:rPr>
        <w:t>s</w:t>
      </w:r>
      <w:ins w:id="78" w:author="Jamie Stavert" w:date="2019-02-07T13:29:00Z">
        <w:r w:rsidR="00CD63EC">
          <w:rPr>
            <w:rFonts w:ascii="Times New Roman" w:hAnsi="Times New Roman" w:cs="Times New Roman"/>
            <w:lang w:val="en-AU"/>
          </w:rPr>
          <w:t>pecies</w:t>
        </w:r>
      </w:ins>
      <w:r>
        <w:rPr>
          <w:rFonts w:ascii="Times New Roman" w:hAnsi="Times New Roman" w:cs="Times New Roman"/>
          <w:lang w:val="en-AU"/>
        </w:rPr>
        <w:t xml:space="preserve"> </w:t>
      </w:r>
      <w:r w:rsidR="000A59F7">
        <w:rPr>
          <w:rFonts w:ascii="Times New Roman" w:hAnsi="Times New Roman" w:cs="Times New Roman"/>
          <w:lang w:val="en-AU"/>
        </w:rPr>
        <w:t xml:space="preserve">could </w:t>
      </w:r>
      <w:r>
        <w:rPr>
          <w:rFonts w:ascii="Times New Roman" w:hAnsi="Times New Roman" w:cs="Times New Roman"/>
          <w:lang w:val="en-AU"/>
        </w:rPr>
        <w:t>facilitate</w:t>
      </w:r>
      <w:r w:rsidR="0029786C">
        <w:rPr>
          <w:rFonts w:ascii="Times New Roman" w:hAnsi="Times New Roman" w:cs="Times New Roman"/>
          <w:lang w:val="en-AU"/>
        </w:rPr>
        <w:t xml:space="preserve"> </w:t>
      </w:r>
      <w:r w:rsidR="000F695D">
        <w:rPr>
          <w:rFonts w:ascii="Times New Roman" w:hAnsi="Times New Roman" w:cs="Times New Roman"/>
          <w:lang w:val="en-AU"/>
        </w:rPr>
        <w:t>or</w:t>
      </w:r>
      <w:r w:rsidR="0029786C">
        <w:rPr>
          <w:rFonts w:ascii="Times New Roman" w:hAnsi="Times New Roman" w:cs="Times New Roman"/>
          <w:lang w:val="en-AU"/>
        </w:rPr>
        <w:t xml:space="preserve"> negate</w:t>
      </w:r>
      <w:r>
        <w:rPr>
          <w:rFonts w:ascii="Times New Roman" w:hAnsi="Times New Roman" w:cs="Times New Roman"/>
          <w:lang w:val="en-AU"/>
        </w:rPr>
        <w:t xml:space="preserve"> pollination </w:t>
      </w:r>
      <w:del w:id="79" w:author="Jamie Stavert" w:date="2019-02-07T13:28:00Z">
        <w:r w:rsidDel="00CD63EC">
          <w:rPr>
            <w:rFonts w:ascii="Times New Roman" w:hAnsi="Times New Roman" w:cs="Times New Roman"/>
            <w:lang w:val="en-AU"/>
          </w:rPr>
          <w:delText>outcomes</w:delText>
        </w:r>
      </w:del>
      <w:ins w:id="80" w:author="Jamie Stavert" w:date="2019-02-07T13:28:00Z">
        <w:r w:rsidR="00CD63EC">
          <w:rPr>
            <w:rFonts w:ascii="Times New Roman" w:hAnsi="Times New Roman" w:cs="Times New Roman"/>
            <w:lang w:val="en-AU"/>
          </w:rPr>
          <w:t>success</w:t>
        </w:r>
      </w:ins>
      <w:r w:rsidR="000F695D">
        <w:rPr>
          <w:rFonts w:ascii="Times New Roman" w:hAnsi="Times New Roman" w:cs="Times New Roman"/>
          <w:lang w:val="en-AU"/>
        </w:rPr>
        <w:t>, due to the</w:t>
      </w:r>
      <w:del w:id="81" w:author="Jamie Stavert" w:date="2019-02-07T13:29:00Z">
        <w:r w:rsidR="000F695D" w:rsidDel="00CD63EC">
          <w:rPr>
            <w:rFonts w:ascii="Times New Roman" w:hAnsi="Times New Roman" w:cs="Times New Roman"/>
            <w:lang w:val="en-AU"/>
          </w:rPr>
          <w:delText>ir</w:delText>
        </w:r>
      </w:del>
      <w:r w:rsidR="000F695D">
        <w:rPr>
          <w:rFonts w:ascii="Times New Roman" w:hAnsi="Times New Roman" w:cs="Times New Roman"/>
          <w:lang w:val="en-AU"/>
        </w:rPr>
        <w:t xml:space="preserve"> distinct behavioural interactions </w:t>
      </w:r>
      <w:ins w:id="82" w:author="Jamie Stavert" w:date="2019-02-07T13:29:00Z">
        <w:r w:rsidR="00CD63EC">
          <w:rPr>
            <w:rFonts w:ascii="Times New Roman" w:hAnsi="Times New Roman" w:cs="Times New Roman"/>
            <w:lang w:val="en-AU"/>
          </w:rPr>
          <w:t xml:space="preserve">of each forager type </w:t>
        </w:r>
      </w:ins>
      <w:r w:rsidR="000F695D">
        <w:rPr>
          <w:rFonts w:ascii="Times New Roman" w:hAnsi="Times New Roman" w:cs="Times New Roman"/>
          <w:lang w:val="en-AU"/>
        </w:rPr>
        <w:t>with flowers</w:t>
      </w:r>
      <w:r w:rsidR="000A59F7">
        <w:rPr>
          <w:rFonts w:ascii="Times New Roman" w:hAnsi="Times New Roman" w:cs="Times New Roman"/>
          <w:lang w:val="en-AU"/>
        </w:rPr>
        <w:t>.</w:t>
      </w:r>
      <w:r>
        <w:rPr>
          <w:rFonts w:ascii="Times New Roman" w:hAnsi="Times New Roman" w:cs="Times New Roman"/>
          <w:lang w:val="en-AU"/>
        </w:rPr>
        <w:t xml:space="preserve"> </w:t>
      </w:r>
      <w:r w:rsidR="000A59F7">
        <w:rPr>
          <w:rFonts w:ascii="Times New Roman" w:hAnsi="Times New Roman" w:cs="Times New Roman"/>
          <w:lang w:val="en-AU"/>
        </w:rPr>
        <w:t>F</w:t>
      </w:r>
      <w:r>
        <w:rPr>
          <w:rFonts w:ascii="Times New Roman" w:hAnsi="Times New Roman" w:cs="Times New Roman"/>
          <w:lang w:val="en-AU"/>
        </w:rPr>
        <w:t xml:space="preserve">or example, the </w:t>
      </w:r>
      <w:commentRangeStart w:id="83"/>
      <w:r>
        <w:rPr>
          <w:rFonts w:ascii="Times New Roman" w:hAnsi="Times New Roman" w:cs="Times New Roman"/>
          <w:lang w:val="en-AU"/>
        </w:rPr>
        <w:t xml:space="preserve">displacement of pollen </w:t>
      </w:r>
      <w:commentRangeEnd w:id="83"/>
      <w:r w:rsidR="000E4DB9">
        <w:rPr>
          <w:rStyle w:val="CommentReference"/>
        </w:rPr>
        <w:commentReference w:id="83"/>
      </w:r>
      <w:r>
        <w:rPr>
          <w:rFonts w:ascii="Times New Roman" w:hAnsi="Times New Roman" w:cs="Times New Roman"/>
          <w:lang w:val="en-AU"/>
        </w:rPr>
        <w:t>by pollen</w:t>
      </w:r>
      <w:ins w:id="84" w:author="Jamie Stavert" w:date="2019-02-07T13:33:00Z">
        <w:r w:rsidR="0087602F">
          <w:rPr>
            <w:rFonts w:ascii="Times New Roman" w:hAnsi="Times New Roman" w:cs="Times New Roman"/>
            <w:lang w:val="en-AU"/>
          </w:rPr>
          <w:t xml:space="preserve"> </w:t>
        </w:r>
      </w:ins>
      <w:del w:id="85" w:author="Jamie Stavert" w:date="2019-02-07T13:33:00Z">
        <w:r w:rsidDel="0087602F">
          <w:rPr>
            <w:rFonts w:ascii="Times New Roman" w:hAnsi="Times New Roman" w:cs="Times New Roman"/>
            <w:lang w:val="en-AU"/>
          </w:rPr>
          <w:delText>-</w:delText>
        </w:r>
      </w:del>
      <w:r>
        <w:rPr>
          <w:rFonts w:ascii="Times New Roman" w:hAnsi="Times New Roman" w:cs="Times New Roman"/>
          <w:lang w:val="en-AU"/>
        </w:rPr>
        <w:t>foragers</w:t>
      </w:r>
      <w:r w:rsidR="000A59F7">
        <w:rPr>
          <w:rFonts w:ascii="Times New Roman" w:hAnsi="Times New Roman" w:cs="Times New Roman"/>
          <w:lang w:val="en-AU"/>
        </w:rPr>
        <w:t xml:space="preserve"> may</w:t>
      </w:r>
      <w:r>
        <w:rPr>
          <w:rFonts w:ascii="Times New Roman" w:hAnsi="Times New Roman" w:cs="Times New Roman"/>
          <w:lang w:val="en-AU"/>
        </w:rPr>
        <w:t xml:space="preserve"> lead to </w:t>
      </w:r>
      <w:del w:id="86" w:author="Jamie Stavert" w:date="2019-02-07T13:31:00Z">
        <w:r w:rsidDel="00B947ED">
          <w:rPr>
            <w:rFonts w:ascii="Times New Roman" w:hAnsi="Times New Roman" w:cs="Times New Roman"/>
            <w:lang w:val="en-AU"/>
          </w:rPr>
          <w:delText>greater overall</w:delText>
        </w:r>
      </w:del>
      <w:ins w:id="87" w:author="Jamie Stavert" w:date="2019-02-07T13:31:00Z">
        <w:r w:rsidR="00B947ED">
          <w:rPr>
            <w:rFonts w:ascii="Times New Roman" w:hAnsi="Times New Roman" w:cs="Times New Roman"/>
            <w:lang w:val="en-AU"/>
          </w:rPr>
          <w:t>more effective</w:t>
        </w:r>
      </w:ins>
      <w:r>
        <w:rPr>
          <w:rFonts w:ascii="Times New Roman" w:hAnsi="Times New Roman" w:cs="Times New Roman"/>
          <w:lang w:val="en-AU"/>
        </w:rPr>
        <w:t xml:space="preserve"> pollination by subsequent floral visitors, </w:t>
      </w:r>
      <w:del w:id="88" w:author="Jamie Stavert" w:date="2019-02-07T13:31:00Z">
        <w:r w:rsidDel="00B947ED">
          <w:rPr>
            <w:rFonts w:ascii="Times New Roman" w:hAnsi="Times New Roman" w:cs="Times New Roman"/>
            <w:lang w:val="en-AU"/>
          </w:rPr>
          <w:delText xml:space="preserve">independently </w:delText>
        </w:r>
      </w:del>
      <w:ins w:id="89" w:author="Jamie Stavert" w:date="2019-02-07T13:31:00Z">
        <w:r w:rsidR="00B947ED">
          <w:rPr>
            <w:rFonts w:ascii="Times New Roman" w:hAnsi="Times New Roman" w:cs="Times New Roman"/>
            <w:lang w:val="en-AU"/>
          </w:rPr>
          <w:t xml:space="preserve">regardless </w:t>
        </w:r>
      </w:ins>
      <w:r>
        <w:rPr>
          <w:rFonts w:ascii="Times New Roman" w:hAnsi="Times New Roman" w:cs="Times New Roman"/>
          <w:lang w:val="en-AU"/>
        </w:rPr>
        <w:t>of their forag</w:t>
      </w:r>
      <w:del w:id="90" w:author="Jamie Stavert" w:date="2019-02-07T13:32:00Z">
        <w:r w:rsidDel="00B947ED">
          <w:rPr>
            <w:rFonts w:ascii="Times New Roman" w:hAnsi="Times New Roman" w:cs="Times New Roman"/>
            <w:lang w:val="en-AU"/>
          </w:rPr>
          <w:delText>er-type</w:delText>
        </w:r>
      </w:del>
      <w:ins w:id="91" w:author="Jamie Stavert" w:date="2019-02-07T13:32:00Z">
        <w:r w:rsidR="00B947ED">
          <w:rPr>
            <w:rFonts w:ascii="Times New Roman" w:hAnsi="Times New Roman" w:cs="Times New Roman"/>
            <w:lang w:val="en-AU"/>
          </w:rPr>
          <w:t>ing behaviour</w:t>
        </w:r>
      </w:ins>
      <w:r>
        <w:rPr>
          <w:rFonts w:ascii="Times New Roman" w:hAnsi="Times New Roman" w:cs="Times New Roman"/>
          <w:lang w:val="en-AU"/>
        </w:rPr>
        <w:t>.</w:t>
      </w:r>
      <w:r w:rsidR="000F695D">
        <w:rPr>
          <w:rFonts w:ascii="Times New Roman" w:hAnsi="Times New Roman" w:cs="Times New Roman"/>
          <w:lang w:val="en-AU"/>
        </w:rPr>
        <w:t xml:space="preserve"> Alternatively, different forager types may deplete floral resources, leading to reduced effectiveness of subsequent visitation events.</w:t>
      </w:r>
      <w:r>
        <w:rPr>
          <w:rFonts w:ascii="Times New Roman" w:hAnsi="Times New Roman" w:cs="Times New Roman"/>
          <w:lang w:val="en-AU"/>
        </w:rPr>
        <w:t xml:space="preserve"> Second, </w:t>
      </w:r>
      <w:commentRangeStart w:id="92"/>
      <w:r>
        <w:rPr>
          <w:rFonts w:ascii="Times New Roman" w:hAnsi="Times New Roman" w:cs="Times New Roman"/>
          <w:lang w:val="en-AU"/>
        </w:rPr>
        <w:t xml:space="preserve">interspecific priority effects could manifest through the influence of </w:t>
      </w:r>
      <w:r w:rsidR="007869F6">
        <w:rPr>
          <w:rFonts w:ascii="Times New Roman" w:hAnsi="Times New Roman" w:cs="Times New Roman"/>
          <w:lang w:val="en-AU"/>
        </w:rPr>
        <w:t xml:space="preserve">each </w:t>
      </w:r>
      <w:r w:rsidR="000A59F7">
        <w:rPr>
          <w:rFonts w:ascii="Times New Roman" w:hAnsi="Times New Roman" w:cs="Times New Roman"/>
          <w:lang w:val="en-AU"/>
        </w:rPr>
        <w:t>species</w:t>
      </w:r>
      <w:r w:rsidR="000F695D">
        <w:rPr>
          <w:rFonts w:ascii="Times New Roman" w:hAnsi="Times New Roman" w:cs="Times New Roman"/>
          <w:lang w:val="en-AU"/>
        </w:rPr>
        <w:t>’ distinct</w:t>
      </w:r>
      <w:r>
        <w:rPr>
          <w:rFonts w:ascii="Times New Roman" w:hAnsi="Times New Roman" w:cs="Times New Roman"/>
          <w:lang w:val="en-AU"/>
        </w:rPr>
        <w:t xml:space="preserve"> behaviour</w:t>
      </w:r>
      <w:r w:rsidR="000F695D">
        <w:rPr>
          <w:rFonts w:ascii="Times New Roman" w:hAnsi="Times New Roman" w:cs="Times New Roman"/>
          <w:lang w:val="en-AU"/>
        </w:rPr>
        <w:t xml:space="preserve"> </w:t>
      </w:r>
      <w:r w:rsidR="000A59F7">
        <w:rPr>
          <w:rFonts w:ascii="Times New Roman" w:hAnsi="Times New Roman" w:cs="Times New Roman"/>
          <w:lang w:val="en-AU"/>
        </w:rPr>
        <w:t>during</w:t>
      </w:r>
      <w:r>
        <w:rPr>
          <w:rFonts w:ascii="Times New Roman" w:hAnsi="Times New Roman" w:cs="Times New Roman"/>
          <w:lang w:val="en-AU"/>
        </w:rPr>
        <w:t xml:space="preserve"> floral visit</w:t>
      </w:r>
      <w:r w:rsidR="000A59F7">
        <w:rPr>
          <w:rFonts w:ascii="Times New Roman" w:hAnsi="Times New Roman" w:cs="Times New Roman"/>
          <w:lang w:val="en-AU"/>
        </w:rPr>
        <w:t>s</w:t>
      </w:r>
      <w:commentRangeEnd w:id="92"/>
      <w:r w:rsidR="0087602F">
        <w:rPr>
          <w:rStyle w:val="CommentReference"/>
        </w:rPr>
        <w:commentReference w:id="92"/>
      </w:r>
      <w:r>
        <w:rPr>
          <w:rFonts w:ascii="Times New Roman" w:hAnsi="Times New Roman" w:cs="Times New Roman"/>
          <w:lang w:val="en-AU"/>
        </w:rPr>
        <w:t xml:space="preserve">. In both cases, </w:t>
      </w:r>
      <w:del w:id="93" w:author="Jamie Stavert" w:date="2019-02-07T13:36:00Z">
        <w:r w:rsidDel="00E2051B">
          <w:rPr>
            <w:rFonts w:ascii="Times New Roman" w:hAnsi="Times New Roman" w:cs="Times New Roman"/>
            <w:lang w:val="en-AU"/>
          </w:rPr>
          <w:delText xml:space="preserve">these </w:delText>
        </w:r>
      </w:del>
      <w:ins w:id="94" w:author="Jamie Stavert" w:date="2019-02-07T13:36:00Z">
        <w:r w:rsidR="00E2051B">
          <w:rPr>
            <w:rFonts w:ascii="Times New Roman" w:hAnsi="Times New Roman" w:cs="Times New Roman"/>
            <w:lang w:val="en-AU"/>
          </w:rPr>
          <w:t xml:space="preserve">priority </w:t>
        </w:r>
      </w:ins>
      <w:r>
        <w:rPr>
          <w:rFonts w:ascii="Times New Roman" w:hAnsi="Times New Roman" w:cs="Times New Roman"/>
          <w:lang w:val="en-AU"/>
        </w:rPr>
        <w:t>effects are</w:t>
      </w:r>
      <w:ins w:id="95" w:author="Jamie Stavert" w:date="2019-02-07T13:36:00Z">
        <w:r w:rsidR="00E2051B">
          <w:rPr>
            <w:rFonts w:ascii="Times New Roman" w:hAnsi="Times New Roman" w:cs="Times New Roman"/>
            <w:lang w:val="en-AU"/>
          </w:rPr>
          <w:t xml:space="preserve"> not only likely to be driven by</w:t>
        </w:r>
      </w:ins>
      <w:r>
        <w:rPr>
          <w:rFonts w:ascii="Times New Roman" w:hAnsi="Times New Roman" w:cs="Times New Roman"/>
          <w:lang w:val="en-AU"/>
        </w:rPr>
        <w:t xml:space="preserve"> </w:t>
      </w:r>
      <w:del w:id="96" w:author="Jamie Stavert" w:date="2019-02-07T13:37:00Z">
        <w:r w:rsidDel="00E2051B">
          <w:rPr>
            <w:rFonts w:ascii="Times New Roman" w:hAnsi="Times New Roman" w:cs="Times New Roman"/>
            <w:lang w:val="en-AU"/>
          </w:rPr>
          <w:delText xml:space="preserve">likely a result of not only </w:delText>
        </w:r>
      </w:del>
      <w:r>
        <w:rPr>
          <w:rFonts w:ascii="Times New Roman" w:hAnsi="Times New Roman" w:cs="Times New Roman"/>
          <w:lang w:val="en-AU"/>
        </w:rPr>
        <w:t xml:space="preserve">pollinator </w:t>
      </w:r>
      <w:ins w:id="97" w:author="Jamie Stavert" w:date="2019-02-07T13:37:00Z">
        <w:r w:rsidR="00E2051B">
          <w:rPr>
            <w:rFonts w:ascii="Times New Roman" w:hAnsi="Times New Roman" w:cs="Times New Roman"/>
            <w:lang w:val="en-AU"/>
          </w:rPr>
          <w:t xml:space="preserve">foraging </w:t>
        </w:r>
      </w:ins>
      <w:r>
        <w:rPr>
          <w:rFonts w:ascii="Times New Roman" w:hAnsi="Times New Roman" w:cs="Times New Roman"/>
          <w:lang w:val="en-AU"/>
        </w:rPr>
        <w:t>behaviour</w:t>
      </w:r>
      <w:ins w:id="98" w:author="Jamie Stavert" w:date="2019-02-07T13:37:00Z">
        <w:r w:rsidR="00E2051B">
          <w:rPr>
            <w:rFonts w:ascii="Times New Roman" w:hAnsi="Times New Roman" w:cs="Times New Roman"/>
            <w:lang w:val="en-AU"/>
          </w:rPr>
          <w:t xml:space="preserve">, but </w:t>
        </w:r>
      </w:ins>
      <w:del w:id="99" w:author="Jamie Stavert" w:date="2019-02-07T13:37:00Z">
        <w:r w:rsidDel="00E2051B">
          <w:rPr>
            <w:rFonts w:ascii="Times New Roman" w:hAnsi="Times New Roman" w:cs="Times New Roman"/>
            <w:lang w:val="en-AU"/>
          </w:rPr>
          <w:delText xml:space="preserve"> or foraging type, both </w:delText>
        </w:r>
      </w:del>
      <w:r>
        <w:rPr>
          <w:rFonts w:ascii="Times New Roman" w:hAnsi="Times New Roman" w:cs="Times New Roman"/>
          <w:lang w:val="en-AU"/>
        </w:rPr>
        <w:t xml:space="preserve">also </w:t>
      </w:r>
      <w:ins w:id="100" w:author="Jamie Stavert" w:date="2019-02-07T13:37:00Z">
        <w:r w:rsidR="00E2051B">
          <w:rPr>
            <w:rFonts w:ascii="Times New Roman" w:hAnsi="Times New Roman" w:cs="Times New Roman"/>
            <w:lang w:val="en-AU"/>
          </w:rPr>
          <w:t xml:space="preserve">differences in </w:t>
        </w:r>
      </w:ins>
      <w:r>
        <w:rPr>
          <w:rFonts w:ascii="Times New Roman" w:hAnsi="Times New Roman" w:cs="Times New Roman"/>
          <w:lang w:val="en-AU"/>
        </w:rPr>
        <w:t>floral structure</w:t>
      </w:r>
      <w:del w:id="101" w:author="Jamie Stavert" w:date="2019-02-07T13:37:00Z">
        <w:r w:rsidDel="00E2051B">
          <w:rPr>
            <w:rFonts w:ascii="Times New Roman" w:hAnsi="Times New Roman" w:cs="Times New Roman"/>
            <w:lang w:val="en-AU"/>
          </w:rPr>
          <w:delText>s</w:delText>
        </w:r>
      </w:del>
      <w:r w:rsidR="000F695D">
        <w:rPr>
          <w:rFonts w:ascii="Times New Roman" w:hAnsi="Times New Roman" w:cs="Times New Roman"/>
          <w:lang w:val="en-AU"/>
        </w:rPr>
        <w:t xml:space="preserve"> and mating systems</w:t>
      </w:r>
      <w:ins w:id="102" w:author="Jamie Stavert" w:date="2019-02-07T13:37:00Z">
        <w:r w:rsidR="00E2051B">
          <w:rPr>
            <w:rFonts w:ascii="Times New Roman" w:hAnsi="Times New Roman" w:cs="Times New Roman"/>
            <w:lang w:val="en-AU"/>
          </w:rPr>
          <w:t xml:space="preserve"> among plant species.</w:t>
        </w:r>
      </w:ins>
      <w:del w:id="103" w:author="Jamie Stavert" w:date="2019-02-07T13:37:00Z">
        <w:r w:rsidDel="00E2051B">
          <w:rPr>
            <w:rFonts w:ascii="Times New Roman" w:hAnsi="Times New Roman" w:cs="Times New Roman"/>
            <w:lang w:val="en-AU"/>
          </w:rPr>
          <w:delText>,</w:delText>
        </w:r>
      </w:del>
      <w:r>
        <w:rPr>
          <w:rFonts w:ascii="Times New Roman" w:hAnsi="Times New Roman" w:cs="Times New Roman"/>
          <w:lang w:val="en-AU"/>
        </w:rPr>
        <w:t xml:space="preserve"> </w:t>
      </w:r>
      <w:del w:id="104" w:author="Jamie Stavert" w:date="2019-02-07T13:37:00Z">
        <w:r w:rsidR="0029786C" w:rsidDel="00E2051B">
          <w:rPr>
            <w:rFonts w:ascii="Times New Roman" w:hAnsi="Times New Roman" w:cs="Times New Roman"/>
            <w:lang w:val="en-AU"/>
          </w:rPr>
          <w:delText>for</w:delText>
        </w:r>
      </w:del>
      <w:ins w:id="105" w:author="Jamie Stavert" w:date="2019-02-07T13:37:00Z">
        <w:r w:rsidR="00E2051B">
          <w:rPr>
            <w:rFonts w:ascii="Times New Roman" w:hAnsi="Times New Roman" w:cs="Times New Roman"/>
            <w:lang w:val="en-AU"/>
          </w:rPr>
          <w:t>For</w:t>
        </w:r>
      </w:ins>
      <w:r w:rsidR="0029786C">
        <w:rPr>
          <w:rFonts w:ascii="Times New Roman" w:hAnsi="Times New Roman" w:cs="Times New Roman"/>
          <w:lang w:val="en-AU"/>
        </w:rPr>
        <w:t xml:space="preserve"> example</w:t>
      </w:r>
      <w:ins w:id="106" w:author="Jamie Stavert" w:date="2019-02-07T13:39:00Z">
        <w:r w:rsidR="00E2051B">
          <w:rPr>
            <w:rFonts w:ascii="Times New Roman" w:hAnsi="Times New Roman" w:cs="Times New Roman"/>
            <w:lang w:val="en-AU"/>
          </w:rPr>
          <w:t>,</w:t>
        </w:r>
      </w:ins>
      <w:r w:rsidR="0029786C">
        <w:rPr>
          <w:rFonts w:ascii="Times New Roman" w:hAnsi="Times New Roman" w:cs="Times New Roman"/>
          <w:lang w:val="en-AU"/>
        </w:rPr>
        <w:t xml:space="preserve"> </w:t>
      </w:r>
      <w:del w:id="107" w:author="Jamie Stavert" w:date="2019-02-07T13:39:00Z">
        <w:r w:rsidR="0029786C" w:rsidDel="00E2051B">
          <w:rPr>
            <w:rFonts w:ascii="Times New Roman" w:hAnsi="Times New Roman" w:cs="Times New Roman"/>
            <w:lang w:val="en-AU"/>
          </w:rPr>
          <w:delText>where species differ in their pollen display (</w:delText>
        </w:r>
        <w:r w:rsidR="007869F6" w:rsidDel="00E2051B">
          <w:rPr>
            <w:rFonts w:ascii="Times New Roman" w:hAnsi="Times New Roman" w:cs="Times New Roman"/>
            <w:lang w:val="en-AU"/>
          </w:rPr>
          <w:delText>e.g., plant families such as</w:delText>
        </w:r>
      </w:del>
      <w:ins w:id="108" w:author="Jamie Stavert" w:date="2019-02-07T13:39:00Z">
        <w:r w:rsidR="00E2051B">
          <w:rPr>
            <w:rFonts w:ascii="Times New Roman" w:hAnsi="Times New Roman" w:cs="Times New Roman"/>
            <w:lang w:val="en-AU"/>
          </w:rPr>
          <w:t>species in the plant family</w:t>
        </w:r>
      </w:ins>
      <w:r w:rsidR="007869F6">
        <w:rPr>
          <w:rFonts w:ascii="Times New Roman" w:hAnsi="Times New Roman" w:cs="Times New Roman"/>
          <w:lang w:val="en-AU"/>
        </w:rPr>
        <w:t xml:space="preserve"> Ericaceae </w:t>
      </w:r>
      <w:del w:id="109" w:author="Jamie Stavert" w:date="2019-02-07T13:40:00Z">
        <w:r w:rsidR="007869F6" w:rsidDel="00E2051B">
          <w:rPr>
            <w:rFonts w:ascii="Times New Roman" w:hAnsi="Times New Roman" w:cs="Times New Roman"/>
            <w:lang w:val="en-AU"/>
          </w:rPr>
          <w:delText>which possess</w:delText>
        </w:r>
      </w:del>
      <w:ins w:id="110" w:author="Jamie Stavert" w:date="2019-02-07T13:40:00Z">
        <w:r w:rsidR="00E2051B">
          <w:rPr>
            <w:rFonts w:ascii="Times New Roman" w:hAnsi="Times New Roman" w:cs="Times New Roman"/>
            <w:lang w:val="en-AU"/>
          </w:rPr>
          <w:t>have</w:t>
        </w:r>
      </w:ins>
      <w:r w:rsidR="0029786C">
        <w:rPr>
          <w:rFonts w:ascii="Times New Roman" w:hAnsi="Times New Roman" w:cs="Times New Roman"/>
          <w:lang w:val="en-AU"/>
        </w:rPr>
        <w:t xml:space="preserve"> poricidal </w:t>
      </w:r>
      <w:del w:id="111" w:author="Jamie Stavert" w:date="2019-02-07T13:41:00Z">
        <w:r w:rsidR="0029786C" w:rsidDel="00E2051B">
          <w:rPr>
            <w:rFonts w:ascii="Times New Roman" w:hAnsi="Times New Roman" w:cs="Times New Roman"/>
            <w:lang w:val="en-AU"/>
          </w:rPr>
          <w:delText>anthers which</w:delText>
        </w:r>
      </w:del>
      <w:ins w:id="112" w:author="Jamie Stavert" w:date="2019-02-07T13:41:00Z">
        <w:r w:rsidR="00E2051B">
          <w:rPr>
            <w:rFonts w:ascii="Times New Roman" w:hAnsi="Times New Roman" w:cs="Times New Roman"/>
            <w:lang w:val="en-AU"/>
          </w:rPr>
          <w:t>anthers that</w:t>
        </w:r>
      </w:ins>
      <w:r w:rsidR="0029786C">
        <w:rPr>
          <w:rFonts w:ascii="Times New Roman" w:hAnsi="Times New Roman" w:cs="Times New Roman"/>
          <w:lang w:val="en-AU"/>
        </w:rPr>
        <w:t xml:space="preserve"> require </w:t>
      </w:r>
      <w:r w:rsidR="0029786C">
        <w:rPr>
          <w:rFonts w:ascii="Times New Roman" w:hAnsi="Times New Roman" w:cs="Times New Roman"/>
          <w:lang w:val="en-AU"/>
        </w:rPr>
        <w:lastRenderedPageBreak/>
        <w:t>vibration or buzz-pollination to release pollen</w:t>
      </w:r>
      <w:ins w:id="113" w:author="Jamie Stavert" w:date="2019-02-07T13:41:00Z">
        <w:r w:rsidR="006B4233">
          <w:rPr>
            <w:rFonts w:ascii="Times New Roman" w:hAnsi="Times New Roman" w:cs="Times New Roman"/>
            <w:lang w:val="en-AU"/>
          </w:rPr>
          <w:t>,</w:t>
        </w:r>
      </w:ins>
      <w:r w:rsidR="0029786C">
        <w:rPr>
          <w:rFonts w:ascii="Times New Roman" w:hAnsi="Times New Roman" w:cs="Times New Roman"/>
          <w:lang w:val="en-AU"/>
        </w:rPr>
        <w:t xml:space="preserve"> </w:t>
      </w:r>
      <w:ins w:id="114" w:author="Jamie Stavert" w:date="2019-02-07T13:40:00Z">
        <w:r w:rsidR="00E2051B">
          <w:rPr>
            <w:rFonts w:ascii="Times New Roman" w:hAnsi="Times New Roman" w:cs="Times New Roman"/>
            <w:lang w:val="en-AU"/>
          </w:rPr>
          <w:t xml:space="preserve">whereas other plant taxa have freely available pollen and do not require buzz-pollination. </w:t>
        </w:r>
      </w:ins>
      <w:del w:id="115" w:author="Jamie Stavert" w:date="2019-02-07T13:41:00Z">
        <w:r w:rsidR="0029786C" w:rsidDel="00E2051B">
          <w:rPr>
            <w:rFonts w:ascii="Times New Roman" w:hAnsi="Times New Roman" w:cs="Times New Roman"/>
            <w:lang w:val="en-AU"/>
          </w:rPr>
          <w:delText>as opposed</w:delText>
        </w:r>
        <w:r w:rsidR="007869F6" w:rsidDel="00E2051B">
          <w:rPr>
            <w:rFonts w:ascii="Times New Roman" w:hAnsi="Times New Roman" w:cs="Times New Roman"/>
            <w:lang w:val="en-AU"/>
          </w:rPr>
          <w:delText xml:space="preserve"> other taxa, such as </w:delText>
        </w:r>
        <w:r w:rsidR="007869F6" w:rsidRPr="007869F6" w:rsidDel="00E2051B">
          <w:rPr>
            <w:rFonts w:ascii="Times New Roman" w:hAnsi="Times New Roman" w:cs="Times New Roman"/>
            <w:lang w:val="en-AU"/>
          </w:rPr>
          <w:delText>Rosaceae</w:delText>
        </w:r>
        <w:r w:rsidR="007869F6" w:rsidDel="00E2051B">
          <w:rPr>
            <w:rFonts w:ascii="Times New Roman" w:hAnsi="Times New Roman" w:cs="Times New Roman"/>
            <w:lang w:val="en-AU"/>
          </w:rPr>
          <w:delText>, which</w:delText>
        </w:r>
        <w:r w:rsidR="0029786C" w:rsidDel="00E2051B">
          <w:rPr>
            <w:rFonts w:ascii="Times New Roman" w:hAnsi="Times New Roman" w:cs="Times New Roman"/>
            <w:lang w:val="en-AU"/>
          </w:rPr>
          <w:delText xml:space="preserve"> </w:delText>
        </w:r>
        <w:r w:rsidR="007869F6" w:rsidDel="00E2051B">
          <w:rPr>
            <w:rFonts w:ascii="Times New Roman" w:hAnsi="Times New Roman" w:cs="Times New Roman"/>
            <w:lang w:val="en-AU"/>
          </w:rPr>
          <w:delText>possess</w:delText>
        </w:r>
        <w:r w:rsidR="0029786C" w:rsidDel="00E2051B">
          <w:rPr>
            <w:rFonts w:ascii="Times New Roman" w:hAnsi="Times New Roman" w:cs="Times New Roman"/>
            <w:lang w:val="en-AU"/>
          </w:rPr>
          <w:delText xml:space="preserve"> anthers </w:delText>
        </w:r>
        <w:r w:rsidR="007869F6" w:rsidDel="00E2051B">
          <w:rPr>
            <w:rFonts w:ascii="Times New Roman" w:hAnsi="Times New Roman" w:cs="Times New Roman"/>
            <w:lang w:val="en-AU"/>
          </w:rPr>
          <w:delText xml:space="preserve">laden </w:delText>
        </w:r>
        <w:r w:rsidR="0029786C" w:rsidDel="00E2051B">
          <w:rPr>
            <w:rFonts w:ascii="Times New Roman" w:hAnsi="Times New Roman" w:cs="Times New Roman"/>
            <w:lang w:val="en-AU"/>
          </w:rPr>
          <w:delText xml:space="preserve">on the outer surface) </w:delText>
        </w:r>
      </w:del>
      <w:r>
        <w:rPr>
          <w:rFonts w:ascii="Times New Roman" w:hAnsi="Times New Roman" w:cs="Times New Roman"/>
          <w:lang w:val="en-AU"/>
        </w:rPr>
        <w:t>which may benefit or negate the influence of the first visitors</w:t>
      </w:r>
      <w:r w:rsidR="000F695D">
        <w:rPr>
          <w:rFonts w:ascii="Times New Roman" w:hAnsi="Times New Roman" w:cs="Times New Roman"/>
          <w:lang w:val="en-AU"/>
        </w:rPr>
        <w:t xml:space="preserve"> as well as pollen incompatibility systems (i.e. the requirement autogamous (same flower), geitonogamous (clonal pollination) or allogamous (cross) pollination for plant reproductive success).</w:t>
      </w:r>
      <w:r w:rsidR="000B170B">
        <w:rPr>
          <w:rFonts w:ascii="Times New Roman" w:hAnsi="Times New Roman" w:cs="Times New Roman"/>
          <w:b/>
          <w:lang w:val="en-AU"/>
        </w:rPr>
        <w:t xml:space="preserve"> </w:t>
      </w:r>
      <w:r w:rsidR="0029786C">
        <w:rPr>
          <w:rFonts w:ascii="Times New Roman" w:hAnsi="Times New Roman" w:cs="Times New Roman"/>
          <w:lang w:val="en-AU"/>
        </w:rPr>
        <w:t xml:space="preserve">Lastly, </w:t>
      </w:r>
      <w:ins w:id="116" w:author="Jamie Stavert" w:date="2019-02-07T13:42:00Z">
        <w:r w:rsidR="006B4233">
          <w:rPr>
            <w:rFonts w:ascii="Times New Roman" w:hAnsi="Times New Roman" w:cs="Times New Roman"/>
            <w:lang w:val="en-AU"/>
          </w:rPr>
          <w:t xml:space="preserve">floral visitation sequence </w:t>
        </w:r>
      </w:ins>
      <w:r w:rsidR="0029786C">
        <w:rPr>
          <w:rFonts w:ascii="Times New Roman" w:hAnsi="Times New Roman" w:cs="Times New Roman"/>
          <w:lang w:val="en-AU"/>
        </w:rPr>
        <w:t xml:space="preserve">priority effects </w:t>
      </w:r>
      <w:del w:id="117" w:author="Jamie Stavert" w:date="2019-02-07T13:42:00Z">
        <w:r w:rsidR="0029786C" w:rsidDel="006B4233">
          <w:rPr>
            <w:rFonts w:ascii="Times New Roman" w:hAnsi="Times New Roman" w:cs="Times New Roman"/>
            <w:lang w:val="en-AU"/>
          </w:rPr>
          <w:delText xml:space="preserve">in floral visitation sequences </w:delText>
        </w:r>
      </w:del>
      <w:r w:rsidR="0029786C">
        <w:rPr>
          <w:rFonts w:ascii="Times New Roman" w:hAnsi="Times New Roman" w:cs="Times New Roman"/>
          <w:lang w:val="en-AU"/>
        </w:rPr>
        <w:t xml:space="preserve">may </w:t>
      </w:r>
      <w:del w:id="118" w:author="Jamie Stavert" w:date="2019-02-07T13:42:00Z">
        <w:r w:rsidR="0029786C" w:rsidDel="006B4233">
          <w:rPr>
            <w:rFonts w:ascii="Times New Roman" w:hAnsi="Times New Roman" w:cs="Times New Roman"/>
            <w:lang w:val="en-AU"/>
          </w:rPr>
          <w:delText xml:space="preserve">also </w:delText>
        </w:r>
      </w:del>
      <w:r w:rsidR="0029786C">
        <w:rPr>
          <w:rFonts w:ascii="Times New Roman" w:hAnsi="Times New Roman" w:cs="Times New Roman"/>
          <w:lang w:val="en-AU"/>
        </w:rPr>
        <w:t xml:space="preserve">be stronger </w:t>
      </w:r>
      <w:ins w:id="119" w:author="Jamie Stavert" w:date="2019-02-07T13:42:00Z">
        <w:r w:rsidR="006B4233">
          <w:rPr>
            <w:rFonts w:ascii="Times New Roman" w:hAnsi="Times New Roman" w:cs="Times New Roman"/>
            <w:lang w:val="en-AU"/>
          </w:rPr>
          <w:t xml:space="preserve">for </w:t>
        </w:r>
        <w:r w:rsidR="0066391F">
          <w:rPr>
            <w:rFonts w:ascii="Times New Roman" w:hAnsi="Times New Roman" w:cs="Times New Roman"/>
            <w:lang w:val="en-AU"/>
          </w:rPr>
          <w:t xml:space="preserve">flowers that are highly </w:t>
        </w:r>
      </w:ins>
      <w:del w:id="120" w:author="Jamie Stavert" w:date="2019-02-07T13:42:00Z">
        <w:r w:rsidR="0029786C" w:rsidDel="0066391F">
          <w:rPr>
            <w:rFonts w:ascii="Times New Roman" w:hAnsi="Times New Roman" w:cs="Times New Roman"/>
            <w:lang w:val="en-AU"/>
          </w:rPr>
          <w:delText xml:space="preserve">under higher degrees of </w:delText>
        </w:r>
      </w:del>
      <w:r w:rsidR="0029786C">
        <w:rPr>
          <w:rFonts w:ascii="Times New Roman" w:hAnsi="Times New Roman" w:cs="Times New Roman"/>
          <w:lang w:val="en-AU"/>
        </w:rPr>
        <w:t xml:space="preserve">pollen </w:t>
      </w:r>
      <w:del w:id="121" w:author="Jamie Stavert" w:date="2019-02-07T13:42:00Z">
        <w:r w:rsidR="0029786C" w:rsidDel="0066391F">
          <w:rPr>
            <w:rFonts w:ascii="Times New Roman" w:hAnsi="Times New Roman" w:cs="Times New Roman"/>
            <w:lang w:val="en-AU"/>
          </w:rPr>
          <w:delText xml:space="preserve">limitation </w:delText>
        </w:r>
      </w:del>
      <w:ins w:id="122" w:author="Jamie Stavert" w:date="2019-02-07T13:42:00Z">
        <w:r w:rsidR="0066391F">
          <w:rPr>
            <w:rFonts w:ascii="Times New Roman" w:hAnsi="Times New Roman" w:cs="Times New Roman"/>
            <w:lang w:val="en-AU"/>
          </w:rPr>
          <w:t xml:space="preserve">limited </w:t>
        </w:r>
      </w:ins>
      <w:commentRangeStart w:id="123"/>
      <w:r w:rsidR="0029786C">
        <w:rPr>
          <w:rFonts w:ascii="Times New Roman" w:hAnsi="Times New Roman" w:cs="Times New Roman"/>
          <w:lang w:val="en-AU"/>
        </w:rPr>
        <w:t xml:space="preserve">(i.e. shorter floral visitation sequences), declining </w:t>
      </w:r>
      <w:r w:rsidR="000B170B">
        <w:rPr>
          <w:rFonts w:ascii="Times New Roman" w:hAnsi="Times New Roman" w:cs="Times New Roman"/>
          <w:lang w:val="en-AU"/>
        </w:rPr>
        <w:t>in longer</w:t>
      </w:r>
      <w:r w:rsidR="0029786C">
        <w:rPr>
          <w:rFonts w:ascii="Times New Roman" w:hAnsi="Times New Roman" w:cs="Times New Roman"/>
          <w:lang w:val="en-AU"/>
        </w:rPr>
        <w:t xml:space="preserve"> </w:t>
      </w:r>
      <w:r w:rsidR="000B170B">
        <w:rPr>
          <w:rFonts w:ascii="Times New Roman" w:hAnsi="Times New Roman" w:cs="Times New Roman"/>
          <w:lang w:val="en-AU"/>
        </w:rPr>
        <w:t>visitation</w:t>
      </w:r>
      <w:r w:rsidR="0029786C">
        <w:rPr>
          <w:rFonts w:ascii="Times New Roman" w:hAnsi="Times New Roman" w:cs="Times New Roman"/>
          <w:lang w:val="en-AU"/>
        </w:rPr>
        <w:t xml:space="preserve"> sequences due to increase</w:t>
      </w:r>
      <w:r w:rsidR="000B170B">
        <w:rPr>
          <w:rFonts w:ascii="Times New Roman" w:hAnsi="Times New Roman" w:cs="Times New Roman"/>
          <w:lang w:val="en-AU"/>
        </w:rPr>
        <w:t>s</w:t>
      </w:r>
      <w:r w:rsidR="0029786C">
        <w:rPr>
          <w:rFonts w:ascii="Times New Roman" w:hAnsi="Times New Roman" w:cs="Times New Roman"/>
          <w:lang w:val="en-AU"/>
        </w:rPr>
        <w:t xml:space="preserve"> in pollen deposition.</w:t>
      </w:r>
      <w:commentRangeEnd w:id="123"/>
      <w:r w:rsidR="0066391F">
        <w:rPr>
          <w:rStyle w:val="CommentReference"/>
        </w:rPr>
        <w:commentReference w:id="123"/>
      </w:r>
    </w:p>
    <w:p w14:paraId="0D885E56" w14:textId="77777777" w:rsidR="00435024" w:rsidRPr="00BC471E" w:rsidRDefault="00435024" w:rsidP="00BC471E">
      <w:pPr>
        <w:spacing w:line="480" w:lineRule="auto"/>
        <w:jc w:val="both"/>
        <w:rPr>
          <w:rFonts w:ascii="Times New Roman" w:hAnsi="Times New Roman" w:cs="Times New Roman"/>
          <w:lang w:val="en-AU"/>
        </w:rPr>
      </w:pPr>
    </w:p>
    <w:p w14:paraId="4397CC4E" w14:textId="0711B2D1" w:rsidR="00435024" w:rsidRDefault="00435024" w:rsidP="00BC471E">
      <w:pPr>
        <w:spacing w:line="480" w:lineRule="auto"/>
        <w:jc w:val="both"/>
        <w:rPr>
          <w:rFonts w:ascii="Times New Roman" w:hAnsi="Times New Roman" w:cs="Times New Roman"/>
          <w:lang w:val="en-AU"/>
        </w:rPr>
      </w:pPr>
      <w:commentRangeStart w:id="124"/>
      <w:del w:id="125" w:author="Jamie Stavert" w:date="2019-02-07T13:46:00Z">
        <w:r w:rsidRPr="00BC471E" w:rsidDel="0066391F">
          <w:rPr>
            <w:rFonts w:ascii="Times New Roman" w:hAnsi="Times New Roman" w:cs="Times New Roman"/>
            <w:lang w:val="en-AU"/>
          </w:rPr>
          <w:delText>In this study</w:delText>
        </w:r>
      </w:del>
      <w:ins w:id="126" w:author="Jamie Stavert" w:date="2019-02-07T13:46:00Z">
        <w:r w:rsidR="0066391F">
          <w:rPr>
            <w:rFonts w:ascii="Times New Roman" w:hAnsi="Times New Roman" w:cs="Times New Roman"/>
            <w:lang w:val="en-AU"/>
          </w:rPr>
          <w:t>Here</w:t>
        </w:r>
      </w:ins>
      <w:r w:rsidRPr="00BC471E">
        <w:rPr>
          <w:rFonts w:ascii="Times New Roman" w:hAnsi="Times New Roman" w:cs="Times New Roman"/>
          <w:lang w:val="en-AU"/>
        </w:rPr>
        <w:t>, we examine</w:t>
      </w:r>
      <w:ins w:id="127" w:author="Jamie Stavert" w:date="2019-02-07T13:46:00Z">
        <w:r w:rsidR="0066391F">
          <w:rPr>
            <w:rFonts w:ascii="Times New Roman" w:hAnsi="Times New Roman" w:cs="Times New Roman"/>
            <w:lang w:val="en-AU"/>
          </w:rPr>
          <w:t xml:space="preserve"> </w:t>
        </w:r>
      </w:ins>
      <w:del w:id="128" w:author="Jamie Stavert" w:date="2019-02-07T13:46:00Z">
        <w:r w:rsidRPr="00BC471E" w:rsidDel="0066391F">
          <w:rPr>
            <w:rFonts w:ascii="Times New Roman" w:hAnsi="Times New Roman" w:cs="Times New Roman"/>
            <w:lang w:val="en-AU"/>
          </w:rPr>
          <w:delText xml:space="preserve">, firstly, </w:delText>
        </w:r>
      </w:del>
      <w:r w:rsidRPr="00BC471E">
        <w:rPr>
          <w:rFonts w:ascii="Times New Roman" w:hAnsi="Times New Roman" w:cs="Times New Roman"/>
          <w:lang w:val="en-AU"/>
        </w:rPr>
        <w:t xml:space="preserve">whether </w:t>
      </w:r>
      <w:ins w:id="129" w:author="Jamie Stavert" w:date="2019-02-07T13:46:00Z">
        <w:r w:rsidR="0066391F">
          <w:rPr>
            <w:rFonts w:ascii="Times New Roman" w:hAnsi="Times New Roman" w:cs="Times New Roman"/>
            <w:lang w:val="en-AU"/>
          </w:rPr>
          <w:t xml:space="preserve">there are </w:t>
        </w:r>
      </w:ins>
      <w:r w:rsidRPr="00BC471E">
        <w:rPr>
          <w:rFonts w:ascii="Times New Roman" w:hAnsi="Times New Roman" w:cs="Times New Roman"/>
          <w:lang w:val="en-AU"/>
        </w:rPr>
        <w:t xml:space="preserve">priority effects </w:t>
      </w:r>
      <w:ins w:id="130" w:author="Jamie Stavert" w:date="2019-02-07T13:46:00Z">
        <w:r w:rsidR="0066391F">
          <w:rPr>
            <w:rFonts w:ascii="Times New Roman" w:hAnsi="Times New Roman" w:cs="Times New Roman"/>
            <w:lang w:val="en-AU"/>
          </w:rPr>
          <w:t>in the sequence of floral visitation</w:t>
        </w:r>
      </w:ins>
      <w:ins w:id="131" w:author="Jamie Stavert" w:date="2019-02-07T13:48:00Z">
        <w:r w:rsidR="00EC7FD9">
          <w:rPr>
            <w:rFonts w:ascii="Times New Roman" w:hAnsi="Times New Roman" w:cs="Times New Roman"/>
            <w:lang w:val="en-AU"/>
          </w:rPr>
          <w:t>,</w:t>
        </w:r>
      </w:ins>
      <w:ins w:id="132" w:author="Jamie Stavert" w:date="2019-02-07T13:46:00Z">
        <w:r w:rsidR="0066391F">
          <w:rPr>
            <w:rFonts w:ascii="Times New Roman" w:hAnsi="Times New Roman" w:cs="Times New Roman"/>
            <w:lang w:val="en-AU"/>
          </w:rPr>
          <w:t xml:space="preserve"> both within and among insect species</w:t>
        </w:r>
      </w:ins>
      <w:ins w:id="133" w:author="Jamie Stavert" w:date="2019-02-07T13:48:00Z">
        <w:r w:rsidR="00EC7FD9">
          <w:rPr>
            <w:rFonts w:ascii="Times New Roman" w:hAnsi="Times New Roman" w:cs="Times New Roman"/>
            <w:lang w:val="en-AU"/>
          </w:rPr>
          <w:t>,</w:t>
        </w:r>
      </w:ins>
      <w:ins w:id="134" w:author="Jamie Stavert" w:date="2019-02-07T13:46:00Z">
        <w:r w:rsidR="0066391F">
          <w:rPr>
            <w:rFonts w:ascii="Times New Roman" w:hAnsi="Times New Roman" w:cs="Times New Roman"/>
            <w:lang w:val="en-AU"/>
          </w:rPr>
          <w:t xml:space="preserve"> for two crop species </w:t>
        </w:r>
      </w:ins>
      <w:ins w:id="135" w:author="Jamie Stavert" w:date="2019-02-07T13:48:00Z">
        <w:r w:rsidR="0066391F">
          <w:rPr>
            <w:rFonts w:ascii="Times New Roman" w:hAnsi="Times New Roman" w:cs="Times New Roman"/>
            <w:lang w:val="en-AU"/>
          </w:rPr>
          <w:t>(</w:t>
        </w:r>
        <w:r w:rsidR="0066391F" w:rsidRPr="00BC471E">
          <w:rPr>
            <w:rFonts w:ascii="Times New Roman" w:hAnsi="Times New Roman" w:cs="Times New Roman"/>
            <w:lang w:val="en-AU"/>
          </w:rPr>
          <w:t xml:space="preserve">blueberry </w:t>
        </w:r>
        <w:r w:rsidR="0066391F" w:rsidRPr="000A59F7">
          <w:rPr>
            <w:rFonts w:ascii="Times New Roman" w:hAnsi="Times New Roman" w:cs="Times New Roman"/>
            <w:i/>
            <w:lang w:val="en-AU"/>
          </w:rPr>
          <w:t>Vaccinium</w:t>
        </w:r>
        <w:r w:rsidR="0066391F">
          <w:rPr>
            <w:rFonts w:ascii="Times New Roman" w:hAnsi="Times New Roman" w:cs="Times New Roman"/>
            <w:lang w:val="en-AU"/>
          </w:rPr>
          <w:t xml:space="preserve"> sp. </w:t>
        </w:r>
        <w:r w:rsidR="0066391F" w:rsidRPr="00BC471E">
          <w:rPr>
            <w:rFonts w:ascii="Times New Roman" w:hAnsi="Times New Roman" w:cs="Times New Roman"/>
            <w:lang w:val="en-AU"/>
          </w:rPr>
          <w:t>and raspberry</w:t>
        </w:r>
        <w:r w:rsidR="0066391F">
          <w:rPr>
            <w:rFonts w:ascii="Times New Roman" w:hAnsi="Times New Roman" w:cs="Times New Roman"/>
            <w:lang w:val="en-AU"/>
          </w:rPr>
          <w:t xml:space="preserve"> </w:t>
        </w:r>
        <w:r w:rsidR="0066391F">
          <w:rPr>
            <w:rFonts w:ascii="Times New Roman" w:hAnsi="Times New Roman" w:cs="Times New Roman"/>
            <w:i/>
            <w:lang w:val="en-AU"/>
          </w:rPr>
          <w:t xml:space="preserve">Rubus </w:t>
        </w:r>
        <w:r w:rsidR="0066391F" w:rsidRPr="000B170B">
          <w:rPr>
            <w:rFonts w:ascii="Times New Roman" w:hAnsi="Times New Roman" w:cs="Times New Roman"/>
            <w:i/>
            <w:lang w:val="en-AU"/>
          </w:rPr>
          <w:t>idaeus</w:t>
        </w:r>
        <w:r w:rsidR="0066391F">
          <w:rPr>
            <w:rFonts w:ascii="Times New Roman" w:hAnsi="Times New Roman" w:cs="Times New Roman"/>
            <w:lang w:val="en-AU"/>
          </w:rPr>
          <w:t xml:space="preserve">) </w:t>
        </w:r>
      </w:ins>
      <w:ins w:id="136" w:author="Jamie Stavert" w:date="2019-02-07T13:46:00Z">
        <w:r w:rsidR="0066391F">
          <w:rPr>
            <w:rFonts w:ascii="Times New Roman" w:hAnsi="Times New Roman" w:cs="Times New Roman"/>
            <w:lang w:val="en-AU"/>
          </w:rPr>
          <w:t xml:space="preserve">that have </w:t>
        </w:r>
      </w:ins>
      <w:ins w:id="137" w:author="Jamie Stavert" w:date="2019-02-07T13:47:00Z">
        <w:r w:rsidR="0066391F">
          <w:rPr>
            <w:rFonts w:ascii="Times New Roman" w:hAnsi="Times New Roman" w:cs="Times New Roman"/>
            <w:lang w:val="en-AU"/>
          </w:rPr>
          <w:t>different</w:t>
        </w:r>
      </w:ins>
      <w:ins w:id="138" w:author="Jamie Stavert" w:date="2019-02-07T13:46:00Z">
        <w:r w:rsidR="0066391F">
          <w:rPr>
            <w:rFonts w:ascii="Times New Roman" w:hAnsi="Times New Roman" w:cs="Times New Roman"/>
            <w:lang w:val="en-AU"/>
          </w:rPr>
          <w:t xml:space="preserve"> </w:t>
        </w:r>
      </w:ins>
      <w:ins w:id="139" w:author="Jamie Stavert" w:date="2019-02-07T13:47:00Z">
        <w:r w:rsidR="0066391F">
          <w:rPr>
            <w:rFonts w:ascii="Times New Roman" w:hAnsi="Times New Roman" w:cs="Times New Roman"/>
            <w:lang w:val="en-AU"/>
          </w:rPr>
          <w:t>floral morphologies.</w:t>
        </w:r>
      </w:ins>
      <w:ins w:id="140" w:author="Jamie Stavert" w:date="2019-02-07T13:49:00Z">
        <w:r w:rsidR="00EC7FD9">
          <w:rPr>
            <w:rFonts w:ascii="Times New Roman" w:hAnsi="Times New Roman" w:cs="Times New Roman"/>
            <w:lang w:val="en-AU"/>
          </w:rPr>
          <w:t xml:space="preserve"> Then</w:t>
        </w:r>
      </w:ins>
      <w:del w:id="141" w:author="Jamie Stavert" w:date="2019-02-07T13:49:00Z">
        <w:r w:rsidRPr="00BC471E" w:rsidDel="00EC7FD9">
          <w:rPr>
            <w:rFonts w:ascii="Times New Roman" w:hAnsi="Times New Roman" w:cs="Times New Roman"/>
            <w:lang w:val="en-AU"/>
          </w:rPr>
          <w:delText xml:space="preserve">manifest themselves in </w:delText>
        </w:r>
        <w:r w:rsidR="00BC471E" w:rsidDel="00EC7FD9">
          <w:rPr>
            <w:rFonts w:ascii="Times New Roman" w:hAnsi="Times New Roman" w:cs="Times New Roman"/>
            <w:lang w:val="en-AU"/>
          </w:rPr>
          <w:delText xml:space="preserve">intra- and interspecific </w:delText>
        </w:r>
        <w:r w:rsidRPr="00BC471E" w:rsidDel="00EC7FD9">
          <w:rPr>
            <w:rFonts w:ascii="Times New Roman" w:hAnsi="Times New Roman" w:cs="Times New Roman"/>
            <w:lang w:val="en-AU"/>
          </w:rPr>
          <w:delText>floral visit</w:delText>
        </w:r>
        <w:r w:rsidR="000B170B" w:rsidDel="00EC7FD9">
          <w:rPr>
            <w:rFonts w:ascii="Times New Roman" w:hAnsi="Times New Roman" w:cs="Times New Roman"/>
            <w:lang w:val="en-AU"/>
          </w:rPr>
          <w:delText>ation sequences</w:delText>
        </w:r>
        <w:r w:rsidRPr="00BC471E" w:rsidDel="00EC7FD9">
          <w:rPr>
            <w:rFonts w:ascii="Times New Roman" w:hAnsi="Times New Roman" w:cs="Times New Roman"/>
            <w:lang w:val="en-AU"/>
          </w:rPr>
          <w:delText xml:space="preserve">, </w:delText>
        </w:r>
        <w:r w:rsidR="002B1419" w:rsidRPr="00BC471E" w:rsidDel="00EC7FD9">
          <w:rPr>
            <w:rFonts w:ascii="Times New Roman" w:hAnsi="Times New Roman" w:cs="Times New Roman"/>
            <w:lang w:val="en-AU"/>
          </w:rPr>
          <w:delText xml:space="preserve">as a response of behavioural differences </w:delText>
        </w:r>
        <w:r w:rsidR="000B170B" w:rsidDel="00EC7FD9">
          <w:rPr>
            <w:rFonts w:ascii="Times New Roman" w:hAnsi="Times New Roman" w:cs="Times New Roman"/>
            <w:lang w:val="en-AU"/>
          </w:rPr>
          <w:delText xml:space="preserve">within and between </w:delText>
        </w:r>
        <w:r w:rsidR="002B1419" w:rsidRPr="00BC471E" w:rsidDel="00EC7FD9">
          <w:rPr>
            <w:rFonts w:ascii="Times New Roman" w:hAnsi="Times New Roman" w:cs="Times New Roman"/>
            <w:lang w:val="en-AU"/>
          </w:rPr>
          <w:delText xml:space="preserve">pollinators </w:delText>
        </w:r>
        <w:r w:rsidR="000B170B" w:rsidDel="00EC7FD9">
          <w:rPr>
            <w:rFonts w:ascii="Times New Roman" w:hAnsi="Times New Roman" w:cs="Times New Roman"/>
            <w:lang w:val="en-AU"/>
          </w:rPr>
          <w:delText>of</w:delText>
        </w:r>
        <w:r w:rsidR="002B1419" w:rsidRPr="00BC471E" w:rsidDel="00EC7FD9">
          <w:rPr>
            <w:rFonts w:ascii="Times New Roman" w:hAnsi="Times New Roman" w:cs="Times New Roman"/>
            <w:lang w:val="en-AU"/>
          </w:rPr>
          <w:delText xml:space="preserve"> two crop species</w:delText>
        </w:r>
      </w:del>
      <w:r w:rsidR="002B1419" w:rsidRPr="00BC471E">
        <w:rPr>
          <w:rFonts w:ascii="Times New Roman" w:hAnsi="Times New Roman" w:cs="Times New Roman"/>
          <w:lang w:val="en-AU"/>
        </w:rPr>
        <w:t>,</w:t>
      </w:r>
      <w:del w:id="142" w:author="Jamie Stavert" w:date="2019-02-07T13:48:00Z">
        <w:r w:rsidR="002B1419" w:rsidRPr="00BC471E" w:rsidDel="0066391F">
          <w:rPr>
            <w:rFonts w:ascii="Times New Roman" w:hAnsi="Times New Roman" w:cs="Times New Roman"/>
            <w:lang w:val="en-AU"/>
          </w:rPr>
          <w:delText xml:space="preserve"> blueberry </w:delText>
        </w:r>
        <w:r w:rsidR="000A59F7" w:rsidDel="0066391F">
          <w:rPr>
            <w:rFonts w:ascii="Times New Roman" w:hAnsi="Times New Roman" w:cs="Times New Roman"/>
            <w:lang w:val="en-AU"/>
          </w:rPr>
          <w:delText>(</w:delText>
        </w:r>
        <w:r w:rsidR="000A59F7" w:rsidRPr="000A59F7" w:rsidDel="0066391F">
          <w:rPr>
            <w:rFonts w:ascii="Times New Roman" w:hAnsi="Times New Roman" w:cs="Times New Roman"/>
            <w:i/>
            <w:lang w:val="en-AU"/>
          </w:rPr>
          <w:delText>Vaccinium</w:delText>
        </w:r>
        <w:r w:rsidR="000A59F7" w:rsidDel="0066391F">
          <w:rPr>
            <w:rFonts w:ascii="Times New Roman" w:hAnsi="Times New Roman" w:cs="Times New Roman"/>
            <w:lang w:val="en-AU"/>
          </w:rPr>
          <w:delText xml:space="preserve"> sp.) </w:delText>
        </w:r>
        <w:r w:rsidR="002B1419" w:rsidRPr="00BC471E" w:rsidDel="0066391F">
          <w:rPr>
            <w:rFonts w:ascii="Times New Roman" w:hAnsi="Times New Roman" w:cs="Times New Roman"/>
            <w:lang w:val="en-AU"/>
          </w:rPr>
          <w:delText>and raspberry</w:delText>
        </w:r>
        <w:r w:rsidR="000A59F7" w:rsidDel="0066391F">
          <w:rPr>
            <w:rFonts w:ascii="Times New Roman" w:hAnsi="Times New Roman" w:cs="Times New Roman"/>
            <w:lang w:val="en-AU"/>
          </w:rPr>
          <w:delText xml:space="preserve"> (</w:delText>
        </w:r>
        <w:r w:rsidR="000A59F7" w:rsidDel="0066391F">
          <w:rPr>
            <w:rFonts w:ascii="Times New Roman" w:hAnsi="Times New Roman" w:cs="Times New Roman"/>
            <w:i/>
            <w:lang w:val="en-AU"/>
          </w:rPr>
          <w:delText xml:space="preserve">Rubus </w:delText>
        </w:r>
        <w:r w:rsidR="000B170B" w:rsidRPr="000B170B" w:rsidDel="0066391F">
          <w:rPr>
            <w:rFonts w:ascii="Times New Roman" w:hAnsi="Times New Roman" w:cs="Times New Roman"/>
            <w:i/>
            <w:lang w:val="en-AU"/>
          </w:rPr>
          <w:delText>idaeus</w:delText>
        </w:r>
        <w:r w:rsidR="000A59F7" w:rsidDel="0066391F">
          <w:rPr>
            <w:rFonts w:ascii="Times New Roman" w:hAnsi="Times New Roman" w:cs="Times New Roman"/>
            <w:lang w:val="en-AU"/>
          </w:rPr>
          <w:delText>)</w:delText>
        </w:r>
      </w:del>
      <w:del w:id="143" w:author="Jamie Stavert" w:date="2019-02-07T13:49:00Z">
        <w:r w:rsidR="002B1419" w:rsidRPr="00BC471E" w:rsidDel="00EC7FD9">
          <w:rPr>
            <w:rFonts w:ascii="Times New Roman" w:hAnsi="Times New Roman" w:cs="Times New Roman"/>
            <w:lang w:val="en-AU"/>
          </w:rPr>
          <w:delText>.</w:delText>
        </w:r>
      </w:del>
      <w:r w:rsidR="002B1419" w:rsidRPr="00BC471E">
        <w:rPr>
          <w:rFonts w:ascii="Times New Roman" w:hAnsi="Times New Roman" w:cs="Times New Roman"/>
          <w:lang w:val="en-AU"/>
        </w:rPr>
        <w:t xml:space="preserve"> </w:t>
      </w:r>
      <w:ins w:id="144" w:author="Jamie Stavert" w:date="2019-02-07T13:49:00Z">
        <w:r w:rsidR="00EC7FD9">
          <w:rPr>
            <w:rFonts w:ascii="Times New Roman" w:hAnsi="Times New Roman" w:cs="Times New Roman"/>
            <w:lang w:val="en-AU"/>
          </w:rPr>
          <w:t xml:space="preserve">test whether </w:t>
        </w:r>
        <w:r w:rsidR="00EC7FD9" w:rsidRPr="00BC471E">
          <w:rPr>
            <w:rFonts w:ascii="Times New Roman" w:hAnsi="Times New Roman" w:cs="Times New Roman"/>
            <w:lang w:val="en-AU"/>
          </w:rPr>
          <w:t xml:space="preserve">floral </w:t>
        </w:r>
        <w:r w:rsidR="00EC7FD9">
          <w:rPr>
            <w:rFonts w:ascii="Times New Roman" w:hAnsi="Times New Roman" w:cs="Times New Roman"/>
            <w:lang w:val="en-AU"/>
          </w:rPr>
          <w:t xml:space="preserve">visitation sequence </w:t>
        </w:r>
      </w:ins>
      <w:del w:id="145" w:author="Jamie Stavert" w:date="2019-02-07T13:49:00Z">
        <w:r w:rsidR="002B1419" w:rsidRPr="00BC471E" w:rsidDel="00EC7FD9">
          <w:rPr>
            <w:rFonts w:ascii="Times New Roman" w:hAnsi="Times New Roman" w:cs="Times New Roman"/>
            <w:lang w:val="en-AU"/>
          </w:rPr>
          <w:delText xml:space="preserve">Second, we hypothesise that </w:delText>
        </w:r>
      </w:del>
      <w:r w:rsidR="002B1419" w:rsidRPr="00BC471E">
        <w:rPr>
          <w:rFonts w:ascii="Times New Roman" w:hAnsi="Times New Roman" w:cs="Times New Roman"/>
          <w:lang w:val="en-AU"/>
        </w:rPr>
        <w:t xml:space="preserve">priority effects </w:t>
      </w:r>
      <w:del w:id="146" w:author="Jamie Stavert" w:date="2019-02-07T13:49:00Z">
        <w:r w:rsidR="002B1419" w:rsidRPr="00BC471E" w:rsidDel="00EC7FD9">
          <w:rPr>
            <w:rFonts w:ascii="Times New Roman" w:hAnsi="Times New Roman" w:cs="Times New Roman"/>
            <w:lang w:val="en-AU"/>
          </w:rPr>
          <w:delText xml:space="preserve">within floral </w:delText>
        </w:r>
        <w:r w:rsidR="000B170B" w:rsidDel="00EC7FD9">
          <w:rPr>
            <w:rFonts w:ascii="Times New Roman" w:hAnsi="Times New Roman" w:cs="Times New Roman"/>
            <w:lang w:val="en-AU"/>
          </w:rPr>
          <w:delText>visitation sequences</w:delText>
        </w:r>
        <w:r w:rsidR="002B1419" w:rsidRPr="00BC471E" w:rsidDel="00EC7FD9">
          <w:rPr>
            <w:rFonts w:ascii="Times New Roman" w:hAnsi="Times New Roman" w:cs="Times New Roman"/>
            <w:lang w:val="en-AU"/>
          </w:rPr>
          <w:delText xml:space="preserve"> </w:delText>
        </w:r>
      </w:del>
      <w:r w:rsidR="002B1419" w:rsidRPr="00BC471E">
        <w:rPr>
          <w:rFonts w:ascii="Times New Roman" w:hAnsi="Times New Roman" w:cs="Times New Roman"/>
          <w:lang w:val="en-AU"/>
        </w:rPr>
        <w:t>are diluted as floral visitation rate</w:t>
      </w:r>
      <w:del w:id="147" w:author="Jamie Stavert" w:date="2019-02-07T13:50:00Z">
        <w:r w:rsidR="002B1419" w:rsidRPr="00BC471E" w:rsidDel="00EC7FD9">
          <w:rPr>
            <w:rFonts w:ascii="Times New Roman" w:hAnsi="Times New Roman" w:cs="Times New Roman"/>
            <w:lang w:val="en-AU"/>
          </w:rPr>
          <w:delText>s</w:delText>
        </w:r>
      </w:del>
      <w:r w:rsidR="002B1419" w:rsidRPr="00BC471E">
        <w:rPr>
          <w:rFonts w:ascii="Times New Roman" w:hAnsi="Times New Roman" w:cs="Times New Roman"/>
          <w:lang w:val="en-AU"/>
        </w:rPr>
        <w:t xml:space="preserve"> increase</w:t>
      </w:r>
      <w:del w:id="148" w:author="Jamie Stavert" w:date="2019-02-07T13:50:00Z">
        <w:r w:rsidR="00BC471E" w:rsidDel="00EC7FD9">
          <w:rPr>
            <w:rFonts w:ascii="Times New Roman" w:hAnsi="Times New Roman" w:cs="Times New Roman"/>
            <w:lang w:val="en-AU"/>
          </w:rPr>
          <w:delText>, suggesting that priority effects are strongest under higher pollen limitation</w:delText>
        </w:r>
      </w:del>
      <w:r w:rsidR="002B1419" w:rsidRPr="00BC471E">
        <w:rPr>
          <w:rFonts w:ascii="Times New Roman" w:hAnsi="Times New Roman" w:cs="Times New Roman"/>
          <w:lang w:val="en-AU"/>
        </w:rPr>
        <w:t xml:space="preserve">. </w:t>
      </w:r>
      <w:del w:id="149" w:author="Jamie Stavert" w:date="2019-02-07T13:50:00Z">
        <w:r w:rsidR="00BC471E" w:rsidDel="00EC7FD9">
          <w:rPr>
            <w:rFonts w:ascii="Times New Roman" w:hAnsi="Times New Roman" w:cs="Times New Roman"/>
            <w:lang w:val="en-AU"/>
          </w:rPr>
          <w:delText xml:space="preserve">Lastly, by </w:delText>
        </w:r>
        <w:r w:rsidR="000A59F7" w:rsidDel="00EC7FD9">
          <w:rPr>
            <w:rFonts w:ascii="Times New Roman" w:hAnsi="Times New Roman" w:cs="Times New Roman"/>
            <w:lang w:val="en-AU"/>
          </w:rPr>
          <w:delText xml:space="preserve">comparing </w:delText>
        </w:r>
        <w:r w:rsidR="00BC471E" w:rsidDel="00EC7FD9">
          <w:rPr>
            <w:rFonts w:ascii="Times New Roman" w:hAnsi="Times New Roman" w:cs="Times New Roman"/>
            <w:lang w:val="en-AU"/>
          </w:rPr>
          <w:delText xml:space="preserve">these two </w:delText>
        </w:r>
        <w:r w:rsidR="00E569A8" w:rsidDel="00EC7FD9">
          <w:rPr>
            <w:rFonts w:ascii="Times New Roman" w:hAnsi="Times New Roman" w:cs="Times New Roman"/>
            <w:lang w:val="en-AU"/>
          </w:rPr>
          <w:delText>plant</w:delText>
        </w:r>
        <w:r w:rsidR="00BC471E" w:rsidDel="00EC7FD9">
          <w:rPr>
            <w:rFonts w:ascii="Times New Roman" w:hAnsi="Times New Roman" w:cs="Times New Roman"/>
            <w:lang w:val="en-AU"/>
          </w:rPr>
          <w:delText xml:space="preserve"> species,</w:delText>
        </w:r>
        <w:r w:rsidR="000A59F7" w:rsidDel="00EC7FD9">
          <w:rPr>
            <w:rFonts w:ascii="Times New Roman" w:hAnsi="Times New Roman" w:cs="Times New Roman"/>
            <w:lang w:val="en-AU"/>
          </w:rPr>
          <w:delText xml:space="preserve"> which </w:delText>
        </w:r>
        <w:r w:rsidR="000A59F7" w:rsidRPr="00BC471E" w:rsidDel="00EC7FD9">
          <w:rPr>
            <w:rFonts w:ascii="Times New Roman" w:hAnsi="Times New Roman" w:cs="Times New Roman"/>
            <w:lang w:val="en-AU"/>
          </w:rPr>
          <w:delText>are highly morphologically dissimilar</w:delText>
        </w:r>
        <w:r w:rsidR="000A59F7" w:rsidDel="00EC7FD9">
          <w:rPr>
            <w:rFonts w:ascii="Times New Roman" w:hAnsi="Times New Roman" w:cs="Times New Roman"/>
            <w:lang w:val="en-AU"/>
          </w:rPr>
          <w:delText xml:space="preserve"> in</w:delText>
        </w:r>
        <w:r w:rsidR="000B170B" w:rsidDel="00EC7FD9">
          <w:rPr>
            <w:rFonts w:ascii="Times New Roman" w:hAnsi="Times New Roman" w:cs="Times New Roman"/>
            <w:lang w:val="en-AU"/>
          </w:rPr>
          <w:delText xml:space="preserve"> floral structure</w:delText>
        </w:r>
      </w:del>
      <w:ins w:id="150" w:author="Jamie Stavert" w:date="2019-02-07T13:50:00Z">
        <w:r w:rsidR="00EC7FD9">
          <w:rPr>
            <w:rFonts w:ascii="Times New Roman" w:hAnsi="Times New Roman" w:cs="Times New Roman"/>
            <w:lang w:val="en-AU"/>
          </w:rPr>
          <w:t>Finally</w:t>
        </w:r>
      </w:ins>
      <w:r w:rsidR="000A59F7">
        <w:rPr>
          <w:rFonts w:ascii="Times New Roman" w:hAnsi="Times New Roman" w:cs="Times New Roman"/>
          <w:lang w:val="en-AU"/>
        </w:rPr>
        <w:t>,</w:t>
      </w:r>
      <w:r w:rsidR="00BC471E">
        <w:rPr>
          <w:rFonts w:ascii="Times New Roman" w:hAnsi="Times New Roman" w:cs="Times New Roman"/>
          <w:lang w:val="en-AU"/>
        </w:rPr>
        <w:t xml:space="preserve"> w</w:t>
      </w:r>
      <w:r w:rsidR="000A59F7">
        <w:rPr>
          <w:rFonts w:ascii="Times New Roman" w:hAnsi="Times New Roman" w:cs="Times New Roman"/>
          <w:lang w:val="en-AU"/>
        </w:rPr>
        <w:t>e test if</w:t>
      </w:r>
      <w:r w:rsidR="00BC471E">
        <w:rPr>
          <w:rFonts w:ascii="Times New Roman" w:hAnsi="Times New Roman" w:cs="Times New Roman"/>
          <w:lang w:val="en-AU"/>
        </w:rPr>
        <w:t xml:space="preserve"> </w:t>
      </w:r>
      <w:ins w:id="151" w:author="Jamie Stavert" w:date="2019-02-07T13:50:00Z">
        <w:r w:rsidR="00EC7FD9">
          <w:rPr>
            <w:rFonts w:ascii="Times New Roman" w:hAnsi="Times New Roman" w:cs="Times New Roman"/>
            <w:lang w:val="en-AU"/>
          </w:rPr>
          <w:t xml:space="preserve">floral visitation sequence </w:t>
        </w:r>
      </w:ins>
      <w:r w:rsidR="000A59F7">
        <w:rPr>
          <w:rFonts w:ascii="Times New Roman" w:hAnsi="Times New Roman" w:cs="Times New Roman"/>
          <w:lang w:val="en-AU"/>
        </w:rPr>
        <w:t xml:space="preserve">priority effects </w:t>
      </w:r>
      <w:del w:id="152" w:author="Jamie Stavert" w:date="2019-02-07T13:50:00Z">
        <w:r w:rsidR="000A59F7" w:rsidDel="00EC7FD9">
          <w:rPr>
            <w:rFonts w:ascii="Times New Roman" w:hAnsi="Times New Roman" w:cs="Times New Roman"/>
            <w:lang w:val="en-AU"/>
          </w:rPr>
          <w:delText xml:space="preserve">in floral visitation </w:delText>
        </w:r>
        <w:r w:rsidR="0076680E" w:rsidDel="00EC7FD9">
          <w:rPr>
            <w:rFonts w:ascii="Times New Roman" w:hAnsi="Times New Roman" w:cs="Times New Roman"/>
            <w:lang w:val="en-AU"/>
          </w:rPr>
          <w:delText xml:space="preserve">sequences </w:delText>
        </w:r>
      </w:del>
      <w:r w:rsidR="000A59F7">
        <w:rPr>
          <w:rFonts w:ascii="Times New Roman" w:hAnsi="Times New Roman" w:cs="Times New Roman"/>
          <w:lang w:val="en-AU"/>
        </w:rPr>
        <w:t xml:space="preserve">are </w:t>
      </w:r>
      <w:del w:id="153" w:author="Jamie Stavert" w:date="2019-02-07T13:50:00Z">
        <w:r w:rsidR="000B170B" w:rsidDel="00EC7FD9">
          <w:rPr>
            <w:rFonts w:ascii="Times New Roman" w:hAnsi="Times New Roman" w:cs="Times New Roman"/>
            <w:lang w:val="en-AU"/>
          </w:rPr>
          <w:delText xml:space="preserve">further </w:delText>
        </w:r>
      </w:del>
      <w:r w:rsidR="000A59F7">
        <w:rPr>
          <w:rFonts w:ascii="Times New Roman" w:hAnsi="Times New Roman" w:cs="Times New Roman"/>
          <w:lang w:val="en-AU"/>
        </w:rPr>
        <w:t xml:space="preserve">mediated </w:t>
      </w:r>
      <w:ins w:id="154" w:author="Jamie Stavert" w:date="2019-02-07T13:50:00Z">
        <w:r w:rsidR="00EC7FD9">
          <w:rPr>
            <w:rFonts w:ascii="Times New Roman" w:hAnsi="Times New Roman" w:cs="Times New Roman"/>
            <w:lang w:val="en-AU"/>
          </w:rPr>
          <w:t xml:space="preserve">to some degree </w:t>
        </w:r>
      </w:ins>
      <w:r w:rsidR="000A59F7">
        <w:rPr>
          <w:rFonts w:ascii="Times New Roman" w:hAnsi="Times New Roman" w:cs="Times New Roman"/>
          <w:lang w:val="en-AU"/>
        </w:rPr>
        <w:t>by</w:t>
      </w:r>
      <w:r w:rsidR="00E569A8">
        <w:rPr>
          <w:rFonts w:ascii="Times New Roman" w:hAnsi="Times New Roman" w:cs="Times New Roman"/>
          <w:lang w:val="en-AU"/>
        </w:rPr>
        <w:t xml:space="preserve"> </w:t>
      </w:r>
      <w:ins w:id="155" w:author="Jamie Stavert" w:date="2019-02-07T13:51:00Z">
        <w:r w:rsidR="00EC7FD9">
          <w:rPr>
            <w:rFonts w:ascii="Times New Roman" w:hAnsi="Times New Roman" w:cs="Times New Roman"/>
            <w:lang w:val="en-AU"/>
          </w:rPr>
          <w:t xml:space="preserve">differences in </w:t>
        </w:r>
      </w:ins>
      <w:r w:rsidR="00BC471E">
        <w:rPr>
          <w:rFonts w:ascii="Times New Roman" w:hAnsi="Times New Roman" w:cs="Times New Roman"/>
          <w:lang w:val="en-AU"/>
        </w:rPr>
        <w:t>floral structure</w:t>
      </w:r>
      <w:r w:rsidR="000B170B">
        <w:rPr>
          <w:rFonts w:ascii="Times New Roman" w:hAnsi="Times New Roman" w:cs="Times New Roman"/>
          <w:lang w:val="en-AU"/>
        </w:rPr>
        <w:t xml:space="preserve"> </w:t>
      </w:r>
      <w:del w:id="156" w:author="Jamie Stavert" w:date="2019-02-07T13:51:00Z">
        <w:r w:rsidR="000B170B" w:rsidDel="00EC7FD9">
          <w:rPr>
            <w:rFonts w:ascii="Times New Roman" w:hAnsi="Times New Roman" w:cs="Times New Roman"/>
            <w:lang w:val="en-AU"/>
          </w:rPr>
          <w:delText>differences interacting with pollinator behaviour</w:delText>
        </w:r>
      </w:del>
      <w:ins w:id="157" w:author="Jamie Stavert" w:date="2019-02-07T13:51:00Z">
        <w:r w:rsidR="00EC7FD9">
          <w:rPr>
            <w:rFonts w:ascii="Times New Roman" w:hAnsi="Times New Roman" w:cs="Times New Roman"/>
            <w:lang w:val="en-AU"/>
          </w:rPr>
          <w:t>among plant species</w:t>
        </w:r>
      </w:ins>
      <w:r w:rsidR="0076680E">
        <w:rPr>
          <w:rFonts w:ascii="Times New Roman" w:hAnsi="Times New Roman" w:cs="Times New Roman"/>
          <w:lang w:val="en-AU"/>
        </w:rPr>
        <w:t>.</w:t>
      </w:r>
      <w:commentRangeEnd w:id="124"/>
      <w:r w:rsidR="00EC7FD9">
        <w:rPr>
          <w:rStyle w:val="CommentReference"/>
        </w:rPr>
        <w:commentReference w:id="124"/>
      </w:r>
    </w:p>
    <w:p w14:paraId="3185959E" w14:textId="77777777" w:rsidR="00BC471E" w:rsidRDefault="00BC471E" w:rsidP="00BC471E">
      <w:pPr>
        <w:spacing w:line="480" w:lineRule="auto"/>
        <w:jc w:val="both"/>
        <w:rPr>
          <w:rFonts w:ascii="Times New Roman" w:hAnsi="Times New Roman" w:cs="Times New Roman"/>
          <w:lang w:val="en-AU"/>
        </w:rPr>
      </w:pPr>
    </w:p>
    <w:p w14:paraId="6CC99A99" w14:textId="77777777" w:rsidR="00BC471E" w:rsidRDefault="00BC471E" w:rsidP="00BC471E">
      <w:pPr>
        <w:spacing w:line="480" w:lineRule="auto"/>
        <w:jc w:val="both"/>
        <w:rPr>
          <w:rFonts w:ascii="Times New Roman" w:hAnsi="Times New Roman" w:cs="Times New Roman"/>
          <w:b/>
          <w:lang w:val="en-AU"/>
        </w:rPr>
      </w:pPr>
      <w:r w:rsidRPr="00BC471E">
        <w:rPr>
          <w:rFonts w:ascii="Times New Roman" w:hAnsi="Times New Roman" w:cs="Times New Roman"/>
          <w:b/>
          <w:lang w:val="en-AU"/>
        </w:rPr>
        <w:t>Materials and Methods</w:t>
      </w:r>
    </w:p>
    <w:p w14:paraId="0D3CD55F" w14:textId="77777777" w:rsidR="00BC471E" w:rsidRDefault="00BC471E" w:rsidP="00BC471E">
      <w:pPr>
        <w:spacing w:line="480" w:lineRule="auto"/>
        <w:jc w:val="both"/>
        <w:rPr>
          <w:rFonts w:ascii="Times New Roman" w:hAnsi="Times New Roman" w:cs="Times New Roman"/>
          <w:b/>
          <w:lang w:val="en-AU"/>
        </w:rPr>
      </w:pPr>
    </w:p>
    <w:p w14:paraId="71D265AA" w14:textId="77777777" w:rsidR="000A59F7" w:rsidRDefault="000A59F7" w:rsidP="00BC471E">
      <w:pPr>
        <w:spacing w:line="480" w:lineRule="auto"/>
        <w:jc w:val="both"/>
        <w:rPr>
          <w:rFonts w:ascii="Times New Roman" w:hAnsi="Times New Roman" w:cs="Times New Roman"/>
          <w:b/>
          <w:lang w:val="en-AU"/>
        </w:rPr>
      </w:pPr>
      <w:r>
        <w:rPr>
          <w:rFonts w:ascii="Times New Roman" w:hAnsi="Times New Roman" w:cs="Times New Roman"/>
          <w:b/>
          <w:lang w:val="en-AU"/>
        </w:rPr>
        <w:t>Study site</w:t>
      </w:r>
    </w:p>
    <w:p w14:paraId="2F9327E4" w14:textId="6BFD4102" w:rsidR="000A59F7" w:rsidRDefault="000A59F7" w:rsidP="00BC471E">
      <w:pPr>
        <w:spacing w:line="480" w:lineRule="auto"/>
        <w:jc w:val="both"/>
        <w:rPr>
          <w:rFonts w:ascii="Times New Roman" w:hAnsi="Times New Roman" w:cs="Times New Roman"/>
        </w:rPr>
      </w:pPr>
      <w:del w:id="158" w:author="Jamie Stavert" w:date="2019-02-07T13:53:00Z">
        <w:r w:rsidRPr="000A59F7" w:rsidDel="003667CC">
          <w:rPr>
            <w:rFonts w:ascii="Times New Roman" w:hAnsi="Times New Roman" w:cs="Times New Roman"/>
            <w:lang w:val="en-AU"/>
          </w:rPr>
          <w:delText>This study was undertaken on</w:delText>
        </w:r>
      </w:del>
      <w:ins w:id="159" w:author="Jamie Stavert" w:date="2019-02-07T13:53:00Z">
        <w:r w:rsidR="003667CC">
          <w:rPr>
            <w:rFonts w:ascii="Times New Roman" w:hAnsi="Times New Roman" w:cs="Times New Roman"/>
            <w:lang w:val="en-AU"/>
          </w:rPr>
          <w:t>We conducted this study</w:t>
        </w:r>
      </w:ins>
      <w:r w:rsidRPr="000A59F7">
        <w:rPr>
          <w:rFonts w:ascii="Times New Roman" w:hAnsi="Times New Roman" w:cs="Times New Roman"/>
          <w:lang w:val="en-AU"/>
        </w:rPr>
        <w:t xml:space="preserve"> the North Coast, New South Wales, Australia on a large-scale commercial berry farm located at </w:t>
      </w:r>
      <w:r w:rsidRPr="000A59F7">
        <w:rPr>
          <w:rFonts w:ascii="Times New Roman" w:hAnsi="Times New Roman" w:cs="Times New Roman"/>
        </w:rPr>
        <w:t>Dirty Creek (29.990232°S, 153.143171°E)</w:t>
      </w:r>
      <w:r>
        <w:rPr>
          <w:rFonts w:ascii="Times New Roman" w:hAnsi="Times New Roman" w:cs="Times New Roman"/>
        </w:rPr>
        <w:t xml:space="preserve"> across two </w:t>
      </w:r>
      <w:commentRangeStart w:id="160"/>
      <w:r>
        <w:rPr>
          <w:rFonts w:ascii="Times New Roman" w:hAnsi="Times New Roman" w:cs="Times New Roman"/>
        </w:rPr>
        <w:t xml:space="preserve">flowering seasons </w:t>
      </w:r>
      <w:commentRangeEnd w:id="160"/>
      <w:r w:rsidR="003667CC">
        <w:rPr>
          <w:rStyle w:val="CommentReference"/>
        </w:rPr>
        <w:commentReference w:id="160"/>
      </w:r>
      <w:r>
        <w:rPr>
          <w:rFonts w:ascii="Times New Roman" w:hAnsi="Times New Roman" w:cs="Times New Roman"/>
        </w:rPr>
        <w:t>in 2017 and 2018</w:t>
      </w:r>
      <w:r w:rsidRPr="000A59F7">
        <w:rPr>
          <w:rFonts w:ascii="Times New Roman" w:hAnsi="Times New Roman" w:cs="Times New Roman"/>
        </w:rPr>
        <w:t>.</w:t>
      </w:r>
    </w:p>
    <w:p w14:paraId="3B6E167E" w14:textId="77777777" w:rsidR="000A59F7" w:rsidRDefault="000A59F7" w:rsidP="00BC471E">
      <w:pPr>
        <w:spacing w:line="480" w:lineRule="auto"/>
        <w:jc w:val="both"/>
        <w:rPr>
          <w:rFonts w:ascii="Times New Roman" w:hAnsi="Times New Roman" w:cs="Times New Roman"/>
        </w:rPr>
      </w:pPr>
    </w:p>
    <w:p w14:paraId="0961B040" w14:textId="77777777" w:rsidR="007159D3" w:rsidRPr="007159D3" w:rsidRDefault="007159D3" w:rsidP="00BC471E">
      <w:pPr>
        <w:spacing w:line="480" w:lineRule="auto"/>
        <w:jc w:val="both"/>
        <w:rPr>
          <w:rFonts w:ascii="Times New Roman" w:hAnsi="Times New Roman" w:cs="Times New Roman"/>
          <w:b/>
        </w:rPr>
      </w:pPr>
      <w:r w:rsidRPr="007159D3">
        <w:rPr>
          <w:rFonts w:ascii="Times New Roman" w:hAnsi="Times New Roman" w:cs="Times New Roman"/>
          <w:b/>
        </w:rPr>
        <w:lastRenderedPageBreak/>
        <w:t>Plant species and floral structure</w:t>
      </w:r>
    </w:p>
    <w:p w14:paraId="03B33DE0" w14:textId="502E9702" w:rsidR="000A59F7" w:rsidRDefault="00FB5CB0" w:rsidP="00BC471E">
      <w:pPr>
        <w:spacing w:line="480" w:lineRule="auto"/>
        <w:jc w:val="both"/>
        <w:rPr>
          <w:rFonts w:ascii="Times New Roman" w:hAnsi="Times New Roman" w:cs="Times New Roman"/>
          <w:lang w:val="en-AU"/>
        </w:rPr>
      </w:pPr>
      <w:r w:rsidRPr="000A59F7">
        <w:rPr>
          <w:rFonts w:ascii="Times New Roman" w:hAnsi="Times New Roman" w:cs="Times New Roman"/>
          <w:lang w:val="en-AU"/>
        </w:rPr>
        <w:t xml:space="preserve">We focussed </w:t>
      </w:r>
      <w:del w:id="161" w:author="Jamie Stavert" w:date="2019-02-07T13:54:00Z">
        <w:r w:rsidRPr="000A59F7" w:rsidDel="003667CC">
          <w:rPr>
            <w:rFonts w:ascii="Times New Roman" w:hAnsi="Times New Roman" w:cs="Times New Roman"/>
            <w:lang w:val="en-AU"/>
          </w:rPr>
          <w:delText xml:space="preserve">our study </w:delText>
        </w:r>
      </w:del>
      <w:r w:rsidRPr="000A59F7">
        <w:rPr>
          <w:rFonts w:ascii="Times New Roman" w:hAnsi="Times New Roman" w:cs="Times New Roman"/>
          <w:lang w:val="en-AU"/>
        </w:rPr>
        <w:t>on two blueberry species: ‘Southern Highbush’ (SH) (</w:t>
      </w:r>
      <w:r w:rsidRPr="000A59F7">
        <w:rPr>
          <w:rFonts w:ascii="Times New Roman" w:hAnsi="Times New Roman" w:cs="Times New Roman"/>
          <w:i/>
          <w:lang w:val="en-AU"/>
        </w:rPr>
        <w:t>Vaccinium corymbosum</w:t>
      </w:r>
      <w:r>
        <w:rPr>
          <w:rFonts w:ascii="Times New Roman" w:hAnsi="Times New Roman" w:cs="Times New Roman"/>
          <w:i/>
          <w:lang w:val="en-AU"/>
        </w:rPr>
        <w:t xml:space="preserve">, </w:t>
      </w:r>
      <w:r w:rsidRPr="007159D3">
        <w:rPr>
          <w:rFonts w:ascii="Times New Roman" w:hAnsi="Times New Roman" w:cs="Times New Roman"/>
          <w:lang w:val="en-AU"/>
        </w:rPr>
        <w:t>cultivar</w:t>
      </w:r>
      <w:r>
        <w:rPr>
          <w:rFonts w:ascii="Times New Roman" w:hAnsi="Times New Roman" w:cs="Times New Roman"/>
          <w:lang w:val="en-AU"/>
        </w:rPr>
        <w:t xml:space="preserve"> Snowchaser</w:t>
      </w:r>
      <w:r w:rsidRPr="000A59F7">
        <w:rPr>
          <w:rFonts w:ascii="Times New Roman" w:hAnsi="Times New Roman" w:cs="Times New Roman"/>
          <w:lang w:val="en-AU"/>
        </w:rPr>
        <w:t>) and ‘Rabbiteye’ (RE) (</w:t>
      </w:r>
      <w:r w:rsidRPr="000A59F7">
        <w:rPr>
          <w:rFonts w:ascii="Times New Roman" w:hAnsi="Times New Roman" w:cs="Times New Roman"/>
          <w:i/>
          <w:lang w:val="en-AU"/>
        </w:rPr>
        <w:t>V. ashei</w:t>
      </w:r>
      <w:r w:rsidRPr="007159D3">
        <w:rPr>
          <w:rFonts w:ascii="Times New Roman" w:hAnsi="Times New Roman" w:cs="Times New Roman"/>
          <w:lang w:val="en-AU"/>
        </w:rPr>
        <w:t xml:space="preserve">, </w:t>
      </w:r>
      <w:r>
        <w:rPr>
          <w:rFonts w:ascii="Times New Roman" w:hAnsi="Times New Roman" w:cs="Times New Roman"/>
          <w:lang w:val="en-AU"/>
        </w:rPr>
        <w:t>cultivar: Powder Blue</w:t>
      </w:r>
      <w:r w:rsidRPr="000A59F7">
        <w:rPr>
          <w:rFonts w:ascii="Times New Roman" w:hAnsi="Times New Roman" w:cs="Times New Roman"/>
          <w:lang w:val="en-AU"/>
        </w:rPr>
        <w:t>)</w:t>
      </w:r>
      <w:r>
        <w:rPr>
          <w:rFonts w:ascii="Times New Roman" w:hAnsi="Times New Roman" w:cs="Times New Roman"/>
          <w:lang w:val="en-AU"/>
        </w:rPr>
        <w:t xml:space="preserve">, and one raspberry species: </w:t>
      </w:r>
      <w:r>
        <w:rPr>
          <w:rFonts w:ascii="Times New Roman" w:hAnsi="Times New Roman" w:cs="Times New Roman"/>
          <w:i/>
          <w:lang w:val="en-AU"/>
        </w:rPr>
        <w:t xml:space="preserve">Rubus </w:t>
      </w:r>
      <w:r w:rsidRPr="007159D3">
        <w:rPr>
          <w:rFonts w:ascii="Times New Roman" w:hAnsi="Times New Roman" w:cs="Times New Roman"/>
          <w:i/>
          <w:lang w:val="en-AU"/>
        </w:rPr>
        <w:t>idaeus</w:t>
      </w:r>
      <w:r>
        <w:rPr>
          <w:rFonts w:ascii="Times New Roman" w:hAnsi="Times New Roman" w:cs="Times New Roman"/>
          <w:i/>
          <w:lang w:val="en-AU"/>
        </w:rPr>
        <w:t xml:space="preserve">, </w:t>
      </w:r>
      <w:r>
        <w:rPr>
          <w:rFonts w:ascii="Times New Roman" w:hAnsi="Times New Roman" w:cs="Times New Roman"/>
          <w:lang w:val="en-AU"/>
        </w:rPr>
        <w:t xml:space="preserve">cultivar: Driscoll Cardinal. </w:t>
      </w:r>
      <w:r w:rsidR="00BE2DB2">
        <w:rPr>
          <w:rFonts w:ascii="Times New Roman" w:hAnsi="Times New Roman" w:cs="Times New Roman"/>
          <w:lang w:val="en-AU"/>
        </w:rPr>
        <w:t xml:space="preserve">Both </w:t>
      </w:r>
      <w:r w:rsidR="00BE2DB2">
        <w:rPr>
          <w:rFonts w:ascii="Times New Roman" w:hAnsi="Times New Roman" w:cs="Times New Roman"/>
        </w:rPr>
        <w:t>b</w:t>
      </w:r>
      <w:commentRangeStart w:id="162"/>
      <w:r w:rsidR="000A59F7" w:rsidRPr="000A59F7">
        <w:rPr>
          <w:rFonts w:ascii="Times New Roman" w:hAnsi="Times New Roman" w:cs="Times New Roman"/>
        </w:rPr>
        <w:t xml:space="preserve">lueberry </w:t>
      </w:r>
      <w:r w:rsidR="00BE2DB2">
        <w:rPr>
          <w:rFonts w:ascii="Times New Roman" w:hAnsi="Times New Roman" w:cs="Times New Roman"/>
        </w:rPr>
        <w:t xml:space="preserve">and raspberry </w:t>
      </w:r>
      <w:r w:rsidR="000A59F7" w:rsidRPr="000A59F7">
        <w:rPr>
          <w:rFonts w:ascii="Times New Roman" w:hAnsi="Times New Roman" w:cs="Times New Roman"/>
        </w:rPr>
        <w:t xml:space="preserve">flowers are </w:t>
      </w:r>
      <w:r w:rsidR="00BE2DB2">
        <w:rPr>
          <w:rFonts w:ascii="Times New Roman" w:hAnsi="Times New Roman" w:cs="Times New Roman"/>
        </w:rPr>
        <w:t xml:space="preserve">hermaphroditic but differ considerably in shape and </w:t>
      </w:r>
      <w:del w:id="163" w:author="Jamie Stavert" w:date="2019-02-07T13:54:00Z">
        <w:r w:rsidR="00BE2DB2" w:rsidDel="003667CC">
          <w:rPr>
            <w:rFonts w:ascii="Times New Roman" w:hAnsi="Times New Roman" w:cs="Times New Roman"/>
          </w:rPr>
          <w:delText>displaye</w:delText>
        </w:r>
      </w:del>
      <w:ins w:id="164" w:author="Jamie Stavert" w:date="2019-02-07T13:54:00Z">
        <w:r w:rsidR="003667CC">
          <w:rPr>
            <w:rFonts w:ascii="Times New Roman" w:hAnsi="Times New Roman" w:cs="Times New Roman"/>
          </w:rPr>
          <w:t>display</w:t>
        </w:r>
      </w:ins>
      <w:r w:rsidR="00BE2DB2">
        <w:rPr>
          <w:rFonts w:ascii="Times New Roman" w:hAnsi="Times New Roman" w:cs="Times New Roman"/>
        </w:rPr>
        <w:t xml:space="preserve">. Blueberry flowers are </w:t>
      </w:r>
      <w:r w:rsidR="000A59F7" w:rsidRPr="000A59F7">
        <w:rPr>
          <w:rFonts w:ascii="Times New Roman" w:hAnsi="Times New Roman" w:cs="Times New Roman"/>
        </w:rPr>
        <w:t>urceolate</w:t>
      </w:r>
      <w:r w:rsidR="00BE2DB2">
        <w:rPr>
          <w:rFonts w:ascii="Times New Roman" w:hAnsi="Times New Roman" w:cs="Times New Roman"/>
        </w:rPr>
        <w:t xml:space="preserve">, and </w:t>
      </w:r>
      <w:r w:rsidR="00BE2DB2">
        <w:rPr>
          <w:rFonts w:ascii="Times New Roman" w:hAnsi="Times New Roman" w:cs="Times New Roman"/>
          <w:lang w:val="en-AU"/>
        </w:rPr>
        <w:t>i</w:t>
      </w:r>
      <w:r w:rsidR="000A59F7" w:rsidRPr="000A59F7">
        <w:rPr>
          <w:rFonts w:ascii="Times New Roman" w:hAnsi="Times New Roman" w:cs="Times New Roman"/>
          <w:lang w:val="en-AU"/>
        </w:rPr>
        <w:t xml:space="preserve">n open flowers, the anthers remain enclosed within the corolla whereas </w:t>
      </w:r>
      <w:r w:rsidR="007159D3">
        <w:rPr>
          <w:rFonts w:ascii="Times New Roman" w:hAnsi="Times New Roman" w:cs="Times New Roman"/>
          <w:lang w:val="en-AU"/>
        </w:rPr>
        <w:t>a single</w:t>
      </w:r>
      <w:r w:rsidR="000A59F7" w:rsidRPr="000A59F7">
        <w:rPr>
          <w:rFonts w:ascii="Times New Roman" w:hAnsi="Times New Roman" w:cs="Times New Roman"/>
          <w:lang w:val="en-AU"/>
        </w:rPr>
        <w:t xml:space="preserve"> stigma protrudes slightly above the corolla aperture.</w:t>
      </w:r>
      <w:commentRangeEnd w:id="162"/>
      <w:r w:rsidR="000A59F7">
        <w:rPr>
          <w:rStyle w:val="CommentReference"/>
        </w:rPr>
        <w:commentReference w:id="162"/>
      </w:r>
      <w:r w:rsidR="000A59F7" w:rsidRPr="000A59F7">
        <w:t xml:space="preserve"> </w:t>
      </w:r>
      <w:r w:rsidR="007159D3">
        <w:rPr>
          <w:rFonts w:ascii="Times New Roman" w:hAnsi="Times New Roman" w:cs="Times New Roman"/>
          <w:lang w:val="en-AU"/>
        </w:rPr>
        <w:t xml:space="preserve">In contrast, raspberry flowers are </w:t>
      </w:r>
      <w:r>
        <w:rPr>
          <w:rFonts w:ascii="Times New Roman" w:hAnsi="Times New Roman" w:cs="Times New Roman"/>
          <w:lang w:val="en-AU"/>
        </w:rPr>
        <w:t xml:space="preserve">dish-shaped, </w:t>
      </w:r>
      <w:r w:rsidR="007159D3">
        <w:rPr>
          <w:rFonts w:ascii="Times New Roman" w:hAnsi="Times New Roman" w:cs="Times New Roman"/>
          <w:lang w:val="en-AU"/>
        </w:rPr>
        <w:t xml:space="preserve">but open in floral display, with </w:t>
      </w:r>
      <w:r>
        <w:rPr>
          <w:rFonts w:ascii="Times New Roman" w:hAnsi="Times New Roman" w:cs="Times New Roman"/>
          <w:lang w:val="en-AU"/>
        </w:rPr>
        <w:t>~100</w:t>
      </w:r>
      <w:r w:rsidR="007159D3">
        <w:rPr>
          <w:rFonts w:ascii="Times New Roman" w:hAnsi="Times New Roman" w:cs="Times New Roman"/>
          <w:lang w:val="en-AU"/>
        </w:rPr>
        <w:t xml:space="preserve"> stigmas encircled by </w:t>
      </w:r>
      <w:r>
        <w:rPr>
          <w:rFonts w:ascii="Times New Roman" w:hAnsi="Times New Roman" w:cs="Times New Roman"/>
          <w:lang w:val="en-AU"/>
        </w:rPr>
        <w:t>~100</w:t>
      </w:r>
      <w:r w:rsidR="007159D3">
        <w:rPr>
          <w:rFonts w:ascii="Times New Roman" w:hAnsi="Times New Roman" w:cs="Times New Roman"/>
          <w:lang w:val="en-AU"/>
        </w:rPr>
        <w:t xml:space="preserve"> anthers</w:t>
      </w:r>
      <w:r>
        <w:rPr>
          <w:rFonts w:ascii="Times New Roman" w:hAnsi="Times New Roman" w:cs="Times New Roman"/>
          <w:lang w:val="en-AU"/>
        </w:rPr>
        <w:t xml:space="preserve"> (Driscoll Cardinal Patent)</w:t>
      </w:r>
      <w:r w:rsidR="007159D3">
        <w:rPr>
          <w:rFonts w:ascii="Times New Roman" w:hAnsi="Times New Roman" w:cs="Times New Roman"/>
          <w:lang w:val="en-AU"/>
        </w:rPr>
        <w:t xml:space="preserve">. </w:t>
      </w:r>
    </w:p>
    <w:p w14:paraId="0E597DD0" w14:textId="77777777" w:rsidR="007159D3" w:rsidRDefault="007159D3" w:rsidP="00BC471E">
      <w:pPr>
        <w:spacing w:line="480" w:lineRule="auto"/>
        <w:jc w:val="both"/>
        <w:rPr>
          <w:rFonts w:ascii="Times New Roman" w:hAnsi="Times New Roman" w:cs="Times New Roman"/>
          <w:lang w:val="en-AU"/>
        </w:rPr>
      </w:pPr>
    </w:p>
    <w:p w14:paraId="1A3C5A53" w14:textId="77777777" w:rsidR="007159D3" w:rsidRDefault="007159D3" w:rsidP="00BC471E">
      <w:pPr>
        <w:spacing w:line="480" w:lineRule="auto"/>
        <w:jc w:val="both"/>
        <w:rPr>
          <w:rFonts w:ascii="Times New Roman" w:hAnsi="Times New Roman" w:cs="Times New Roman"/>
          <w:lang w:val="en-AU"/>
        </w:rPr>
      </w:pPr>
      <w:commentRangeStart w:id="165"/>
      <w:r>
        <w:rPr>
          <w:rFonts w:ascii="Times New Roman" w:hAnsi="Times New Roman" w:cs="Times New Roman"/>
          <w:lang w:val="en-AU"/>
        </w:rPr>
        <w:t>A figure of each would be nice here I think.</w:t>
      </w:r>
      <w:commentRangeEnd w:id="165"/>
      <w:r w:rsidR="003667CC">
        <w:rPr>
          <w:rStyle w:val="CommentReference"/>
        </w:rPr>
        <w:commentReference w:id="165"/>
      </w:r>
    </w:p>
    <w:p w14:paraId="1861D9C0" w14:textId="77777777" w:rsidR="007159D3" w:rsidRDefault="007159D3" w:rsidP="00BC471E">
      <w:pPr>
        <w:spacing w:line="480" w:lineRule="auto"/>
        <w:jc w:val="both"/>
        <w:rPr>
          <w:rFonts w:ascii="Times New Roman" w:hAnsi="Times New Roman" w:cs="Times New Roman"/>
          <w:lang w:val="en-AU"/>
        </w:rPr>
      </w:pPr>
    </w:p>
    <w:p w14:paraId="7CEB6C0B" w14:textId="77777777" w:rsidR="007159D3" w:rsidRPr="0040710D" w:rsidRDefault="0040710D" w:rsidP="00BC471E">
      <w:pPr>
        <w:spacing w:line="480" w:lineRule="auto"/>
        <w:jc w:val="both"/>
        <w:rPr>
          <w:rFonts w:ascii="Times New Roman" w:hAnsi="Times New Roman" w:cs="Times New Roman"/>
          <w:b/>
          <w:lang w:val="en-AU"/>
        </w:rPr>
      </w:pPr>
      <w:r>
        <w:rPr>
          <w:rFonts w:ascii="Times New Roman" w:hAnsi="Times New Roman" w:cs="Times New Roman"/>
          <w:b/>
          <w:lang w:val="en-AU"/>
        </w:rPr>
        <w:t>Floral v</w:t>
      </w:r>
      <w:r w:rsidR="007159D3" w:rsidRPr="007159D3">
        <w:rPr>
          <w:rFonts w:ascii="Times New Roman" w:hAnsi="Times New Roman" w:cs="Times New Roman"/>
          <w:b/>
          <w:lang w:val="en-AU"/>
        </w:rPr>
        <w:t>isitation</w:t>
      </w:r>
    </w:p>
    <w:p w14:paraId="6E9CE545" w14:textId="24BED040" w:rsidR="0040710D" w:rsidDel="006E55FF" w:rsidRDefault="0040710D" w:rsidP="0040710D">
      <w:pPr>
        <w:pStyle w:val="NormalWeb"/>
        <w:spacing w:line="480" w:lineRule="auto"/>
        <w:jc w:val="both"/>
        <w:rPr>
          <w:del w:id="166" w:author="Jamie Stavert" w:date="2019-02-07T14:02:00Z"/>
        </w:rPr>
      </w:pPr>
      <w:r>
        <w:t>W</w:t>
      </w:r>
      <w:r w:rsidRPr="0040710D">
        <w:t>e placed organza bags over developing shoots and tagged developing flowers</w:t>
      </w:r>
      <w:r>
        <w:t xml:space="preserve"> in both </w:t>
      </w:r>
      <w:del w:id="167" w:author="Jamie Stavert" w:date="2019-02-07T13:57:00Z">
        <w:r w:rsidDel="0090093E">
          <w:delText>plant species</w:delText>
        </w:r>
      </w:del>
      <w:ins w:id="168" w:author="Jamie Stavert" w:date="2019-02-07T13:57:00Z">
        <w:r w:rsidR="0090093E">
          <w:t>blueberry and raspberry</w:t>
        </w:r>
      </w:ins>
      <w:r>
        <w:t xml:space="preserve">. </w:t>
      </w:r>
      <w:r w:rsidRPr="00C56FAC">
        <w:t xml:space="preserve">We un-bagged flowers upon opening and observed the two dominant pollinator species </w:t>
      </w:r>
      <w:del w:id="169" w:author="Jamie Stavert" w:date="2019-02-07T13:58:00Z">
        <w:r w:rsidRPr="00C56FAC" w:rsidDel="0090093E">
          <w:delText>present</w:delText>
        </w:r>
      </w:del>
      <w:ins w:id="170" w:author="Jamie Stavert" w:date="2019-02-07T13:58:00Z">
        <w:r w:rsidR="0090093E">
          <w:t>(</w:t>
        </w:r>
      </w:ins>
      <w:del w:id="171" w:author="Jamie Stavert" w:date="2019-02-07T13:58:00Z">
        <w:r w:rsidRPr="00C56FAC" w:rsidDel="0090093E">
          <w:delText xml:space="preserve">: the </w:delText>
        </w:r>
      </w:del>
      <w:r w:rsidRPr="00C56FAC">
        <w:t>European honeybee</w:t>
      </w:r>
      <w:ins w:id="172" w:author="Jamie Stavert" w:date="2019-02-07T13:58:00Z">
        <w:r w:rsidR="0090093E">
          <w:t>s</w:t>
        </w:r>
      </w:ins>
      <w:r w:rsidRPr="00C56FAC">
        <w:t xml:space="preserve">, </w:t>
      </w:r>
      <w:r w:rsidRPr="00C56FAC">
        <w:rPr>
          <w:i/>
        </w:rPr>
        <w:t>Apis mellifera,</w:t>
      </w:r>
      <w:r w:rsidRPr="00C56FAC">
        <w:t xml:space="preserve"> and </w:t>
      </w:r>
      <w:del w:id="173" w:author="Jamie Stavert" w:date="2019-02-07T13:58:00Z">
        <w:r w:rsidRPr="00C56FAC" w:rsidDel="0090093E">
          <w:delText xml:space="preserve">the </w:delText>
        </w:r>
      </w:del>
      <w:r w:rsidRPr="00C56FAC">
        <w:t>native stingless bee</w:t>
      </w:r>
      <w:ins w:id="174" w:author="Jamie Stavert" w:date="2019-02-07T13:58:00Z">
        <w:r w:rsidR="0090093E">
          <w:t>s</w:t>
        </w:r>
      </w:ins>
      <w:r w:rsidRPr="00C56FAC">
        <w:t xml:space="preserve">, </w:t>
      </w:r>
      <w:r w:rsidRPr="00C56FAC">
        <w:rPr>
          <w:i/>
        </w:rPr>
        <w:t>Tetragonula carbonaria</w:t>
      </w:r>
      <w:ins w:id="175" w:author="Jamie Stavert" w:date="2019-02-07T13:58:00Z">
        <w:r w:rsidR="0090093E">
          <w:t>)</w:t>
        </w:r>
      </w:ins>
      <w:del w:id="176" w:author="Jamie Stavert" w:date="2019-02-07T13:58:00Z">
        <w:r w:rsidDel="0090093E">
          <w:rPr>
            <w:i/>
          </w:rPr>
          <w:delText>,</w:delText>
        </w:r>
      </w:del>
      <w:r w:rsidRPr="0040710D">
        <w:t xml:space="preserve"> </w:t>
      </w:r>
      <w:r w:rsidRPr="00C56FAC">
        <w:t>visit designated flowers</w:t>
      </w:r>
      <w:ins w:id="177" w:author="Jamie Stavert" w:date="2019-02-07T13:59:00Z">
        <w:r w:rsidR="0090093E">
          <w:t>. This resulted in sequential visits ranging from</w:t>
        </w:r>
      </w:ins>
      <w:del w:id="178" w:author="Jamie Stavert" w:date="2019-02-07T13:59:00Z">
        <w:r w:rsidRPr="00C56FAC" w:rsidDel="0090093E">
          <w:delText xml:space="preserve"> between</w:delText>
        </w:r>
      </w:del>
      <w:r>
        <w:t xml:space="preserve"> one to 15 </w:t>
      </w:r>
      <w:del w:id="179" w:author="Jamie Stavert" w:date="2019-02-07T13:59:00Z">
        <w:r w:rsidDel="0090093E">
          <w:delText xml:space="preserve">times </w:delText>
        </w:r>
      </w:del>
      <w:ins w:id="180" w:author="Jamie Stavert" w:date="2019-02-07T13:59:00Z">
        <w:r w:rsidR="0090093E">
          <w:t xml:space="preserve">visits </w:t>
        </w:r>
      </w:ins>
      <w:r>
        <w:t xml:space="preserve">in blueberry and one to 29 </w:t>
      </w:r>
      <w:del w:id="181" w:author="Jamie Stavert" w:date="2019-02-07T13:59:00Z">
        <w:r w:rsidDel="0090093E">
          <w:delText xml:space="preserve">times </w:delText>
        </w:r>
      </w:del>
      <w:ins w:id="182" w:author="Jamie Stavert" w:date="2019-02-07T13:59:00Z">
        <w:r w:rsidR="0090093E">
          <w:t xml:space="preserve">visits </w:t>
        </w:r>
      </w:ins>
      <w:r>
        <w:t>in raspberry</w:t>
      </w:r>
      <w:r w:rsidRPr="00C56FAC">
        <w:t>.</w:t>
      </w:r>
      <w:r w:rsidR="00E569A8">
        <w:t xml:space="preserve"> For </w:t>
      </w:r>
      <w:del w:id="183" w:author="Jamie Stavert" w:date="2019-02-07T13:59:00Z">
        <w:r w:rsidR="00E569A8" w:rsidDel="0090093E">
          <w:delText xml:space="preserve">every </w:delText>
        </w:r>
      </w:del>
      <w:ins w:id="184" w:author="Jamie Stavert" w:date="2019-02-07T13:59:00Z">
        <w:r w:rsidR="0090093E">
          <w:t xml:space="preserve">each </w:t>
        </w:r>
      </w:ins>
      <w:r w:rsidR="00E569A8">
        <w:t xml:space="preserve">visit, we </w:t>
      </w:r>
      <w:del w:id="185" w:author="Jamie Stavert" w:date="2019-02-07T13:59:00Z">
        <w:r w:rsidR="00E569A8" w:rsidDel="0090093E">
          <w:delText xml:space="preserve">noted </w:delText>
        </w:r>
      </w:del>
      <w:ins w:id="186" w:author="Jamie Stavert" w:date="2019-02-07T13:59:00Z">
        <w:r w:rsidR="0090093E">
          <w:t xml:space="preserve">recorded </w:t>
        </w:r>
      </w:ins>
      <w:r w:rsidR="00E569A8">
        <w:t>foraging behaviour (i.e.</w:t>
      </w:r>
      <w:ins w:id="187" w:author="Jamie Stavert" w:date="2019-02-07T13:59:00Z">
        <w:r w:rsidR="0090093E">
          <w:t>,</w:t>
        </w:r>
      </w:ins>
      <w:r w:rsidR="00E569A8">
        <w:t xml:space="preserve"> pollen or nectar foraging</w:t>
      </w:r>
      <w:ins w:id="188" w:author="Jamie Stavert" w:date="2019-02-07T13:59:00Z">
        <w:r w:rsidR="0090093E">
          <w:t xml:space="preserve">) based on </w:t>
        </w:r>
      </w:ins>
      <w:del w:id="189" w:author="Jamie Stavert" w:date="2019-02-07T13:59:00Z">
        <w:r w:rsidR="00E569A8" w:rsidDel="0090093E">
          <w:delText xml:space="preserve"> on the basis of </w:delText>
        </w:r>
      </w:del>
      <w:r w:rsidR="00E569A8">
        <w:t>the presence of corbiculae</w:t>
      </w:r>
      <w:del w:id="190" w:author="Jamie Stavert" w:date="2019-02-07T14:00:00Z">
        <w:r w:rsidR="00E569A8" w:rsidDel="0090093E">
          <w:delText>)</w:delText>
        </w:r>
      </w:del>
      <w:r w:rsidR="00E569A8">
        <w:t>.</w:t>
      </w:r>
      <w:r w:rsidRPr="00C56FAC">
        <w:t xml:space="preserve"> </w:t>
      </w:r>
      <w:commentRangeStart w:id="191"/>
      <w:r w:rsidRPr="00C56FAC">
        <w:t xml:space="preserve">Once </w:t>
      </w:r>
      <w:del w:id="192" w:author="Jamie Stavert" w:date="2019-02-07T14:00:00Z">
        <w:r w:rsidRPr="00C56FAC" w:rsidDel="0090093E">
          <w:delText>completed</w:delText>
        </w:r>
      </w:del>
      <w:ins w:id="193" w:author="Jamie Stavert" w:date="2019-02-07T14:00:00Z">
        <w:r w:rsidR="0090093E">
          <w:t>visited</w:t>
        </w:r>
      </w:ins>
      <w:del w:id="194" w:author="Jamie Stavert" w:date="2019-02-07T14:00:00Z">
        <w:r w:rsidRPr="00C56FAC" w:rsidDel="0090093E">
          <w:delText>, these flowers were then</w:delText>
        </w:r>
      </w:del>
      <w:ins w:id="195" w:author="Jamie Stavert" w:date="2019-02-07T14:00:00Z">
        <w:r w:rsidR="0090093E">
          <w:t>, each flower was</w:t>
        </w:r>
      </w:ins>
      <w:r w:rsidRPr="00C56FAC">
        <w:t xml:space="preserve"> re-bagged for duration of flowering.</w:t>
      </w:r>
      <w:r>
        <w:t xml:space="preserve"> </w:t>
      </w:r>
      <w:commentRangeEnd w:id="191"/>
      <w:r w:rsidR="0090093E">
        <w:rPr>
          <w:rStyle w:val="CommentReference"/>
          <w:rFonts w:asciiTheme="minorHAnsi" w:eastAsiaTheme="minorHAnsi" w:hAnsiTheme="minorHAnsi" w:cstheme="minorBidi"/>
          <w:lang w:val="en-GB"/>
        </w:rPr>
        <w:commentReference w:id="191"/>
      </w:r>
      <w:commentRangeStart w:id="196"/>
      <w:r>
        <w:t>Fruit set was estimated one month after flowering</w:t>
      </w:r>
      <w:commentRangeEnd w:id="196"/>
      <w:r w:rsidR="0090093E">
        <w:rPr>
          <w:rStyle w:val="CommentReference"/>
          <w:rFonts w:asciiTheme="minorHAnsi" w:eastAsiaTheme="minorHAnsi" w:hAnsiTheme="minorHAnsi" w:cstheme="minorBidi"/>
          <w:lang w:val="en-GB"/>
        </w:rPr>
        <w:commentReference w:id="196"/>
      </w:r>
      <w:r w:rsidR="008D731D">
        <w:t xml:space="preserve"> (in blueberry only due to </w:t>
      </w:r>
      <w:r w:rsidR="007C02B2">
        <w:t>the raspberry cultivar being highly self-fruitful (Driscoll Cardinal Patent</w:t>
      </w:r>
      <w:r w:rsidR="008D731D">
        <w:t>)</w:t>
      </w:r>
      <w:r>
        <w:t xml:space="preserve">, and fruit weight </w:t>
      </w:r>
      <w:r w:rsidR="008D731D">
        <w:t xml:space="preserve">was </w:t>
      </w:r>
      <w:commentRangeStart w:id="197"/>
      <w:r>
        <w:t xml:space="preserve">measured </w:t>
      </w:r>
      <w:r w:rsidR="008D731D">
        <w:t xml:space="preserve">in grams </w:t>
      </w:r>
      <w:commentRangeEnd w:id="197"/>
      <w:r w:rsidR="0090093E">
        <w:rPr>
          <w:rStyle w:val="CommentReference"/>
          <w:rFonts w:asciiTheme="minorHAnsi" w:eastAsiaTheme="minorHAnsi" w:hAnsiTheme="minorHAnsi" w:cstheme="minorBidi"/>
          <w:lang w:val="en-GB"/>
        </w:rPr>
        <w:commentReference w:id="197"/>
      </w:r>
      <w:r w:rsidR="008D731D">
        <w:t xml:space="preserve">in both species </w:t>
      </w:r>
      <w:r>
        <w:t>on an analytical balance upon ripening.</w:t>
      </w:r>
    </w:p>
    <w:p w14:paraId="14146AE6" w14:textId="77777777" w:rsidR="0040710D" w:rsidRDefault="0040710D" w:rsidP="006E55FF">
      <w:pPr>
        <w:pStyle w:val="NormalWeb"/>
        <w:spacing w:line="480" w:lineRule="auto"/>
        <w:jc w:val="both"/>
        <w:pPrChange w:id="198" w:author="Jamie Stavert" w:date="2019-02-07T14:02:00Z">
          <w:pPr>
            <w:spacing w:line="480" w:lineRule="auto"/>
            <w:jc w:val="both"/>
          </w:pPr>
        </w:pPrChange>
      </w:pPr>
    </w:p>
    <w:p w14:paraId="6E55C382" w14:textId="77777777" w:rsidR="0040710D" w:rsidRDefault="0040710D" w:rsidP="00BC471E">
      <w:pPr>
        <w:spacing w:line="480" w:lineRule="auto"/>
        <w:jc w:val="both"/>
        <w:rPr>
          <w:rFonts w:ascii="Times New Roman" w:hAnsi="Times New Roman" w:cs="Times New Roman"/>
          <w:b/>
          <w:lang w:val="en-AU"/>
        </w:rPr>
      </w:pPr>
      <w:r>
        <w:rPr>
          <w:rFonts w:ascii="Times New Roman" w:hAnsi="Times New Roman" w:cs="Times New Roman"/>
          <w:b/>
          <w:lang w:val="en-AU"/>
        </w:rPr>
        <w:lastRenderedPageBreak/>
        <w:t>Data analysis</w:t>
      </w:r>
    </w:p>
    <w:p w14:paraId="6B3A36C7" w14:textId="3B62968A" w:rsidR="0040710D" w:rsidRDefault="0040710D" w:rsidP="0040710D">
      <w:pPr>
        <w:pStyle w:val="NormalWeb"/>
        <w:spacing w:line="480" w:lineRule="auto"/>
        <w:jc w:val="both"/>
      </w:pPr>
      <w:r w:rsidRPr="00C56FAC">
        <w:t xml:space="preserve">All analyses were conducted in </w:t>
      </w:r>
      <w:r w:rsidRPr="00C56FAC">
        <w:rPr>
          <w:i/>
        </w:rPr>
        <w:t>R</w:t>
      </w:r>
      <w:r w:rsidRPr="00C56FAC">
        <w:t xml:space="preserve"> v3.5.1 (R Core Team</w:t>
      </w:r>
      <w:r>
        <w:t>,</w:t>
      </w:r>
      <w:r w:rsidRPr="00C56FAC">
        <w:t xml:space="preserve"> 2018). We specified generalised linear mixed models (GLMM) using </w:t>
      </w:r>
      <w:r>
        <w:rPr>
          <w:i/>
        </w:rPr>
        <w:t>glmmTMB</w:t>
      </w:r>
      <w:r w:rsidRPr="00C56FAC">
        <w:t xml:space="preserve"> (</w:t>
      </w:r>
      <w:r w:rsidR="008D731D" w:rsidRPr="00C56FAC">
        <w:t>v.</w:t>
      </w:r>
      <w:r w:rsidR="008D731D">
        <w:t>0</w:t>
      </w:r>
      <w:r w:rsidR="008D731D" w:rsidRPr="00C56FAC">
        <w:t>.</w:t>
      </w:r>
      <w:r w:rsidR="008D731D">
        <w:t>2</w:t>
      </w:r>
      <w:r w:rsidR="008D731D" w:rsidRPr="00C56FAC">
        <w:t>.</w:t>
      </w:r>
      <w:r w:rsidR="008D731D">
        <w:t xml:space="preserve">3, </w:t>
      </w:r>
      <w:r w:rsidRPr="0040710D">
        <w:t xml:space="preserve">Brooks </w:t>
      </w:r>
      <w:r w:rsidRPr="00C56FAC">
        <w:t>et al.</w:t>
      </w:r>
      <w:r>
        <w:t>,</w:t>
      </w:r>
      <w:r w:rsidRPr="00C56FAC">
        <w:t xml:space="preserve"> 2017).</w:t>
      </w:r>
    </w:p>
    <w:p w14:paraId="5036024D" w14:textId="77777777" w:rsidR="00FB5CB0" w:rsidRDefault="00FB5CB0" w:rsidP="0040710D">
      <w:pPr>
        <w:pStyle w:val="NormalWeb"/>
        <w:spacing w:line="480" w:lineRule="auto"/>
        <w:jc w:val="both"/>
      </w:pPr>
    </w:p>
    <w:p w14:paraId="68F4CDBC" w14:textId="12858788" w:rsidR="00FB5CB0" w:rsidRPr="00FB5CB0" w:rsidRDefault="008D731D" w:rsidP="008D731D">
      <w:pPr>
        <w:pStyle w:val="NormalWeb"/>
        <w:spacing w:line="480" w:lineRule="auto"/>
        <w:jc w:val="both"/>
        <w:rPr>
          <w:i/>
        </w:rPr>
      </w:pPr>
      <w:r>
        <w:rPr>
          <w:i/>
        </w:rPr>
        <w:t>Interspecific priority effects</w:t>
      </w:r>
    </w:p>
    <w:p w14:paraId="3FE16C21" w14:textId="1CC87C77" w:rsidR="00E569A8" w:rsidRDefault="008D731D" w:rsidP="008D731D">
      <w:pPr>
        <w:pStyle w:val="NormalWeb"/>
        <w:spacing w:line="480" w:lineRule="auto"/>
        <w:jc w:val="both"/>
      </w:pPr>
      <w:r>
        <w:t xml:space="preserve">We estimated fruit set </w:t>
      </w:r>
      <w:ins w:id="199" w:author="Jamie Stavert" w:date="2019-02-07T14:03:00Z">
        <w:r w:rsidR="0012533F">
          <w:t>and</w:t>
        </w:r>
      </w:ins>
      <w:del w:id="200" w:author="Jamie Stavert" w:date="2019-02-07T14:02:00Z">
        <w:r w:rsidDel="0012533F">
          <w:delText>or</w:delText>
        </w:r>
      </w:del>
      <w:r>
        <w:t xml:space="preserve"> fruit weight as a function of the first floral visitor in a three-way interaction with the proportion of honey bee visits and the total number of floral visits along with two crossed random terms in blueberry: </w:t>
      </w:r>
      <w:r w:rsidRPr="008D731D">
        <w:rPr>
          <w:i/>
        </w:rPr>
        <w:t>block</w:t>
      </w:r>
      <w:r>
        <w:t xml:space="preserve"> and </w:t>
      </w:r>
      <w:r w:rsidRPr="008D731D">
        <w:rPr>
          <w:i/>
        </w:rPr>
        <w:t>year</w:t>
      </w:r>
      <w:r w:rsidRPr="008D731D">
        <w:t>,</w:t>
      </w:r>
      <w:r>
        <w:t xml:space="preserve"> and one random term: </w:t>
      </w:r>
      <w:r w:rsidRPr="008D731D">
        <w:rPr>
          <w:i/>
        </w:rPr>
        <w:t>block</w:t>
      </w:r>
      <w:r>
        <w:t xml:space="preserve"> in raspberry. </w:t>
      </w:r>
    </w:p>
    <w:p w14:paraId="5839147A" w14:textId="7FF152EC" w:rsidR="00E569A8" w:rsidRDefault="00E569A8" w:rsidP="008D731D">
      <w:pPr>
        <w:pStyle w:val="NormalWeb"/>
        <w:spacing w:line="480" w:lineRule="auto"/>
        <w:jc w:val="both"/>
        <w:rPr>
          <w:i/>
        </w:rPr>
      </w:pPr>
      <w:r w:rsidRPr="00E569A8">
        <w:rPr>
          <w:i/>
        </w:rPr>
        <w:t>Intraspecific priority effects</w:t>
      </w:r>
    </w:p>
    <w:p w14:paraId="680732B9" w14:textId="4F4A66F0" w:rsidR="00E569A8" w:rsidRDefault="00E569A8" w:rsidP="008D731D">
      <w:pPr>
        <w:pStyle w:val="NormalWeb"/>
        <w:spacing w:line="480" w:lineRule="auto"/>
        <w:jc w:val="both"/>
      </w:pPr>
      <w:r>
        <w:t>We first subsetted our data to single-species compositional visits (</w:t>
      </w:r>
      <w:ins w:id="201" w:author="Jamie Stavert" w:date="2019-02-07T14:03:00Z">
        <w:r w:rsidR="0012533F">
          <w:t xml:space="preserve">categorical; </w:t>
        </w:r>
      </w:ins>
      <w:del w:id="202" w:author="Jamie Stavert" w:date="2019-02-07T14:03:00Z">
        <w:r w:rsidDel="0012533F">
          <w:delText xml:space="preserve">i.e. only </w:delText>
        </w:r>
      </w:del>
      <w:r>
        <w:t xml:space="preserve">honeybees or stingless bees). We then estimated fruit </w:t>
      </w:r>
      <w:r w:rsidR="00B659FB">
        <w:t xml:space="preserve">set </w:t>
      </w:r>
      <w:r>
        <w:t>or fruit weight as a function of the first floral visitor’s behaviour (</w:t>
      </w:r>
      <w:del w:id="203" w:author="Jamie Stavert" w:date="2019-02-07T14:03:00Z">
        <w:r w:rsidDel="0012533F">
          <w:delText>i.e.</w:delText>
        </w:r>
      </w:del>
      <w:ins w:id="204" w:author="Jamie Stavert" w:date="2019-02-07T14:03:00Z">
        <w:r w:rsidR="0012533F">
          <w:t>categorical;</w:t>
        </w:r>
      </w:ins>
      <w:r>
        <w:t xml:space="preserve"> pollen or nectar foraging) in interaction with </w:t>
      </w:r>
      <w:r w:rsidR="00B659FB">
        <w:t xml:space="preserve">the </w:t>
      </w:r>
      <w:r>
        <w:t xml:space="preserve">proportion of pollen forager visits </w:t>
      </w:r>
      <w:ins w:id="205" w:author="Jamie Stavert" w:date="2019-02-07T14:06:00Z">
        <w:r w:rsidR="0012533F">
          <w:t xml:space="preserve">(continuous) </w:t>
        </w:r>
      </w:ins>
      <w:r>
        <w:t>and total number of floral visits</w:t>
      </w:r>
      <w:ins w:id="206" w:author="Jamie Stavert" w:date="2019-02-07T14:06:00Z">
        <w:r w:rsidR="0012533F">
          <w:t xml:space="preserve"> </w:t>
        </w:r>
        <w:r w:rsidR="0012533F">
          <w:t>(continuous)</w:t>
        </w:r>
      </w:ins>
      <w:r>
        <w:t xml:space="preserve">. </w:t>
      </w:r>
      <w:commentRangeStart w:id="207"/>
      <w:r>
        <w:t xml:space="preserve">Again, in blueberry, we included two crossed random terms: </w:t>
      </w:r>
      <w:r>
        <w:rPr>
          <w:i/>
        </w:rPr>
        <w:t xml:space="preserve">block </w:t>
      </w:r>
      <w:r>
        <w:t xml:space="preserve">and </w:t>
      </w:r>
      <w:r>
        <w:rPr>
          <w:i/>
        </w:rPr>
        <w:t xml:space="preserve">year, </w:t>
      </w:r>
      <w:r>
        <w:t xml:space="preserve">and in raspberry, one random term: </w:t>
      </w:r>
      <w:r w:rsidRPr="00E569A8">
        <w:rPr>
          <w:i/>
        </w:rPr>
        <w:t>block</w:t>
      </w:r>
      <w:r>
        <w:t xml:space="preserve">. </w:t>
      </w:r>
      <w:commentRangeEnd w:id="207"/>
      <w:r w:rsidR="0012533F">
        <w:rPr>
          <w:rStyle w:val="CommentReference"/>
          <w:rFonts w:asciiTheme="minorHAnsi" w:eastAsiaTheme="minorHAnsi" w:hAnsiTheme="minorHAnsi" w:cstheme="minorBidi"/>
          <w:lang w:val="en-GB"/>
        </w:rPr>
        <w:commentReference w:id="207"/>
      </w:r>
    </w:p>
    <w:p w14:paraId="72F8C908" w14:textId="407AD123" w:rsidR="00E569A8" w:rsidRDefault="00E569A8" w:rsidP="008D731D">
      <w:pPr>
        <w:pStyle w:val="NormalWeb"/>
        <w:spacing w:line="480" w:lineRule="auto"/>
        <w:jc w:val="both"/>
      </w:pPr>
    </w:p>
    <w:p w14:paraId="738C3296" w14:textId="28C3A0E5" w:rsidR="00E569A8" w:rsidRDefault="00E569A8" w:rsidP="008D731D">
      <w:pPr>
        <w:pStyle w:val="NormalWeb"/>
        <w:spacing w:line="480" w:lineRule="auto"/>
        <w:jc w:val="both"/>
      </w:pPr>
      <w:r>
        <w:t xml:space="preserve">For both intra- and interspecific analyses, we modelled fruit set with a binomial distribution and fruit weight with a Gaussian distribution and assessed model residuals using </w:t>
      </w:r>
      <w:r w:rsidRPr="008D731D">
        <w:rPr>
          <w:i/>
        </w:rPr>
        <w:t>DHARMa</w:t>
      </w:r>
      <w:r>
        <w:t xml:space="preserve"> (v.0.2.2, Hartig 2019).</w:t>
      </w:r>
    </w:p>
    <w:p w14:paraId="42A5343F" w14:textId="77777777" w:rsidR="00E569A8" w:rsidRPr="00E569A8" w:rsidRDefault="00E569A8" w:rsidP="008D731D">
      <w:pPr>
        <w:pStyle w:val="NormalWeb"/>
        <w:spacing w:line="480" w:lineRule="auto"/>
        <w:jc w:val="both"/>
      </w:pPr>
    </w:p>
    <w:p w14:paraId="3D9BE065" w14:textId="73D5D6B3" w:rsidR="00E569A8" w:rsidRPr="00E569A8" w:rsidRDefault="00E569A8" w:rsidP="008D731D">
      <w:pPr>
        <w:pStyle w:val="NormalWeb"/>
        <w:spacing w:line="480" w:lineRule="auto"/>
        <w:jc w:val="both"/>
        <w:rPr>
          <w:b/>
        </w:rPr>
      </w:pPr>
      <w:r w:rsidRPr="00E569A8">
        <w:rPr>
          <w:b/>
        </w:rPr>
        <w:lastRenderedPageBreak/>
        <w:t>Author contributions</w:t>
      </w:r>
    </w:p>
    <w:p w14:paraId="5DE477A3" w14:textId="298758CD" w:rsidR="00BC471E" w:rsidRDefault="00E569A8" w:rsidP="003B4CBC">
      <w:pPr>
        <w:pStyle w:val="NormalWeb"/>
        <w:spacing w:line="480" w:lineRule="auto"/>
        <w:jc w:val="both"/>
      </w:pPr>
      <w:r>
        <w:t xml:space="preserve">LK and RR </w:t>
      </w:r>
      <w:r w:rsidR="00FB5CB0">
        <w:t>conceived the study</w:t>
      </w:r>
      <w:r>
        <w:t xml:space="preserve"> and designed the </w:t>
      </w:r>
      <w:r w:rsidR="00FB5CB0">
        <w:t>experiments</w:t>
      </w:r>
      <w:r>
        <w:t xml:space="preserve">. LK and MM collected data. LK, JS and VG </w:t>
      </w:r>
      <w:r w:rsidR="00FB5CB0">
        <w:t>analysed these data</w:t>
      </w:r>
      <w:r>
        <w:t>. LK and JS wrote the manuscript and all authors contributed</w:t>
      </w:r>
      <w:r w:rsidR="003B4CBC">
        <w:t xml:space="preserve"> substantially</w:t>
      </w:r>
      <w:r>
        <w:t xml:space="preserve"> to the final </w:t>
      </w:r>
      <w:r w:rsidR="003B4CBC">
        <w:t>version</w:t>
      </w:r>
      <w:r>
        <w:t>.</w:t>
      </w:r>
    </w:p>
    <w:p w14:paraId="653DC5D6" w14:textId="0DDB82BB" w:rsidR="00FB5CB0" w:rsidRDefault="00FB5CB0" w:rsidP="003B4CBC">
      <w:pPr>
        <w:pStyle w:val="NormalWeb"/>
        <w:spacing w:line="480" w:lineRule="auto"/>
        <w:jc w:val="both"/>
      </w:pPr>
    </w:p>
    <w:p w14:paraId="3932E732" w14:textId="26D8648A" w:rsidR="00FB5CB0" w:rsidRDefault="00FB5CB0" w:rsidP="003B4CBC">
      <w:pPr>
        <w:pStyle w:val="NormalWeb"/>
        <w:spacing w:line="480" w:lineRule="auto"/>
        <w:jc w:val="both"/>
        <w:rPr>
          <w:b/>
        </w:rPr>
      </w:pPr>
      <w:r>
        <w:rPr>
          <w:b/>
        </w:rPr>
        <w:t>Acknowledgements</w:t>
      </w:r>
    </w:p>
    <w:p w14:paraId="5695C98A" w14:textId="60FCD87B" w:rsidR="00FB5CB0" w:rsidRPr="00FB5CB0" w:rsidRDefault="00FB5CB0" w:rsidP="003B4CBC">
      <w:pPr>
        <w:pStyle w:val="NormalWeb"/>
        <w:spacing w:line="480" w:lineRule="auto"/>
        <w:jc w:val="both"/>
      </w:pPr>
      <w:r>
        <w:t xml:space="preserve">We thank Costa Group for allowing farm access to undertake this research. We are grateful to </w:t>
      </w:r>
      <w:r w:rsidR="00BE2DB2">
        <w:t xml:space="preserve">Greg Bible, </w:t>
      </w:r>
      <w:r>
        <w:t>Juan Garces, Jeremy Jones, Jeremy Kirkland, Lindsey Kirkland and Carmen Laidlaw and Annie Warren for help in the field.</w:t>
      </w:r>
    </w:p>
    <w:sectPr w:rsidR="00FB5CB0" w:rsidRPr="00FB5CB0" w:rsidSect="00C22BE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2" w:author="Jamie Stavert" w:date="2019-02-07T12:35:00Z" w:initials="JS">
    <w:p w14:paraId="22A90F2F" w14:textId="2F0CE781" w:rsidR="006E55FF" w:rsidRDefault="006E55FF">
      <w:pPr>
        <w:pStyle w:val="CommentText"/>
      </w:pPr>
      <w:r>
        <w:rPr>
          <w:rStyle w:val="CommentReference"/>
        </w:rPr>
        <w:annotationRef/>
      </w:r>
      <w:r>
        <w:t>Give an example for each</w:t>
      </w:r>
    </w:p>
  </w:comment>
  <w:comment w:id="24" w:author="Jamie Stavert" w:date="2019-02-07T12:39:00Z" w:initials="JS">
    <w:p w14:paraId="050C8703" w14:textId="012D8EC7" w:rsidR="006E55FF" w:rsidRDefault="006E55FF">
      <w:pPr>
        <w:pStyle w:val="CommentText"/>
      </w:pPr>
      <w:r>
        <w:rPr>
          <w:rStyle w:val="CommentReference"/>
        </w:rPr>
        <w:annotationRef/>
      </w:r>
      <w:r>
        <w:t xml:space="preserve">This isn’t really clear – is it that changes in the environment influence priority effect or that early arriving species alter environmental conditions? </w:t>
      </w:r>
    </w:p>
  </w:comment>
  <w:comment w:id="28" w:author="Jamie Stavert" w:date="2019-02-07T12:40:00Z" w:initials="JS">
    <w:p w14:paraId="4BCB0A63" w14:textId="71A182FB" w:rsidR="006E55FF" w:rsidRDefault="006E55FF">
      <w:pPr>
        <w:pStyle w:val="CommentText"/>
      </w:pPr>
      <w:r>
        <w:rPr>
          <w:rStyle w:val="CommentReference"/>
        </w:rPr>
        <w:annotationRef/>
      </w:r>
      <w:r>
        <w:t>Again, this is a bit too vague</w:t>
      </w:r>
    </w:p>
  </w:comment>
  <w:comment w:id="45" w:author="Jamie Stavert" w:date="2019-02-07T12:44:00Z" w:initials="JS">
    <w:p w14:paraId="52301FAD" w14:textId="3FE9290E" w:rsidR="006E55FF" w:rsidRDefault="006E55FF">
      <w:pPr>
        <w:pStyle w:val="CommentText"/>
      </w:pPr>
      <w:r>
        <w:rPr>
          <w:rStyle w:val="CommentReference"/>
        </w:rPr>
        <w:annotationRef/>
      </w:r>
      <w:r>
        <w:t>Important how?</w:t>
      </w:r>
    </w:p>
  </w:comment>
  <w:comment w:id="60" w:author="Jamie Stavert" w:date="2019-02-07T12:51:00Z" w:initials="JS">
    <w:p w14:paraId="041AB597" w14:textId="2E2CCDB0" w:rsidR="006E55FF" w:rsidRDefault="006E55FF">
      <w:pPr>
        <w:pStyle w:val="CommentText"/>
      </w:pPr>
      <w:r>
        <w:rPr>
          <w:rStyle w:val="CommentReference"/>
        </w:rPr>
        <w:annotationRef/>
      </w:r>
      <w:r>
        <w:t xml:space="preserve">This is a bit too speculative for an introduction. I think you can pose the hypotheses here but need to examples from other systems (if the are none for pollination) to reinforce </w:t>
      </w:r>
    </w:p>
  </w:comment>
  <w:comment w:id="71" w:author="Jamie Stavert" w:date="2019-02-07T13:27:00Z" w:initials="JS">
    <w:p w14:paraId="2F04E29C" w14:textId="0123FA1D" w:rsidR="006E55FF" w:rsidRDefault="006E55FF">
      <w:pPr>
        <w:pStyle w:val="CommentText"/>
      </w:pPr>
      <w:r>
        <w:rPr>
          <w:rStyle w:val="CommentReference"/>
        </w:rPr>
        <w:annotationRef/>
      </w:r>
      <w:r>
        <w:t>I think this is a weak justification – would probably delete for now</w:t>
      </w:r>
    </w:p>
  </w:comment>
  <w:comment w:id="83" w:author="Jamie Stavert" w:date="2019-02-07T13:31:00Z" w:initials="JS">
    <w:p w14:paraId="67F7288B" w14:textId="6A26CE1A" w:rsidR="006E55FF" w:rsidRDefault="006E55FF">
      <w:pPr>
        <w:pStyle w:val="CommentText"/>
      </w:pPr>
      <w:r>
        <w:rPr>
          <w:rStyle w:val="CommentReference"/>
        </w:rPr>
        <w:annotationRef/>
      </w:r>
      <w:r>
        <w:t xml:space="preserve">Need to explain in layman’s terms what you mean by this, especially if targeting a more general audience </w:t>
      </w:r>
    </w:p>
  </w:comment>
  <w:comment w:id="92" w:author="Jamie Stavert" w:date="2019-02-07T13:35:00Z" w:initials="JS">
    <w:p w14:paraId="5B440341" w14:textId="719469ED" w:rsidR="006E55FF" w:rsidRDefault="006E55FF">
      <w:pPr>
        <w:pStyle w:val="CommentText"/>
      </w:pPr>
      <w:r>
        <w:rPr>
          <w:rStyle w:val="CommentReference"/>
        </w:rPr>
        <w:annotationRef/>
      </w:r>
      <w:r>
        <w:t>The meaning is hidden a little bit here. How do you expect different behaviours among species to drive priority effect? Need to give directionality</w:t>
      </w:r>
    </w:p>
  </w:comment>
  <w:comment w:id="123" w:author="Jamie Stavert" w:date="2019-02-07T13:44:00Z" w:initials="JS">
    <w:p w14:paraId="41C33B0A" w14:textId="1CA88A7E" w:rsidR="006E55FF" w:rsidRDefault="006E55FF">
      <w:pPr>
        <w:pStyle w:val="CommentText"/>
      </w:pPr>
      <w:r>
        <w:rPr>
          <w:rStyle w:val="CommentReference"/>
        </w:rPr>
        <w:annotationRef/>
      </w:r>
      <w:r>
        <w:t xml:space="preserve">Not really sure what you’re trying to say here – needs a little clarification </w:t>
      </w:r>
    </w:p>
  </w:comment>
  <w:comment w:id="124" w:author="Jamie Stavert" w:date="2019-02-07T13:52:00Z" w:initials="JS">
    <w:p w14:paraId="4D05B253" w14:textId="3AA5E8B3" w:rsidR="006E55FF" w:rsidRDefault="006E55FF">
      <w:pPr>
        <w:pStyle w:val="CommentText"/>
      </w:pPr>
      <w:r>
        <w:rPr>
          <w:rStyle w:val="CommentReference"/>
        </w:rPr>
        <w:annotationRef/>
      </w:r>
      <w:r>
        <w:t xml:space="preserve">I usually structure this finally paragraph by giving the questions followed by the hypotheses. Up to you what style to go with though </w:t>
      </w:r>
    </w:p>
  </w:comment>
  <w:comment w:id="160" w:author="Jamie Stavert" w:date="2019-02-07T13:54:00Z" w:initials="JS">
    <w:p w14:paraId="6DB3E162" w14:textId="20EB564F" w:rsidR="006E55FF" w:rsidRDefault="006E55FF">
      <w:pPr>
        <w:pStyle w:val="CommentText"/>
      </w:pPr>
      <w:r>
        <w:rPr>
          <w:rStyle w:val="CommentReference"/>
        </w:rPr>
        <w:annotationRef/>
      </w:r>
      <w:r>
        <w:t xml:space="preserve">Months? </w:t>
      </w:r>
    </w:p>
  </w:comment>
  <w:comment w:id="162" w:author="Liam Kendall" w:date="2019-02-04T14:49:00Z" w:initials="LK">
    <w:p w14:paraId="4508DFBF" w14:textId="77777777" w:rsidR="006E55FF" w:rsidRDefault="006E55FF">
      <w:pPr>
        <w:pStyle w:val="CommentText"/>
      </w:pPr>
      <w:r>
        <w:rPr>
          <w:rStyle w:val="CommentReference"/>
        </w:rPr>
        <w:annotationRef/>
      </w:r>
      <w:r>
        <w:t>Reword as the same as my other paper</w:t>
      </w:r>
    </w:p>
  </w:comment>
  <w:comment w:id="165" w:author="Jamie Stavert" w:date="2019-02-07T13:55:00Z" w:initials="JS">
    <w:p w14:paraId="266418F2" w14:textId="712B717A" w:rsidR="006E55FF" w:rsidRDefault="006E55FF">
      <w:pPr>
        <w:pStyle w:val="CommentText"/>
      </w:pPr>
      <w:r>
        <w:rPr>
          <w:rStyle w:val="CommentReference"/>
        </w:rPr>
        <w:annotationRef/>
      </w:r>
      <w:r>
        <w:t xml:space="preserve">Yep – figure is a great idea! </w:t>
      </w:r>
    </w:p>
  </w:comment>
  <w:comment w:id="191" w:author="Jamie Stavert" w:date="2019-02-07T14:00:00Z" w:initials="JS">
    <w:p w14:paraId="4747DC99" w14:textId="5B7BE054" w:rsidR="006E55FF" w:rsidRDefault="006E55FF">
      <w:pPr>
        <w:pStyle w:val="CommentText"/>
      </w:pPr>
      <w:r>
        <w:rPr>
          <w:rStyle w:val="CommentReference"/>
        </w:rPr>
        <w:annotationRef/>
      </w:r>
      <w:r>
        <w:t>Why? Just need to give a short justification</w:t>
      </w:r>
    </w:p>
  </w:comment>
  <w:comment w:id="196" w:author="Jamie Stavert" w:date="2019-02-07T14:01:00Z" w:initials="JS">
    <w:p w14:paraId="7E35C6CC" w14:textId="20782CCD" w:rsidR="006E55FF" w:rsidRDefault="006E55FF">
      <w:pPr>
        <w:pStyle w:val="CommentText"/>
      </w:pPr>
      <w:r>
        <w:rPr>
          <w:rStyle w:val="CommentReference"/>
        </w:rPr>
        <w:annotationRef/>
      </w:r>
      <w:r>
        <w:t xml:space="preserve">Need to give more details – how did you estimate this? </w:t>
      </w:r>
    </w:p>
  </w:comment>
  <w:comment w:id="197" w:author="Jamie Stavert" w:date="2019-02-07T14:02:00Z" w:initials="JS">
    <w:p w14:paraId="7BEC0C91" w14:textId="2CF76473" w:rsidR="006E55FF" w:rsidRDefault="006E55FF">
      <w:pPr>
        <w:pStyle w:val="CommentText"/>
      </w:pPr>
      <w:r>
        <w:rPr>
          <w:rStyle w:val="CommentReference"/>
        </w:rPr>
        <w:annotationRef/>
      </w:r>
      <w:r>
        <w:t>Give scale specs etc</w:t>
      </w:r>
    </w:p>
  </w:comment>
  <w:comment w:id="207" w:author="Jamie Stavert" w:date="2019-02-07T14:07:00Z" w:initials="JS">
    <w:p w14:paraId="745BD3C9" w14:textId="758F69B0" w:rsidR="0012533F" w:rsidRDefault="0012533F">
      <w:pPr>
        <w:pStyle w:val="CommentText"/>
      </w:pPr>
      <w:r>
        <w:rPr>
          <w:rStyle w:val="CommentReference"/>
        </w:rPr>
        <w:annotationRef/>
      </w:r>
      <w:r>
        <w:t>Because…? just have to give some reasoning for the random effects structure in layman’s terms,</w:t>
      </w:r>
      <w:bookmarkStart w:id="208" w:name="_GoBack"/>
      <w:bookmarkEnd w:id="208"/>
      <w:r>
        <w:t xml:space="preserve"> for people like Randy Randall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508DFB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508DFBF" w16cid:durableId="2002CF8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dobe Garamond Pro">
    <w:altName w:val="Adobe Garamond Pro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0000000000000000000"/>
    <w:charset w:val="00"/>
    <w:family w:val="roman"/>
    <w:notTrueType/>
    <w:pitch w:val="default"/>
  </w:font>
  <w:font w:name="Calibri Light">
    <w:altName w:val="Tahoma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D50A6"/>
    <w:multiLevelType w:val="hybridMultilevel"/>
    <w:tmpl w:val="8904F5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iam Kendall">
    <w15:presenceInfo w15:providerId="None" w15:userId="Liam Kendal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revisionView w:insDel="0" w:formatting="0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01C"/>
    <w:rsid w:val="00003AED"/>
    <w:rsid w:val="00005165"/>
    <w:rsid w:val="00006439"/>
    <w:rsid w:val="00010EC3"/>
    <w:rsid w:val="0002180B"/>
    <w:rsid w:val="000243A5"/>
    <w:rsid w:val="00042231"/>
    <w:rsid w:val="0005452A"/>
    <w:rsid w:val="00080E82"/>
    <w:rsid w:val="0008543F"/>
    <w:rsid w:val="000A254E"/>
    <w:rsid w:val="000A59F7"/>
    <w:rsid w:val="000B170B"/>
    <w:rsid w:val="000D07E0"/>
    <w:rsid w:val="000E4DB9"/>
    <w:rsid w:val="000E4EF4"/>
    <w:rsid w:val="000F2333"/>
    <w:rsid w:val="000F3A3C"/>
    <w:rsid w:val="000F5548"/>
    <w:rsid w:val="000F695D"/>
    <w:rsid w:val="00102160"/>
    <w:rsid w:val="0012533F"/>
    <w:rsid w:val="00132A33"/>
    <w:rsid w:val="0016517E"/>
    <w:rsid w:val="00170EF6"/>
    <w:rsid w:val="00183E9C"/>
    <w:rsid w:val="001905B9"/>
    <w:rsid w:val="00191C90"/>
    <w:rsid w:val="00197C52"/>
    <w:rsid w:val="001B6705"/>
    <w:rsid w:val="001D0211"/>
    <w:rsid w:val="001D0990"/>
    <w:rsid w:val="001D4F8D"/>
    <w:rsid w:val="001D5281"/>
    <w:rsid w:val="002129A4"/>
    <w:rsid w:val="002237D8"/>
    <w:rsid w:val="00232F5A"/>
    <w:rsid w:val="00234E69"/>
    <w:rsid w:val="002554C3"/>
    <w:rsid w:val="002673C1"/>
    <w:rsid w:val="00270F77"/>
    <w:rsid w:val="00275576"/>
    <w:rsid w:val="0029786C"/>
    <w:rsid w:val="002A1949"/>
    <w:rsid w:val="002A2BE4"/>
    <w:rsid w:val="002A47EE"/>
    <w:rsid w:val="002B1419"/>
    <w:rsid w:val="002B7A10"/>
    <w:rsid w:val="002C5275"/>
    <w:rsid w:val="002D6F92"/>
    <w:rsid w:val="002F1535"/>
    <w:rsid w:val="002F2156"/>
    <w:rsid w:val="002F2BEA"/>
    <w:rsid w:val="00300ED3"/>
    <w:rsid w:val="00303125"/>
    <w:rsid w:val="00305AF4"/>
    <w:rsid w:val="003318BC"/>
    <w:rsid w:val="0034243F"/>
    <w:rsid w:val="00346CF1"/>
    <w:rsid w:val="00351022"/>
    <w:rsid w:val="003667CC"/>
    <w:rsid w:val="003769A1"/>
    <w:rsid w:val="00380E49"/>
    <w:rsid w:val="00387C2A"/>
    <w:rsid w:val="00396E2E"/>
    <w:rsid w:val="003A400B"/>
    <w:rsid w:val="003A4BC5"/>
    <w:rsid w:val="003B4AA6"/>
    <w:rsid w:val="003B4CBC"/>
    <w:rsid w:val="003C07A5"/>
    <w:rsid w:val="003C1F5E"/>
    <w:rsid w:val="003C3CF9"/>
    <w:rsid w:val="003D48C3"/>
    <w:rsid w:val="003E5D79"/>
    <w:rsid w:val="004049B4"/>
    <w:rsid w:val="0040710D"/>
    <w:rsid w:val="004104A4"/>
    <w:rsid w:val="0041076E"/>
    <w:rsid w:val="00411DA5"/>
    <w:rsid w:val="00424962"/>
    <w:rsid w:val="00433446"/>
    <w:rsid w:val="00433BA4"/>
    <w:rsid w:val="00435024"/>
    <w:rsid w:val="004430E2"/>
    <w:rsid w:val="004452F3"/>
    <w:rsid w:val="00445E5C"/>
    <w:rsid w:val="004560FE"/>
    <w:rsid w:val="004A177F"/>
    <w:rsid w:val="004A5330"/>
    <w:rsid w:val="004C06CF"/>
    <w:rsid w:val="004E68C8"/>
    <w:rsid w:val="004E71EC"/>
    <w:rsid w:val="004F53ED"/>
    <w:rsid w:val="004F6085"/>
    <w:rsid w:val="00511C05"/>
    <w:rsid w:val="00537266"/>
    <w:rsid w:val="005420CA"/>
    <w:rsid w:val="00552F8D"/>
    <w:rsid w:val="00555552"/>
    <w:rsid w:val="0058665A"/>
    <w:rsid w:val="005A71D1"/>
    <w:rsid w:val="005F1F38"/>
    <w:rsid w:val="00616CDA"/>
    <w:rsid w:val="0062701C"/>
    <w:rsid w:val="0065015B"/>
    <w:rsid w:val="0066391F"/>
    <w:rsid w:val="00691CE4"/>
    <w:rsid w:val="00692D63"/>
    <w:rsid w:val="006A0BB9"/>
    <w:rsid w:val="006B4233"/>
    <w:rsid w:val="006E0C5D"/>
    <w:rsid w:val="006E4E14"/>
    <w:rsid w:val="006E55FF"/>
    <w:rsid w:val="006F4030"/>
    <w:rsid w:val="007128DD"/>
    <w:rsid w:val="007159D3"/>
    <w:rsid w:val="0072253E"/>
    <w:rsid w:val="00731656"/>
    <w:rsid w:val="0074386C"/>
    <w:rsid w:val="00753AFC"/>
    <w:rsid w:val="00756601"/>
    <w:rsid w:val="0076680E"/>
    <w:rsid w:val="0077272A"/>
    <w:rsid w:val="00774E8C"/>
    <w:rsid w:val="00776C0B"/>
    <w:rsid w:val="007869F6"/>
    <w:rsid w:val="00793CC9"/>
    <w:rsid w:val="00794F2C"/>
    <w:rsid w:val="007A06D3"/>
    <w:rsid w:val="007B7E35"/>
    <w:rsid w:val="007C02B2"/>
    <w:rsid w:val="007C0574"/>
    <w:rsid w:val="007E1B72"/>
    <w:rsid w:val="0080320A"/>
    <w:rsid w:val="0083375B"/>
    <w:rsid w:val="008445B8"/>
    <w:rsid w:val="00850EBC"/>
    <w:rsid w:val="0087602F"/>
    <w:rsid w:val="008A6C8A"/>
    <w:rsid w:val="008D731D"/>
    <w:rsid w:val="008F3AF1"/>
    <w:rsid w:val="0090093E"/>
    <w:rsid w:val="00903BA3"/>
    <w:rsid w:val="00905E74"/>
    <w:rsid w:val="009074AD"/>
    <w:rsid w:val="00927E75"/>
    <w:rsid w:val="00941E3E"/>
    <w:rsid w:val="00953D42"/>
    <w:rsid w:val="0096006E"/>
    <w:rsid w:val="00966B8C"/>
    <w:rsid w:val="00972BA2"/>
    <w:rsid w:val="009A004F"/>
    <w:rsid w:val="009C491D"/>
    <w:rsid w:val="009C753E"/>
    <w:rsid w:val="009D41D3"/>
    <w:rsid w:val="009D4A29"/>
    <w:rsid w:val="009E4E56"/>
    <w:rsid w:val="009F309C"/>
    <w:rsid w:val="00A1043A"/>
    <w:rsid w:val="00A13C3F"/>
    <w:rsid w:val="00A1670E"/>
    <w:rsid w:val="00A1691B"/>
    <w:rsid w:val="00A23954"/>
    <w:rsid w:val="00A23EBA"/>
    <w:rsid w:val="00A24F26"/>
    <w:rsid w:val="00A27B6C"/>
    <w:rsid w:val="00A32C70"/>
    <w:rsid w:val="00A34D1B"/>
    <w:rsid w:val="00A5388A"/>
    <w:rsid w:val="00A542C3"/>
    <w:rsid w:val="00A6382D"/>
    <w:rsid w:val="00A93675"/>
    <w:rsid w:val="00A96832"/>
    <w:rsid w:val="00AA134C"/>
    <w:rsid w:val="00AC581C"/>
    <w:rsid w:val="00AD7D7C"/>
    <w:rsid w:val="00AE68D7"/>
    <w:rsid w:val="00AF2DEE"/>
    <w:rsid w:val="00AF4A9A"/>
    <w:rsid w:val="00B03FC3"/>
    <w:rsid w:val="00B200C7"/>
    <w:rsid w:val="00B2541A"/>
    <w:rsid w:val="00B32C70"/>
    <w:rsid w:val="00B34E51"/>
    <w:rsid w:val="00B63D62"/>
    <w:rsid w:val="00B659FB"/>
    <w:rsid w:val="00B774AF"/>
    <w:rsid w:val="00B82EC9"/>
    <w:rsid w:val="00B92070"/>
    <w:rsid w:val="00B93628"/>
    <w:rsid w:val="00B947ED"/>
    <w:rsid w:val="00B96FE1"/>
    <w:rsid w:val="00B9760F"/>
    <w:rsid w:val="00BA627B"/>
    <w:rsid w:val="00BB2714"/>
    <w:rsid w:val="00BB5729"/>
    <w:rsid w:val="00BC1D2D"/>
    <w:rsid w:val="00BC471E"/>
    <w:rsid w:val="00BE2DB2"/>
    <w:rsid w:val="00C0463D"/>
    <w:rsid w:val="00C04F38"/>
    <w:rsid w:val="00C110AA"/>
    <w:rsid w:val="00C22BEF"/>
    <w:rsid w:val="00C23A6F"/>
    <w:rsid w:val="00C341E9"/>
    <w:rsid w:val="00C55F47"/>
    <w:rsid w:val="00C62ABD"/>
    <w:rsid w:val="00C81280"/>
    <w:rsid w:val="00C94004"/>
    <w:rsid w:val="00C94941"/>
    <w:rsid w:val="00CA1566"/>
    <w:rsid w:val="00CA222A"/>
    <w:rsid w:val="00CA64BB"/>
    <w:rsid w:val="00CB34E6"/>
    <w:rsid w:val="00CC466B"/>
    <w:rsid w:val="00CC611E"/>
    <w:rsid w:val="00CC6D7B"/>
    <w:rsid w:val="00CD63EC"/>
    <w:rsid w:val="00CE1341"/>
    <w:rsid w:val="00CF59A4"/>
    <w:rsid w:val="00D159B3"/>
    <w:rsid w:val="00D27C26"/>
    <w:rsid w:val="00D352F2"/>
    <w:rsid w:val="00D54302"/>
    <w:rsid w:val="00D72C9F"/>
    <w:rsid w:val="00D87DDA"/>
    <w:rsid w:val="00DB1001"/>
    <w:rsid w:val="00DE00B3"/>
    <w:rsid w:val="00DF06F1"/>
    <w:rsid w:val="00DF654E"/>
    <w:rsid w:val="00E17D5A"/>
    <w:rsid w:val="00E2051B"/>
    <w:rsid w:val="00E30A2B"/>
    <w:rsid w:val="00E32AB3"/>
    <w:rsid w:val="00E3707C"/>
    <w:rsid w:val="00E56053"/>
    <w:rsid w:val="00E569A8"/>
    <w:rsid w:val="00E569B9"/>
    <w:rsid w:val="00E870A0"/>
    <w:rsid w:val="00EB2565"/>
    <w:rsid w:val="00EB4166"/>
    <w:rsid w:val="00EB7692"/>
    <w:rsid w:val="00EC2C4D"/>
    <w:rsid w:val="00EC7FD9"/>
    <w:rsid w:val="00F155CB"/>
    <w:rsid w:val="00F2680F"/>
    <w:rsid w:val="00F3341E"/>
    <w:rsid w:val="00F344F9"/>
    <w:rsid w:val="00F44F38"/>
    <w:rsid w:val="00F473D9"/>
    <w:rsid w:val="00F83643"/>
    <w:rsid w:val="00F9342F"/>
    <w:rsid w:val="00FA23EE"/>
    <w:rsid w:val="00FA7C7C"/>
    <w:rsid w:val="00FB5CB0"/>
    <w:rsid w:val="00FB665B"/>
    <w:rsid w:val="00FC74DA"/>
    <w:rsid w:val="00FE05AF"/>
    <w:rsid w:val="00FE5AC9"/>
    <w:rsid w:val="00FE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FCC7B42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A59F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0A59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59F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59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59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59F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59F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59F7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9D41D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A59F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0A59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59F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59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59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59F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59F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59F7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9D41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33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3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9" Type="http://schemas.microsoft.com/office/2011/relationships/commentsExtended" Target="commentsExtended.xml"/><Relationship Id="rId10" Type="http://schemas.microsoft.com/office/2016/09/relationships/commentsIds" Target="commentsIds.xml"/><Relationship Id="rId11" Type="http://schemas.microsoft.com/office/2011/relationships/people" Target="peop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8</Pages>
  <Words>1567</Words>
  <Characters>8938</Characters>
  <Application>Microsoft Macintosh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Kendall</dc:creator>
  <cp:keywords/>
  <dc:description/>
  <cp:lastModifiedBy>Jamie Stavert</cp:lastModifiedBy>
  <cp:revision>17</cp:revision>
  <dcterms:created xsi:type="dcterms:W3CDTF">2019-02-06T22:52:00Z</dcterms:created>
  <dcterms:modified xsi:type="dcterms:W3CDTF">2019-02-07T01:07:00Z</dcterms:modified>
</cp:coreProperties>
</file>