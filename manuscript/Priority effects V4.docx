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A0794E" w14:textId="735AC00F"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Title:</w:t>
      </w:r>
      <w:r w:rsidRPr="009D23FA">
        <w:rPr>
          <w:rFonts w:ascii="Times New Roman" w:hAnsi="Times New Roman" w:cs="Times New Roman"/>
        </w:rPr>
        <w:t xml:space="preserve"> </w:t>
      </w:r>
      <w:r w:rsidR="00475F32">
        <w:rPr>
          <w:rFonts w:ascii="Times New Roman" w:hAnsi="Times New Roman" w:cs="Times New Roman"/>
        </w:rPr>
        <w:t xml:space="preserve">Influence of pollinator species </w:t>
      </w:r>
      <w:r w:rsidR="00610AFC">
        <w:rPr>
          <w:rFonts w:ascii="Times New Roman" w:hAnsi="Times New Roman" w:cs="Times New Roman"/>
        </w:rPr>
        <w:t>identity</w:t>
      </w:r>
      <w:r w:rsidR="00475F32">
        <w:rPr>
          <w:rFonts w:ascii="Times New Roman" w:hAnsi="Times New Roman" w:cs="Times New Roman"/>
        </w:rPr>
        <w:t xml:space="preserve"> and </w:t>
      </w:r>
      <w:r w:rsidR="0008543F" w:rsidRPr="009D23FA">
        <w:rPr>
          <w:rFonts w:ascii="Times New Roman" w:hAnsi="Times New Roman" w:cs="Times New Roman"/>
        </w:rPr>
        <w:t>priority effects</w:t>
      </w:r>
      <w:r w:rsidR="005A0314">
        <w:rPr>
          <w:rFonts w:ascii="Times New Roman" w:hAnsi="Times New Roman" w:cs="Times New Roman"/>
        </w:rPr>
        <w:t xml:space="preserve"> </w:t>
      </w:r>
      <w:r w:rsidR="009D23FA">
        <w:rPr>
          <w:rFonts w:ascii="Times New Roman" w:hAnsi="Times New Roman" w:cs="Times New Roman"/>
        </w:rPr>
        <w:t>upon</w:t>
      </w:r>
      <w:r w:rsidR="0008543F" w:rsidRPr="009D23FA">
        <w:rPr>
          <w:rFonts w:ascii="Times New Roman" w:hAnsi="Times New Roman" w:cs="Times New Roman"/>
        </w:rPr>
        <w:t xml:space="preserve"> fruit quality in two mass-flowering berry crops</w:t>
      </w:r>
    </w:p>
    <w:p w14:paraId="3A5A701D" w14:textId="77777777" w:rsidR="0008543F" w:rsidRPr="009D23FA" w:rsidRDefault="0008543F" w:rsidP="009D23FA">
      <w:pPr>
        <w:spacing w:line="480" w:lineRule="auto"/>
        <w:contextualSpacing/>
        <w:jc w:val="both"/>
        <w:rPr>
          <w:rFonts w:ascii="Times New Roman" w:hAnsi="Times New Roman" w:cs="Times New Roman"/>
        </w:rPr>
      </w:pPr>
    </w:p>
    <w:p w14:paraId="3A8BED04" w14:textId="6E62BD1C" w:rsidR="0008543F" w:rsidRPr="009D23FA" w:rsidRDefault="00AD08E5" w:rsidP="009D23FA">
      <w:pPr>
        <w:spacing w:line="480" w:lineRule="auto"/>
        <w:contextualSpacing/>
        <w:jc w:val="both"/>
        <w:rPr>
          <w:rFonts w:ascii="Times New Roman" w:hAnsi="Times New Roman" w:cs="Times New Roman"/>
        </w:rPr>
      </w:pPr>
      <w:r w:rsidRPr="009D23FA">
        <w:rPr>
          <w:rFonts w:ascii="Times New Roman" w:hAnsi="Times New Roman" w:cs="Times New Roman"/>
          <w:b/>
        </w:rPr>
        <w:t>Authors:</w:t>
      </w:r>
      <w:r w:rsidRPr="009D23FA">
        <w:rPr>
          <w:rFonts w:ascii="Times New Roman" w:hAnsi="Times New Roman" w:cs="Times New Roman"/>
        </w:rPr>
        <w:t xml:space="preserve"> </w:t>
      </w:r>
      <w:r w:rsidR="0008543F" w:rsidRPr="009D23FA">
        <w:rPr>
          <w:rFonts w:ascii="Times New Roman" w:hAnsi="Times New Roman" w:cs="Times New Roman"/>
        </w:rPr>
        <w:t>Liam Kendall</w:t>
      </w:r>
      <w:r w:rsidR="0008543F" w:rsidRPr="009D23FA">
        <w:rPr>
          <w:rFonts w:ascii="Times New Roman" w:hAnsi="Times New Roman" w:cs="Times New Roman"/>
          <w:vertAlign w:val="superscript"/>
        </w:rPr>
        <w:t>1</w:t>
      </w:r>
      <w:r w:rsidR="001D086C">
        <w:rPr>
          <w:rFonts w:ascii="Times New Roman" w:hAnsi="Times New Roman" w:cs="Times New Roman"/>
          <w:vertAlign w:val="superscript"/>
        </w:rPr>
        <w:t>,2</w:t>
      </w:r>
      <w:r w:rsidR="0008543F" w:rsidRPr="009D23FA">
        <w:rPr>
          <w:rFonts w:ascii="Times New Roman" w:hAnsi="Times New Roman" w:cs="Times New Roman"/>
        </w:rPr>
        <w:t xml:space="preserve">, Jamie </w:t>
      </w:r>
      <w:r w:rsidR="00906490" w:rsidRPr="009D23FA">
        <w:rPr>
          <w:rFonts w:ascii="Times New Roman" w:hAnsi="Times New Roman" w:cs="Times New Roman"/>
        </w:rPr>
        <w:t xml:space="preserve">R. </w:t>
      </w:r>
      <w:r w:rsidR="0008543F" w:rsidRPr="009D23FA">
        <w:rPr>
          <w:rFonts w:ascii="Times New Roman" w:hAnsi="Times New Roman" w:cs="Times New Roman"/>
        </w:rPr>
        <w:t>Stavert</w:t>
      </w:r>
      <w:r w:rsidR="0008543F" w:rsidRPr="009D23FA">
        <w:rPr>
          <w:rFonts w:ascii="Times New Roman" w:hAnsi="Times New Roman" w:cs="Times New Roman"/>
          <w:vertAlign w:val="superscript"/>
        </w:rPr>
        <w:t>1</w:t>
      </w:r>
      <w:r w:rsidR="0008543F" w:rsidRPr="009D23FA">
        <w:rPr>
          <w:rFonts w:ascii="Times New Roman" w:hAnsi="Times New Roman" w:cs="Times New Roman"/>
        </w:rPr>
        <w:t>, Vesna Gagic</w:t>
      </w:r>
      <w:r w:rsidR="0008543F" w:rsidRPr="009D23FA">
        <w:rPr>
          <w:rFonts w:ascii="Times New Roman" w:hAnsi="Times New Roman" w:cs="Times New Roman"/>
          <w:vertAlign w:val="superscript"/>
        </w:rPr>
        <w:t>2</w:t>
      </w:r>
      <w:r w:rsidR="0008543F" w:rsidRPr="009D23FA">
        <w:rPr>
          <w:rFonts w:ascii="Times New Roman" w:hAnsi="Times New Roman" w:cs="Times New Roman"/>
        </w:rPr>
        <w:t>, Mark</w:t>
      </w:r>
      <w:r w:rsidR="009D23FA" w:rsidRPr="009D23FA">
        <w:rPr>
          <w:rFonts w:ascii="Times New Roman" w:hAnsi="Times New Roman" w:cs="Times New Roman"/>
        </w:rPr>
        <w:t xml:space="preserve"> Hall</w:t>
      </w:r>
      <w:r w:rsidR="0008543F" w:rsidRPr="009D23FA">
        <w:rPr>
          <w:rFonts w:ascii="Times New Roman" w:hAnsi="Times New Roman" w:cs="Times New Roman"/>
          <w:vertAlign w:val="superscript"/>
        </w:rPr>
        <w:t>1,3</w:t>
      </w:r>
      <w:r w:rsidR="0008543F" w:rsidRPr="009D23FA">
        <w:rPr>
          <w:rFonts w:ascii="Times New Roman" w:hAnsi="Times New Roman" w:cs="Times New Roman"/>
        </w:rPr>
        <w:t xml:space="preserve"> and Romina Rader</w:t>
      </w:r>
      <w:r w:rsidR="0008543F" w:rsidRPr="009D23FA">
        <w:rPr>
          <w:rFonts w:ascii="Times New Roman" w:hAnsi="Times New Roman" w:cs="Times New Roman"/>
          <w:vertAlign w:val="superscript"/>
        </w:rPr>
        <w:t>1</w:t>
      </w:r>
    </w:p>
    <w:p w14:paraId="0478E6BA" w14:textId="77777777" w:rsidR="0008543F" w:rsidRPr="009D23FA" w:rsidRDefault="0008543F" w:rsidP="009D23FA">
      <w:pPr>
        <w:spacing w:line="480" w:lineRule="auto"/>
        <w:contextualSpacing/>
        <w:jc w:val="both"/>
        <w:rPr>
          <w:rFonts w:ascii="Times New Roman" w:hAnsi="Times New Roman" w:cs="Times New Roman"/>
        </w:rPr>
      </w:pPr>
    </w:p>
    <w:p w14:paraId="2D382445"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School of Environmental and Rural Sciences, University of New England, Armidale, NSW 2351, Australia</w:t>
      </w:r>
    </w:p>
    <w:p w14:paraId="5DD43578" w14:textId="77777777" w:rsidR="000A59F7" w:rsidRPr="009D23FA" w:rsidRDefault="000A59F7" w:rsidP="009D23FA">
      <w:pPr>
        <w:pStyle w:val="NormalWeb"/>
        <w:numPr>
          <w:ilvl w:val="0"/>
          <w:numId w:val="1"/>
        </w:numPr>
        <w:spacing w:before="0" w:beforeAutospacing="0" w:after="0" w:afterAutospacing="0" w:line="480" w:lineRule="auto"/>
        <w:contextualSpacing/>
        <w:jc w:val="both"/>
        <w:rPr>
          <w:lang w:val="en-GB"/>
        </w:rPr>
      </w:pPr>
      <w:r w:rsidRPr="009D23FA">
        <w:rPr>
          <w:lang w:val="en-GB"/>
        </w:rPr>
        <w:t xml:space="preserve"> </w:t>
      </w:r>
      <w:r w:rsidRPr="009D23FA">
        <w:rPr>
          <w:sz w:val="22"/>
          <w:szCs w:val="22"/>
          <w:lang w:val="en-GB"/>
        </w:rPr>
        <w:t>CSIRO Agriculture, GPO Box 2583, Brisbane, QLD 4001, Australia</w:t>
      </w:r>
    </w:p>
    <w:p w14:paraId="31142498" w14:textId="416B32CA" w:rsidR="00BC471E" w:rsidRPr="009D23FA" w:rsidRDefault="009D23FA" w:rsidP="009D23FA">
      <w:pPr>
        <w:pStyle w:val="NormalWeb"/>
        <w:numPr>
          <w:ilvl w:val="0"/>
          <w:numId w:val="1"/>
        </w:numPr>
        <w:spacing w:before="0" w:beforeAutospacing="0" w:after="0" w:afterAutospacing="0" w:line="480" w:lineRule="auto"/>
        <w:contextualSpacing/>
        <w:jc w:val="both"/>
        <w:rPr>
          <w:lang w:val="en-GB"/>
        </w:rPr>
      </w:pPr>
      <w:r w:rsidRPr="009D23FA">
        <w:rPr>
          <w:lang w:val="en-GB"/>
        </w:rPr>
        <w:t>Western Sydney University</w:t>
      </w:r>
      <w:r w:rsidR="00BC471E" w:rsidRPr="009D23FA">
        <w:rPr>
          <w:lang w:val="en-GB"/>
        </w:rPr>
        <w:br w:type="page"/>
      </w:r>
    </w:p>
    <w:p w14:paraId="6CCCB98D" w14:textId="19D8FCFE" w:rsidR="00BC471E" w:rsidRDefault="00BC471E" w:rsidP="009D23FA">
      <w:pPr>
        <w:spacing w:line="480" w:lineRule="auto"/>
        <w:contextualSpacing/>
        <w:jc w:val="both"/>
        <w:rPr>
          <w:rFonts w:ascii="Times New Roman" w:hAnsi="Times New Roman" w:cs="Times New Roman"/>
          <w:b/>
        </w:rPr>
      </w:pPr>
      <w:r w:rsidRPr="009D23FA">
        <w:rPr>
          <w:rFonts w:ascii="Times New Roman" w:hAnsi="Times New Roman" w:cs="Times New Roman"/>
          <w:b/>
        </w:rPr>
        <w:lastRenderedPageBreak/>
        <w:t>Abstract</w:t>
      </w:r>
    </w:p>
    <w:p w14:paraId="346E57B1" w14:textId="148587BB" w:rsidR="00AB31C8" w:rsidRPr="005A0314" w:rsidRDefault="00CF77F2" w:rsidP="00AB31C8">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Animal pollination is mediated by</w:t>
      </w:r>
      <w:ins w:id="0" w:author="Liam Kendall" w:date="2019-02-27T11:54:00Z">
        <w:r w:rsidR="007F4538">
          <w:rPr>
            <w:rFonts w:ascii="Times New Roman" w:hAnsi="Times New Roman" w:cs="Times New Roman"/>
          </w:rPr>
          <w:t xml:space="preserve"> both</w:t>
        </w:r>
      </w:ins>
      <w:r w:rsidRPr="005A0314">
        <w:rPr>
          <w:rFonts w:ascii="Times New Roman" w:hAnsi="Times New Roman" w:cs="Times New Roman"/>
        </w:rPr>
        <w:t xml:space="preserve"> floral morphological structures and </w:t>
      </w:r>
      <w:del w:id="1" w:author="Liam Kendall" w:date="2019-02-27T11:54:00Z">
        <w:r w:rsidRPr="005A0314" w:rsidDel="007F4538">
          <w:rPr>
            <w:rFonts w:ascii="Times New Roman" w:hAnsi="Times New Roman" w:cs="Times New Roman"/>
          </w:rPr>
          <w:delText xml:space="preserve">the ability of </w:delText>
        </w:r>
      </w:del>
      <w:r w:rsidRPr="005A0314">
        <w:rPr>
          <w:rFonts w:ascii="Times New Roman" w:hAnsi="Times New Roman" w:cs="Times New Roman"/>
        </w:rPr>
        <w:t>animal pollen vector</w:t>
      </w:r>
      <w:ins w:id="2" w:author="Liam Kendall" w:date="2019-02-27T11:54:00Z">
        <w:r w:rsidR="007F4538">
          <w:rPr>
            <w:rFonts w:ascii="Times New Roman" w:hAnsi="Times New Roman" w:cs="Times New Roman"/>
          </w:rPr>
          <w:t xml:space="preserve"> traits</w:t>
        </w:r>
      </w:ins>
      <w:del w:id="3" w:author="Liam Kendall" w:date="2019-02-27T11:54:00Z">
        <w:r w:rsidRPr="005A0314" w:rsidDel="007F4538">
          <w:rPr>
            <w:rFonts w:ascii="Times New Roman" w:hAnsi="Times New Roman" w:cs="Times New Roman"/>
          </w:rPr>
          <w:delText>s to exploit these structures</w:delText>
        </w:r>
      </w:del>
      <w:r w:rsidRPr="005A0314">
        <w:rPr>
          <w:rFonts w:ascii="Times New Roman" w:hAnsi="Times New Roman" w:cs="Times New Roman"/>
        </w:rPr>
        <w:t>, with important implications for persistence of natural plant populations and economically, mass-flowering crops.</w:t>
      </w:r>
    </w:p>
    <w:p w14:paraId="28BE28B9" w14:textId="66F677B3" w:rsidR="008660B8" w:rsidRPr="005A0314" w:rsidRDefault="008660B8" w:rsidP="00AB31C8">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 xml:space="preserve">Compositional differences in pollination services may be mediated not only by trait matching (i.e. the </w:t>
      </w:r>
      <w:r w:rsidR="005A0314" w:rsidRPr="005A0314">
        <w:rPr>
          <w:rFonts w:ascii="Times New Roman" w:hAnsi="Times New Roman" w:cs="Times New Roman"/>
        </w:rPr>
        <w:t>concordance</w:t>
      </w:r>
      <w:r w:rsidRPr="005A0314">
        <w:rPr>
          <w:rFonts w:ascii="Times New Roman" w:hAnsi="Times New Roman" w:cs="Times New Roman"/>
        </w:rPr>
        <w:t xml:space="preserve"> between plant and animal functional traits)</w:t>
      </w:r>
      <w:ins w:id="4" w:author="Liam Kendall" w:date="2019-02-27T11:54:00Z">
        <w:r w:rsidR="007F4538">
          <w:rPr>
            <w:rFonts w:ascii="Times New Roman" w:hAnsi="Times New Roman" w:cs="Times New Roman"/>
          </w:rPr>
          <w:t xml:space="preserve"> in floral visitation sequences</w:t>
        </w:r>
      </w:ins>
      <w:r w:rsidRPr="005A0314">
        <w:rPr>
          <w:rFonts w:ascii="Times New Roman" w:hAnsi="Times New Roman" w:cs="Times New Roman"/>
        </w:rPr>
        <w:t xml:space="preserve"> </w:t>
      </w:r>
      <w:del w:id="5" w:author="Liam Kendall" w:date="2019-02-27T11:54:00Z">
        <w:r w:rsidRPr="005A0314" w:rsidDel="007F4538">
          <w:rPr>
            <w:rFonts w:ascii="Times New Roman" w:hAnsi="Times New Roman" w:cs="Times New Roman"/>
          </w:rPr>
          <w:delText>as well as</w:delText>
        </w:r>
      </w:del>
      <w:ins w:id="6" w:author="Liam Kendall" w:date="2019-02-27T11:54:00Z">
        <w:r w:rsidR="007F4538">
          <w:rPr>
            <w:rFonts w:ascii="Times New Roman" w:hAnsi="Times New Roman" w:cs="Times New Roman"/>
          </w:rPr>
          <w:t>but also</w:t>
        </w:r>
      </w:ins>
      <w:r w:rsidRPr="005A0314">
        <w:rPr>
          <w:rFonts w:ascii="Times New Roman" w:hAnsi="Times New Roman" w:cs="Times New Roman"/>
        </w:rPr>
        <w:t xml:space="preserve"> </w:t>
      </w:r>
      <w:r w:rsidR="005A0314" w:rsidRPr="005A0314">
        <w:rPr>
          <w:rFonts w:ascii="Times New Roman" w:hAnsi="Times New Roman" w:cs="Times New Roman"/>
        </w:rPr>
        <w:t xml:space="preserve">preferential interactions </w:t>
      </w:r>
      <w:r w:rsidR="005A0314">
        <w:rPr>
          <w:rFonts w:ascii="Times New Roman" w:hAnsi="Times New Roman" w:cs="Times New Roman"/>
        </w:rPr>
        <w:t>of certain</w:t>
      </w:r>
      <w:r w:rsidR="005A0314" w:rsidRPr="005A0314">
        <w:rPr>
          <w:rFonts w:ascii="Times New Roman" w:hAnsi="Times New Roman" w:cs="Times New Roman"/>
        </w:rPr>
        <w:t xml:space="preserve"> species</w:t>
      </w:r>
      <w:ins w:id="7" w:author="Liam Kendall" w:date="2019-02-27T11:55:00Z">
        <w:r w:rsidR="007F4538">
          <w:rPr>
            <w:rFonts w:ascii="Times New Roman" w:hAnsi="Times New Roman" w:cs="Times New Roman"/>
          </w:rPr>
          <w:t>,</w:t>
        </w:r>
      </w:ins>
      <w:r w:rsidR="005A0314">
        <w:rPr>
          <w:rFonts w:ascii="Times New Roman" w:hAnsi="Times New Roman" w:cs="Times New Roman"/>
        </w:rPr>
        <w:t xml:space="preserve"> s</w:t>
      </w:r>
      <w:r w:rsidR="005A0314" w:rsidRPr="005A0314">
        <w:rPr>
          <w:rFonts w:ascii="Times New Roman" w:hAnsi="Times New Roman" w:cs="Times New Roman"/>
        </w:rPr>
        <w:t>uch as</w:t>
      </w:r>
      <w:r w:rsidR="005A0314">
        <w:rPr>
          <w:rFonts w:ascii="Times New Roman" w:hAnsi="Times New Roman" w:cs="Times New Roman"/>
        </w:rPr>
        <w:t xml:space="preserve"> through</w:t>
      </w:r>
      <w:r w:rsidR="005A0314" w:rsidRPr="005A0314">
        <w:rPr>
          <w:rFonts w:ascii="Times New Roman" w:hAnsi="Times New Roman" w:cs="Times New Roman"/>
        </w:rPr>
        <w:t xml:space="preserve"> priority effects, here the influence of the initial visit.</w:t>
      </w:r>
    </w:p>
    <w:p w14:paraId="65A77932" w14:textId="040A2F64" w:rsidR="008660B8" w:rsidRPr="005A0314" w:rsidRDefault="008660B8" w:rsidP="00AB31C8">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We measured floral visitation sequences (1-20 visits) of either single-species (</w:t>
      </w:r>
      <w:r w:rsidRPr="007F4538">
        <w:rPr>
          <w:rFonts w:ascii="Times New Roman" w:hAnsi="Times New Roman" w:cs="Times New Roman"/>
          <w:i/>
          <w:rPrChange w:id="8" w:author="Liam Kendall" w:date="2019-02-27T11:55:00Z">
            <w:rPr>
              <w:rFonts w:ascii="Times New Roman" w:hAnsi="Times New Roman" w:cs="Times New Roman"/>
            </w:rPr>
          </w:rPrChange>
        </w:rPr>
        <w:t>Apis mellifera</w:t>
      </w:r>
      <w:r w:rsidRPr="005A0314">
        <w:rPr>
          <w:rFonts w:ascii="Times New Roman" w:hAnsi="Times New Roman" w:cs="Times New Roman"/>
        </w:rPr>
        <w:t xml:space="preserve"> or </w:t>
      </w:r>
      <w:r w:rsidRPr="007F4538">
        <w:rPr>
          <w:rFonts w:ascii="Times New Roman" w:hAnsi="Times New Roman" w:cs="Times New Roman"/>
          <w:i/>
          <w:rPrChange w:id="9" w:author="Liam Kendall" w:date="2019-02-27T11:55:00Z">
            <w:rPr>
              <w:rFonts w:ascii="Times New Roman" w:hAnsi="Times New Roman" w:cs="Times New Roman"/>
            </w:rPr>
          </w:rPrChange>
        </w:rPr>
        <w:t>Tetragonula carbonaria</w:t>
      </w:r>
      <w:r w:rsidRPr="005A0314">
        <w:rPr>
          <w:rFonts w:ascii="Times New Roman" w:hAnsi="Times New Roman" w:cs="Times New Roman"/>
        </w:rPr>
        <w:t>) or mixed-compositional visits and resultant fruit weight in two mass-flowering crops, blueberry (</w:t>
      </w:r>
      <w:r w:rsidRPr="007F4538">
        <w:rPr>
          <w:rFonts w:ascii="Times New Roman" w:hAnsi="Times New Roman" w:cs="Times New Roman"/>
          <w:i/>
          <w:rPrChange w:id="10" w:author="Liam Kendall" w:date="2019-02-27T11:55:00Z">
            <w:rPr>
              <w:rFonts w:ascii="Times New Roman" w:hAnsi="Times New Roman" w:cs="Times New Roman"/>
            </w:rPr>
          </w:rPrChange>
        </w:rPr>
        <w:t>Vaccinium corymbosum</w:t>
      </w:r>
      <w:r w:rsidRPr="005A0314">
        <w:rPr>
          <w:rFonts w:ascii="Times New Roman" w:hAnsi="Times New Roman" w:cs="Times New Roman"/>
        </w:rPr>
        <w:t>) and raspberry (</w:t>
      </w:r>
      <w:proofErr w:type="spellStart"/>
      <w:r w:rsidRPr="007F4538">
        <w:rPr>
          <w:rFonts w:ascii="Times New Roman" w:hAnsi="Times New Roman" w:cs="Times New Roman"/>
          <w:i/>
          <w:rPrChange w:id="11" w:author="Liam Kendall" w:date="2019-02-27T11:55:00Z">
            <w:rPr>
              <w:rFonts w:ascii="Times New Roman" w:hAnsi="Times New Roman" w:cs="Times New Roman"/>
            </w:rPr>
          </w:rPrChange>
        </w:rPr>
        <w:t>Rubus</w:t>
      </w:r>
      <w:proofErr w:type="spellEnd"/>
      <w:r w:rsidRPr="007F4538">
        <w:rPr>
          <w:rFonts w:ascii="Times New Roman" w:hAnsi="Times New Roman" w:cs="Times New Roman"/>
          <w:i/>
          <w:rPrChange w:id="12" w:author="Liam Kendall" w:date="2019-02-27T11:55:00Z">
            <w:rPr>
              <w:rFonts w:ascii="Times New Roman" w:hAnsi="Times New Roman" w:cs="Times New Roman"/>
            </w:rPr>
          </w:rPrChange>
        </w:rPr>
        <w:t xml:space="preserve"> </w:t>
      </w:r>
      <w:proofErr w:type="spellStart"/>
      <w:r w:rsidRPr="007F4538">
        <w:rPr>
          <w:rFonts w:ascii="Times New Roman" w:hAnsi="Times New Roman" w:cs="Times New Roman"/>
          <w:i/>
          <w:rPrChange w:id="13" w:author="Liam Kendall" w:date="2019-02-27T11:55:00Z">
            <w:rPr>
              <w:rFonts w:ascii="Times New Roman" w:hAnsi="Times New Roman" w:cs="Times New Roman"/>
            </w:rPr>
          </w:rPrChange>
        </w:rPr>
        <w:t>idealis</w:t>
      </w:r>
      <w:proofErr w:type="spellEnd"/>
      <w:r w:rsidRPr="005A0314">
        <w:rPr>
          <w:rFonts w:ascii="Times New Roman" w:hAnsi="Times New Roman" w:cs="Times New Roman"/>
        </w:rPr>
        <w:t>).</w:t>
      </w:r>
    </w:p>
    <w:p w14:paraId="60A18F7B" w14:textId="77777777" w:rsidR="007F4538" w:rsidRDefault="008660B8" w:rsidP="00AB31C8">
      <w:pPr>
        <w:pStyle w:val="ListParagraph"/>
        <w:numPr>
          <w:ilvl w:val="0"/>
          <w:numId w:val="2"/>
        </w:numPr>
        <w:spacing w:line="480" w:lineRule="auto"/>
        <w:jc w:val="both"/>
        <w:rPr>
          <w:ins w:id="14" w:author="Liam Kendall" w:date="2019-02-27T11:56:00Z"/>
          <w:rFonts w:ascii="Times New Roman" w:hAnsi="Times New Roman" w:cs="Times New Roman"/>
        </w:rPr>
      </w:pPr>
      <w:r w:rsidRPr="005A0314">
        <w:rPr>
          <w:rFonts w:ascii="Times New Roman" w:hAnsi="Times New Roman" w:cs="Times New Roman"/>
        </w:rPr>
        <w:t xml:space="preserve">We used linear-mixed models to relate </w:t>
      </w:r>
      <w:del w:id="15" w:author="Liam Kendall" w:date="2019-02-27T11:55:00Z">
        <w:r w:rsidRPr="005A0314" w:rsidDel="007F4538">
          <w:rPr>
            <w:rFonts w:ascii="Times New Roman" w:hAnsi="Times New Roman" w:cs="Times New Roman"/>
          </w:rPr>
          <w:delText xml:space="preserve">patterns </w:delText>
        </w:r>
      </w:del>
      <w:ins w:id="16" w:author="Liam Kendall" w:date="2019-02-27T11:55:00Z">
        <w:r w:rsidR="007F4538">
          <w:rPr>
            <w:rFonts w:ascii="Times New Roman" w:hAnsi="Times New Roman" w:cs="Times New Roman"/>
          </w:rPr>
          <w:t>the length and composition of</w:t>
        </w:r>
      </w:ins>
      <w:del w:id="17" w:author="Liam Kendall" w:date="2019-02-27T11:55:00Z">
        <w:r w:rsidRPr="005A0314" w:rsidDel="007F4538">
          <w:rPr>
            <w:rFonts w:ascii="Times New Roman" w:hAnsi="Times New Roman" w:cs="Times New Roman"/>
          </w:rPr>
          <w:delText>in</w:delText>
        </w:r>
      </w:del>
      <w:r w:rsidRPr="005A0314">
        <w:rPr>
          <w:rFonts w:ascii="Times New Roman" w:hAnsi="Times New Roman" w:cs="Times New Roman"/>
        </w:rPr>
        <w:t xml:space="preserve"> floral visitation</w:t>
      </w:r>
      <w:r w:rsidR="005A0314">
        <w:rPr>
          <w:rFonts w:ascii="Times New Roman" w:hAnsi="Times New Roman" w:cs="Times New Roman"/>
        </w:rPr>
        <w:t xml:space="preserve"> sequences</w:t>
      </w:r>
      <w:r w:rsidRPr="005A0314">
        <w:rPr>
          <w:rFonts w:ascii="Times New Roman" w:hAnsi="Times New Roman" w:cs="Times New Roman"/>
        </w:rPr>
        <w:t xml:space="preserve"> to fruit quality. </w:t>
      </w:r>
      <w:ins w:id="18" w:author="Liam Kendall" w:date="2019-02-27T11:55:00Z">
        <w:r w:rsidR="007F4538">
          <w:rPr>
            <w:rFonts w:ascii="Times New Roman" w:hAnsi="Times New Roman" w:cs="Times New Roman"/>
          </w:rPr>
          <w:t xml:space="preserve">Further, we examined the influence of priority </w:t>
        </w:r>
        <w:proofErr w:type="spellStart"/>
        <w:r w:rsidR="007F4538">
          <w:rPr>
            <w:rFonts w:ascii="Times New Roman" w:hAnsi="Times New Roman" w:cs="Times New Roman"/>
          </w:rPr>
          <w:t>effecst</w:t>
        </w:r>
        <w:proofErr w:type="spellEnd"/>
        <w:r w:rsidR="007F4538">
          <w:rPr>
            <w:rFonts w:ascii="Times New Roman" w:hAnsi="Times New Roman" w:cs="Times New Roman"/>
          </w:rPr>
          <w:t xml:space="preserve"> using the species identi</w:t>
        </w:r>
      </w:ins>
      <w:ins w:id="19" w:author="Liam Kendall" w:date="2019-02-27T11:56:00Z">
        <w:r w:rsidR="007F4538">
          <w:rPr>
            <w:rFonts w:ascii="Times New Roman" w:hAnsi="Times New Roman" w:cs="Times New Roman"/>
          </w:rPr>
          <w:t>ty and visit duration of initial visits on fruit weight.</w:t>
        </w:r>
      </w:ins>
    </w:p>
    <w:p w14:paraId="0B5D219A" w14:textId="25BD0CD2" w:rsidR="008660B8" w:rsidRPr="005A0314" w:rsidDel="007F4538" w:rsidRDefault="008660B8" w:rsidP="00AB31C8">
      <w:pPr>
        <w:pStyle w:val="ListParagraph"/>
        <w:numPr>
          <w:ilvl w:val="0"/>
          <w:numId w:val="2"/>
        </w:numPr>
        <w:spacing w:line="480" w:lineRule="auto"/>
        <w:jc w:val="both"/>
        <w:rPr>
          <w:del w:id="20" w:author="Liam Kendall" w:date="2019-02-27T11:56:00Z"/>
          <w:rFonts w:ascii="Times New Roman" w:hAnsi="Times New Roman" w:cs="Times New Roman"/>
        </w:rPr>
      </w:pPr>
      <w:r w:rsidRPr="005A0314">
        <w:rPr>
          <w:rFonts w:ascii="Times New Roman" w:hAnsi="Times New Roman" w:cs="Times New Roman"/>
        </w:rPr>
        <w:t xml:space="preserve">Blueberry and raspberry demonstrate crop-specific relationships between floral visitation and fruit weight. </w:t>
      </w:r>
    </w:p>
    <w:p w14:paraId="2598733E" w14:textId="3E55F1FF" w:rsidR="008660B8" w:rsidRPr="007F4538" w:rsidRDefault="008660B8" w:rsidP="007F4538">
      <w:pPr>
        <w:pStyle w:val="ListParagraph"/>
        <w:numPr>
          <w:ilvl w:val="0"/>
          <w:numId w:val="2"/>
        </w:numPr>
        <w:spacing w:line="480" w:lineRule="auto"/>
        <w:jc w:val="both"/>
        <w:rPr>
          <w:rFonts w:ascii="Times New Roman" w:hAnsi="Times New Roman" w:cs="Times New Roman"/>
          <w:rPrChange w:id="21" w:author="Liam Kendall" w:date="2019-02-27T11:56:00Z">
            <w:rPr/>
          </w:rPrChange>
        </w:rPr>
      </w:pPr>
      <w:r w:rsidRPr="007F4538">
        <w:rPr>
          <w:rFonts w:ascii="Times New Roman" w:hAnsi="Times New Roman" w:cs="Times New Roman"/>
          <w:rPrChange w:id="22" w:author="Liam Kendall" w:date="2019-02-27T11:56:00Z">
            <w:rPr/>
          </w:rPrChange>
        </w:rPr>
        <w:t>Increased visitation</w:t>
      </w:r>
      <w:del w:id="23" w:author="Liam Kendall" w:date="2019-02-27T11:56:00Z">
        <w:r w:rsidRPr="007F4538" w:rsidDel="007F4538">
          <w:rPr>
            <w:rFonts w:ascii="Times New Roman" w:hAnsi="Times New Roman" w:cs="Times New Roman"/>
            <w:rPrChange w:id="24" w:author="Liam Kendall" w:date="2019-02-27T11:56:00Z">
              <w:rPr/>
            </w:rPrChange>
          </w:rPr>
          <w:delText xml:space="preserve"> of</w:delText>
        </w:r>
      </w:del>
      <w:ins w:id="25" w:author="Liam Kendall" w:date="2019-02-27T11:56:00Z">
        <w:r w:rsidR="007F4538">
          <w:rPr>
            <w:rFonts w:ascii="Times New Roman" w:hAnsi="Times New Roman" w:cs="Times New Roman"/>
          </w:rPr>
          <w:t xml:space="preserve"> by</w:t>
        </w:r>
      </w:ins>
      <w:r w:rsidRPr="007F4538">
        <w:rPr>
          <w:rFonts w:ascii="Times New Roman" w:hAnsi="Times New Roman" w:cs="Times New Roman"/>
          <w:rPrChange w:id="26" w:author="Liam Kendall" w:date="2019-02-27T11:56:00Z">
            <w:rPr/>
          </w:rPrChange>
        </w:rPr>
        <w:t xml:space="preserve"> honeybees resulted in greater fruit weight for blueberry, whereas mixed and stingless bee visits resulted in greater </w:t>
      </w:r>
      <w:r w:rsidR="005A0314" w:rsidRPr="007F4538">
        <w:rPr>
          <w:rFonts w:ascii="Times New Roman" w:hAnsi="Times New Roman" w:cs="Times New Roman"/>
          <w:rPrChange w:id="27" w:author="Liam Kendall" w:date="2019-02-27T11:56:00Z">
            <w:rPr/>
          </w:rPrChange>
        </w:rPr>
        <w:t>f</w:t>
      </w:r>
      <w:r w:rsidRPr="007F4538">
        <w:rPr>
          <w:rFonts w:ascii="Times New Roman" w:hAnsi="Times New Roman" w:cs="Times New Roman"/>
          <w:rPrChange w:id="28" w:author="Liam Kendall" w:date="2019-02-27T11:56:00Z">
            <w:rPr/>
          </w:rPrChange>
        </w:rPr>
        <w:t>ruit weight in raspberry.</w:t>
      </w:r>
    </w:p>
    <w:p w14:paraId="0E713591" w14:textId="09B24C71" w:rsidR="008660B8" w:rsidRPr="005A0314" w:rsidRDefault="008660B8" w:rsidP="00AB31C8">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 xml:space="preserve">Species identity of the initial visit in mixed-compositional visits was more important in examining patterns of fruit weight in blueberry, </w:t>
      </w:r>
      <w:ins w:id="29" w:author="Liam Kendall" w:date="2019-02-27T11:56:00Z">
        <w:r w:rsidR="007F4538">
          <w:rPr>
            <w:rFonts w:ascii="Times New Roman" w:hAnsi="Times New Roman" w:cs="Times New Roman"/>
          </w:rPr>
          <w:t>where stingless bee visited initially,</w:t>
        </w:r>
      </w:ins>
      <w:ins w:id="30" w:author="Liam Kendall" w:date="2019-02-27T11:57:00Z">
        <w:r w:rsidR="007F4538">
          <w:rPr>
            <w:rFonts w:ascii="Times New Roman" w:hAnsi="Times New Roman" w:cs="Times New Roman"/>
          </w:rPr>
          <w:t xml:space="preserve"> there was significantly greater fruit weight.</w:t>
        </w:r>
      </w:ins>
      <w:del w:id="31" w:author="Liam Kendall" w:date="2019-02-27T11:57:00Z">
        <w:r w:rsidRPr="005A0314" w:rsidDel="007F4538">
          <w:rPr>
            <w:rFonts w:ascii="Times New Roman" w:hAnsi="Times New Roman" w:cs="Times New Roman"/>
          </w:rPr>
          <w:delText>whereas i</w:delText>
        </w:r>
      </w:del>
      <w:ins w:id="32" w:author="Liam Kendall" w:date="2019-02-27T11:57:00Z">
        <w:r w:rsidR="007F4538">
          <w:rPr>
            <w:rFonts w:ascii="Times New Roman" w:hAnsi="Times New Roman" w:cs="Times New Roman"/>
          </w:rPr>
          <w:t xml:space="preserve"> I</w:t>
        </w:r>
      </w:ins>
      <w:r w:rsidRPr="005A0314">
        <w:rPr>
          <w:rFonts w:ascii="Times New Roman" w:hAnsi="Times New Roman" w:cs="Times New Roman"/>
        </w:rPr>
        <w:t>n raspberry, the duration of the initial visit</w:t>
      </w:r>
      <w:ins w:id="33" w:author="Liam Kendall" w:date="2019-02-27T11:57:00Z">
        <w:r w:rsidR="007F4538">
          <w:rPr>
            <w:rFonts w:ascii="Times New Roman" w:hAnsi="Times New Roman" w:cs="Times New Roman"/>
          </w:rPr>
          <w:t xml:space="preserve">, </w:t>
        </w:r>
        <w:proofErr w:type="spellStart"/>
        <w:r w:rsidR="007F4538">
          <w:rPr>
            <w:rFonts w:ascii="Times New Roman" w:hAnsi="Times New Roman" w:cs="Times New Roman"/>
          </w:rPr>
          <w:t>irrepsecitvef</w:t>
        </w:r>
        <w:proofErr w:type="spellEnd"/>
        <w:r w:rsidR="007F4538">
          <w:rPr>
            <w:rFonts w:ascii="Times New Roman" w:hAnsi="Times New Roman" w:cs="Times New Roman"/>
          </w:rPr>
          <w:t xml:space="preserve"> of species, </w:t>
        </w:r>
      </w:ins>
      <w:del w:id="34" w:author="Liam Kendall" w:date="2019-02-27T11:57:00Z">
        <w:r w:rsidRPr="005A0314" w:rsidDel="007F4538">
          <w:rPr>
            <w:rFonts w:ascii="Times New Roman" w:hAnsi="Times New Roman" w:cs="Times New Roman"/>
          </w:rPr>
          <w:delText xml:space="preserve"> </w:delText>
        </w:r>
      </w:del>
      <w:r w:rsidRPr="005A0314">
        <w:rPr>
          <w:rFonts w:ascii="Times New Roman" w:hAnsi="Times New Roman" w:cs="Times New Roman"/>
        </w:rPr>
        <w:t xml:space="preserve">had an additive effect </w:t>
      </w:r>
      <w:ins w:id="35" w:author="Liam Kendall" w:date="2019-02-27T11:57:00Z">
        <w:r w:rsidR="007F4538">
          <w:rPr>
            <w:rFonts w:ascii="Times New Roman" w:hAnsi="Times New Roman" w:cs="Times New Roman"/>
          </w:rPr>
          <w:t xml:space="preserve">along with </w:t>
        </w:r>
        <w:proofErr w:type="spellStart"/>
        <w:r w:rsidR="007F4538">
          <w:rPr>
            <w:rFonts w:ascii="Times New Roman" w:hAnsi="Times New Roman" w:cs="Times New Roman"/>
          </w:rPr>
          <w:t>visitation</w:t>
        </w:r>
        <w:proofErr w:type="spellEnd"/>
        <w:r w:rsidR="007F4538">
          <w:rPr>
            <w:rFonts w:ascii="Times New Roman" w:hAnsi="Times New Roman" w:cs="Times New Roman"/>
          </w:rPr>
          <w:t xml:space="preserve"> rate </w:t>
        </w:r>
      </w:ins>
      <w:r w:rsidR="005A0314">
        <w:rPr>
          <w:rFonts w:ascii="Times New Roman" w:hAnsi="Times New Roman" w:cs="Times New Roman"/>
        </w:rPr>
        <w:t>on</w:t>
      </w:r>
      <w:r w:rsidRPr="005A0314">
        <w:rPr>
          <w:rFonts w:ascii="Times New Roman" w:hAnsi="Times New Roman" w:cs="Times New Roman"/>
        </w:rPr>
        <w:t xml:space="preserve"> fruit weight</w:t>
      </w:r>
      <w:ins w:id="36" w:author="Liam Kendall" w:date="2019-02-27T11:57:00Z">
        <w:r w:rsidR="007F4538">
          <w:rPr>
            <w:rFonts w:ascii="Times New Roman" w:hAnsi="Times New Roman" w:cs="Times New Roman"/>
          </w:rPr>
          <w:t>.</w:t>
        </w:r>
      </w:ins>
      <w:del w:id="37" w:author="Liam Kendall" w:date="2019-02-27T11:57:00Z">
        <w:r w:rsidR="005A0314" w:rsidRPr="005A0314" w:rsidDel="007F4538">
          <w:rPr>
            <w:rFonts w:ascii="Times New Roman" w:hAnsi="Times New Roman" w:cs="Times New Roman"/>
          </w:rPr>
          <w:delText xml:space="preserve">, </w:delText>
        </w:r>
        <w:r w:rsidR="005A0314" w:rsidDel="007F4538">
          <w:rPr>
            <w:rFonts w:ascii="Times New Roman" w:hAnsi="Times New Roman" w:cs="Times New Roman"/>
          </w:rPr>
          <w:delText xml:space="preserve">potentially due to floral </w:delText>
        </w:r>
        <w:r w:rsidR="005A0314" w:rsidRPr="005A0314" w:rsidDel="007F4538">
          <w:rPr>
            <w:rFonts w:ascii="Times New Roman" w:hAnsi="Times New Roman" w:cs="Times New Roman"/>
          </w:rPr>
          <w:delText>differences in floral morphology</w:delText>
        </w:r>
        <w:r w:rsidRPr="005A0314" w:rsidDel="007F4538">
          <w:rPr>
            <w:rFonts w:ascii="Times New Roman" w:hAnsi="Times New Roman" w:cs="Times New Roman"/>
          </w:rPr>
          <w:delText>.</w:delText>
        </w:r>
      </w:del>
    </w:p>
    <w:p w14:paraId="4F937613" w14:textId="3E083484" w:rsidR="008660B8" w:rsidRPr="005A0314" w:rsidRDefault="008660B8" w:rsidP="005A0314">
      <w:pPr>
        <w:pStyle w:val="ListParagraph"/>
        <w:numPr>
          <w:ilvl w:val="0"/>
          <w:numId w:val="2"/>
        </w:numPr>
        <w:spacing w:line="480" w:lineRule="auto"/>
        <w:jc w:val="both"/>
        <w:rPr>
          <w:rFonts w:ascii="Times New Roman" w:hAnsi="Times New Roman" w:cs="Times New Roman"/>
        </w:rPr>
      </w:pPr>
      <w:r w:rsidRPr="005A0314">
        <w:rPr>
          <w:rFonts w:ascii="Times New Roman" w:hAnsi="Times New Roman" w:cs="Times New Roman"/>
        </w:rPr>
        <w:t xml:space="preserve">Pollination </w:t>
      </w:r>
      <w:r w:rsidR="005A0314">
        <w:rPr>
          <w:rFonts w:ascii="Times New Roman" w:hAnsi="Times New Roman" w:cs="Times New Roman"/>
        </w:rPr>
        <w:t>and plant reproductive success</w:t>
      </w:r>
      <w:r w:rsidRPr="005A0314">
        <w:rPr>
          <w:rFonts w:ascii="Times New Roman" w:hAnsi="Times New Roman" w:cs="Times New Roman"/>
        </w:rPr>
        <w:t xml:space="preserve"> represent the cumulative influence of a pollinator community interacting with a given plant species. Crop-specific trends, as </w:t>
      </w:r>
      <w:r w:rsidRPr="005A0314">
        <w:rPr>
          <w:rFonts w:ascii="Times New Roman" w:hAnsi="Times New Roman" w:cs="Times New Roman"/>
        </w:rPr>
        <w:lastRenderedPageBreak/>
        <w:t>well as the presence of priority effects in floral visitation sequences, highlight t</w:t>
      </w:r>
      <w:r w:rsidR="005A0314" w:rsidRPr="005A0314">
        <w:rPr>
          <w:rFonts w:ascii="Times New Roman" w:hAnsi="Times New Roman" w:cs="Times New Roman"/>
        </w:rPr>
        <w:t>he benefits of increased biodiversity for multiple crops grown in the same environment</w:t>
      </w:r>
      <w:r w:rsidR="005A0314">
        <w:rPr>
          <w:rFonts w:ascii="Times New Roman" w:hAnsi="Times New Roman" w:cs="Times New Roman"/>
        </w:rPr>
        <w:t>.</w:t>
      </w:r>
    </w:p>
    <w:p w14:paraId="04F74A5E" w14:textId="77777777" w:rsidR="00BC471E" w:rsidRPr="009D23FA" w:rsidRDefault="00BC471E" w:rsidP="005A0314">
      <w:pPr>
        <w:spacing w:line="480" w:lineRule="auto"/>
        <w:contextualSpacing/>
        <w:rPr>
          <w:rFonts w:ascii="Times New Roman" w:hAnsi="Times New Roman" w:cs="Times New Roman"/>
        </w:rPr>
      </w:pPr>
      <w:r w:rsidRPr="009D23FA">
        <w:rPr>
          <w:rFonts w:ascii="Times New Roman" w:hAnsi="Times New Roman" w:cs="Times New Roman"/>
        </w:rPr>
        <w:br w:type="page"/>
      </w:r>
    </w:p>
    <w:p w14:paraId="1DEC9A3E" w14:textId="77777777" w:rsidR="0008543F"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lastRenderedPageBreak/>
        <w:t>Introduction</w:t>
      </w:r>
    </w:p>
    <w:p w14:paraId="18E608CE" w14:textId="355C7C36" w:rsidR="0008543F" w:rsidRDefault="0008543F" w:rsidP="009D23FA">
      <w:pPr>
        <w:spacing w:line="480" w:lineRule="auto"/>
        <w:contextualSpacing/>
        <w:jc w:val="both"/>
        <w:rPr>
          <w:rFonts w:ascii="Times New Roman" w:hAnsi="Times New Roman" w:cs="Times New Roman"/>
        </w:rPr>
      </w:pPr>
    </w:p>
    <w:p w14:paraId="2A8A30A4" w14:textId="774AAEAA" w:rsidR="00A27D5F" w:rsidRDefault="006F1AE2" w:rsidP="009D23FA">
      <w:pPr>
        <w:spacing w:line="480" w:lineRule="auto"/>
        <w:contextualSpacing/>
        <w:jc w:val="both"/>
        <w:rPr>
          <w:rFonts w:ascii="Times New Roman" w:hAnsi="Times New Roman" w:cs="Times New Roman"/>
        </w:rPr>
      </w:pPr>
      <w:r>
        <w:rPr>
          <w:rFonts w:ascii="Times New Roman" w:hAnsi="Times New Roman" w:cs="Times New Roman"/>
        </w:rPr>
        <w:t xml:space="preserve">Animal-mediated pollination services typically represent an animal communities’ cumulative floral visitation patterns, with individual pollinator species differing in their efficiency and ability to pollinate plants, depending on their functional traits and those of </w:t>
      </w:r>
      <w:r w:rsidR="001223EB">
        <w:rPr>
          <w:rFonts w:ascii="Times New Roman" w:hAnsi="Times New Roman" w:cs="Times New Roman"/>
        </w:rPr>
        <w:t>each</w:t>
      </w:r>
      <w:r>
        <w:rPr>
          <w:rFonts w:ascii="Times New Roman" w:hAnsi="Times New Roman" w:cs="Times New Roman"/>
        </w:rPr>
        <w:t xml:space="preserve"> plant</w:t>
      </w:r>
      <w:r w:rsidR="001223EB">
        <w:rPr>
          <w:rFonts w:ascii="Times New Roman" w:hAnsi="Times New Roman" w:cs="Times New Roman"/>
        </w:rPr>
        <w:t xml:space="preserve"> species</w:t>
      </w:r>
      <w:r>
        <w:rPr>
          <w:rFonts w:ascii="Times New Roman" w:hAnsi="Times New Roman" w:cs="Times New Roman"/>
        </w:rPr>
        <w:t>. As such, understanding how pollinator species interact with flowers individually and collectively, will lead to better understanding and management of both natural and agricultural ecosystems. Trait matching, whereby pollinator functional traits (e.g., body size, tongue length and behaviour) are well-adapted to floral morphological structures has been demonstrated to better-predict pollination rates (i.e. fruit set) in crop systems than trait diversity (i.e. a larger number of species with different functional traits) (Garibaldi et al. 2015). As such, many plant species are pollinated by a few common species</w:t>
      </w:r>
      <w:r w:rsidR="00CD3659">
        <w:rPr>
          <w:rFonts w:ascii="Times New Roman" w:hAnsi="Times New Roman" w:cs="Times New Roman"/>
        </w:rPr>
        <w:t xml:space="preserve"> (WHATS THE REF)</w:t>
      </w:r>
      <w:r>
        <w:rPr>
          <w:rFonts w:ascii="Times New Roman" w:hAnsi="Times New Roman" w:cs="Times New Roman"/>
        </w:rPr>
        <w:t>, although</w:t>
      </w:r>
      <w:r w:rsidR="00A27D5F">
        <w:rPr>
          <w:rFonts w:ascii="Times New Roman" w:hAnsi="Times New Roman" w:cs="Times New Roman"/>
        </w:rPr>
        <w:t xml:space="preserve"> globally,</w:t>
      </w:r>
      <w:r>
        <w:rPr>
          <w:rFonts w:ascii="Times New Roman" w:hAnsi="Times New Roman" w:cs="Times New Roman"/>
        </w:rPr>
        <w:t xml:space="preserve"> species richness has also been linked to greater provision of pollination services </w:t>
      </w:r>
      <w:r w:rsidR="00A27D5F">
        <w:rPr>
          <w:rFonts w:ascii="Times New Roman" w:hAnsi="Times New Roman" w:cs="Times New Roman"/>
        </w:rPr>
        <w:t xml:space="preserve">and crop yields </w:t>
      </w:r>
      <w:r>
        <w:rPr>
          <w:rFonts w:ascii="Times New Roman" w:hAnsi="Times New Roman" w:cs="Times New Roman"/>
        </w:rPr>
        <w:t>(</w:t>
      </w:r>
      <w:proofErr w:type="spellStart"/>
      <w:r>
        <w:rPr>
          <w:rFonts w:ascii="Times New Roman" w:hAnsi="Times New Roman" w:cs="Times New Roman"/>
        </w:rPr>
        <w:t>Dainese</w:t>
      </w:r>
      <w:proofErr w:type="spellEnd"/>
      <w:r>
        <w:rPr>
          <w:rFonts w:ascii="Times New Roman" w:hAnsi="Times New Roman" w:cs="Times New Roman"/>
        </w:rPr>
        <w:t xml:space="preserve"> et al. 2019).</w:t>
      </w:r>
      <w:r w:rsidR="001E6BA7">
        <w:rPr>
          <w:rFonts w:ascii="Times New Roman" w:hAnsi="Times New Roman" w:cs="Times New Roman"/>
        </w:rPr>
        <w:t xml:space="preserve"> </w:t>
      </w:r>
    </w:p>
    <w:p w14:paraId="3E9468EB" w14:textId="77777777" w:rsidR="00A27D5F" w:rsidRDefault="00A27D5F" w:rsidP="009D23FA">
      <w:pPr>
        <w:spacing w:line="480" w:lineRule="auto"/>
        <w:contextualSpacing/>
        <w:jc w:val="both"/>
        <w:rPr>
          <w:rFonts w:ascii="Times New Roman" w:hAnsi="Times New Roman" w:cs="Times New Roman"/>
        </w:rPr>
      </w:pPr>
    </w:p>
    <w:p w14:paraId="027B238A" w14:textId="6C43DA83" w:rsidR="0029786C" w:rsidRPr="001223EB" w:rsidRDefault="00CD3659" w:rsidP="001E6BA7">
      <w:pPr>
        <w:spacing w:line="480" w:lineRule="auto"/>
        <w:contextualSpacing/>
        <w:jc w:val="both"/>
        <w:rPr>
          <w:rFonts w:ascii="Times New Roman" w:hAnsi="Times New Roman" w:cs="Times New Roman"/>
        </w:rPr>
      </w:pPr>
      <w:r>
        <w:rPr>
          <w:rFonts w:ascii="Times New Roman" w:hAnsi="Times New Roman" w:cs="Times New Roman"/>
        </w:rPr>
        <w:t>Pollinator</w:t>
      </w:r>
      <w:r w:rsidR="001E6BA7">
        <w:rPr>
          <w:rFonts w:ascii="Times New Roman" w:hAnsi="Times New Roman" w:cs="Times New Roman"/>
        </w:rPr>
        <w:t xml:space="preserve"> species frequently interact with flowers collectively, (i.e. more than one species </w:t>
      </w:r>
      <w:r>
        <w:rPr>
          <w:rFonts w:ascii="Times New Roman" w:hAnsi="Times New Roman" w:cs="Times New Roman"/>
        </w:rPr>
        <w:t xml:space="preserve">will </w:t>
      </w:r>
      <w:r w:rsidR="001E6BA7">
        <w:rPr>
          <w:rFonts w:ascii="Times New Roman" w:hAnsi="Times New Roman" w:cs="Times New Roman"/>
        </w:rPr>
        <w:t>visit a given flower across duration of flowering, termed a `visitation sequence`),</w:t>
      </w:r>
      <w:r>
        <w:rPr>
          <w:rFonts w:ascii="Times New Roman" w:hAnsi="Times New Roman" w:cs="Times New Roman"/>
        </w:rPr>
        <w:t xml:space="preserve"> </w:t>
      </w:r>
      <w:r w:rsidR="00A27D5F">
        <w:rPr>
          <w:rFonts w:ascii="Times New Roman" w:hAnsi="Times New Roman" w:cs="Times New Roman"/>
        </w:rPr>
        <w:t xml:space="preserve">for better (e.g. BUMBLE + APIS PAPERS, Garratt) </w:t>
      </w:r>
      <w:r>
        <w:rPr>
          <w:rFonts w:ascii="Times New Roman" w:hAnsi="Times New Roman" w:cs="Times New Roman"/>
        </w:rPr>
        <w:t xml:space="preserve">or worse </w:t>
      </w:r>
      <w:r w:rsidR="00A27D5F">
        <w:rPr>
          <w:rFonts w:ascii="Times New Roman" w:hAnsi="Times New Roman" w:cs="Times New Roman"/>
        </w:rPr>
        <w:t xml:space="preserve">(e.g., </w:t>
      </w:r>
      <w:proofErr w:type="spellStart"/>
      <w:r>
        <w:rPr>
          <w:rFonts w:ascii="Times New Roman" w:hAnsi="Times New Roman" w:cs="Times New Roman"/>
        </w:rPr>
        <w:t>Dedej</w:t>
      </w:r>
      <w:proofErr w:type="spellEnd"/>
      <w:r>
        <w:rPr>
          <w:rFonts w:ascii="Times New Roman" w:hAnsi="Times New Roman" w:cs="Times New Roman"/>
        </w:rPr>
        <w:t xml:space="preserve"> &amp; </w:t>
      </w:r>
      <w:proofErr w:type="spellStart"/>
      <w:r>
        <w:rPr>
          <w:rFonts w:ascii="Times New Roman" w:hAnsi="Times New Roman" w:cs="Times New Roman"/>
        </w:rPr>
        <w:t>Delaplane</w:t>
      </w:r>
      <w:proofErr w:type="spellEnd"/>
      <w:r>
        <w:rPr>
          <w:rFonts w:ascii="Times New Roman" w:hAnsi="Times New Roman" w:cs="Times New Roman"/>
        </w:rPr>
        <w:t xml:space="preserve"> 2004)</w:t>
      </w:r>
      <w:r w:rsidR="00A27D5F">
        <w:rPr>
          <w:rFonts w:ascii="Times New Roman" w:hAnsi="Times New Roman" w:cs="Times New Roman"/>
        </w:rPr>
        <w:t xml:space="preserve">. However, despite the knowledge of </w:t>
      </w:r>
      <w:ins w:id="38" w:author="Liam Kendall" w:date="2019-02-27T11:57:00Z">
        <w:r w:rsidR="007F4538">
          <w:rPr>
            <w:rFonts w:ascii="Times New Roman" w:hAnsi="Times New Roman" w:cs="Times New Roman"/>
          </w:rPr>
          <w:t xml:space="preserve">the </w:t>
        </w:r>
        <w:r w:rsidR="007F4538">
          <w:rPr>
            <w:rFonts w:ascii="Times New Roman" w:hAnsi="Times New Roman" w:cs="Times New Roman"/>
          </w:rPr>
          <w:t xml:space="preserve">cumulative influences </w:t>
        </w:r>
        <w:r w:rsidR="007F4538">
          <w:rPr>
            <w:rFonts w:ascii="Times New Roman" w:hAnsi="Times New Roman" w:cs="Times New Roman"/>
          </w:rPr>
          <w:t xml:space="preserve">of </w:t>
        </w:r>
      </w:ins>
      <w:r w:rsidR="00A27D5F">
        <w:rPr>
          <w:rFonts w:ascii="Times New Roman" w:hAnsi="Times New Roman" w:cs="Times New Roman"/>
        </w:rPr>
        <w:t>mixed-species</w:t>
      </w:r>
      <w:ins w:id="39" w:author="Liam Kendall" w:date="2019-02-27T11:57:00Z">
        <w:r w:rsidR="007F4538">
          <w:rPr>
            <w:rFonts w:ascii="Times New Roman" w:hAnsi="Times New Roman" w:cs="Times New Roman"/>
          </w:rPr>
          <w:t xml:space="preserve"> assemblages</w:t>
        </w:r>
      </w:ins>
      <w:r w:rsidR="00A27D5F">
        <w:rPr>
          <w:rFonts w:ascii="Times New Roman" w:hAnsi="Times New Roman" w:cs="Times New Roman"/>
        </w:rPr>
        <w:t xml:space="preserve"> </w:t>
      </w:r>
      <w:del w:id="40" w:author="Liam Kendall" w:date="2019-02-27T11:57:00Z">
        <w:r w:rsidR="00A27D5F" w:rsidDel="007F4538">
          <w:rPr>
            <w:rFonts w:ascii="Times New Roman" w:hAnsi="Times New Roman" w:cs="Times New Roman"/>
          </w:rPr>
          <w:delText xml:space="preserve">cumulative influences </w:delText>
        </w:r>
      </w:del>
      <w:r w:rsidR="00A27D5F">
        <w:rPr>
          <w:rFonts w:ascii="Times New Roman" w:hAnsi="Times New Roman" w:cs="Times New Roman"/>
        </w:rPr>
        <w:t>on</w:t>
      </w:r>
      <w:r>
        <w:rPr>
          <w:rFonts w:ascii="Times New Roman" w:hAnsi="Times New Roman" w:cs="Times New Roman"/>
        </w:rPr>
        <w:t xml:space="preserve"> pollination</w:t>
      </w:r>
      <w:r w:rsidR="00A27D5F">
        <w:rPr>
          <w:rFonts w:ascii="Times New Roman" w:hAnsi="Times New Roman" w:cs="Times New Roman"/>
        </w:rPr>
        <w:t>,</w:t>
      </w:r>
      <w:r>
        <w:rPr>
          <w:rFonts w:ascii="Times New Roman" w:hAnsi="Times New Roman" w:cs="Times New Roman"/>
        </w:rPr>
        <w:t xml:space="preserve"> mechanistically much remains unexplained. </w:t>
      </w:r>
      <w:r w:rsidR="001E6BA7">
        <w:rPr>
          <w:rFonts w:ascii="Times New Roman" w:hAnsi="Times New Roman" w:cs="Times New Roman"/>
        </w:rPr>
        <w:t>One way, in which, that collective insect visitation may structure the effect of pollination is through `priority effects`. Typically, priority effects have been examined in explaining t</w:t>
      </w:r>
      <w:r w:rsidR="00692D63" w:rsidRPr="009D23FA">
        <w:rPr>
          <w:rFonts w:ascii="Times New Roman" w:hAnsi="Times New Roman" w:cs="Times New Roman"/>
        </w:rPr>
        <w:t xml:space="preserve">he </w:t>
      </w:r>
      <w:r w:rsidR="00620F0D" w:rsidRPr="009D23FA">
        <w:rPr>
          <w:rFonts w:ascii="Times New Roman" w:hAnsi="Times New Roman" w:cs="Times New Roman"/>
        </w:rPr>
        <w:t xml:space="preserve">compositional </w:t>
      </w:r>
      <w:r w:rsidR="00692D63" w:rsidRPr="009D23FA">
        <w:rPr>
          <w:rFonts w:ascii="Times New Roman" w:hAnsi="Times New Roman" w:cs="Times New Roman"/>
        </w:rPr>
        <w:t xml:space="preserve">trajectory of ecology communities </w:t>
      </w:r>
      <w:r w:rsidR="001E6BA7">
        <w:rPr>
          <w:rFonts w:ascii="Times New Roman" w:hAnsi="Times New Roman" w:cs="Times New Roman"/>
        </w:rPr>
        <w:t xml:space="preserve">and how this is </w:t>
      </w:r>
      <w:r w:rsidR="00692D63" w:rsidRPr="009D23FA">
        <w:rPr>
          <w:rFonts w:ascii="Times New Roman" w:hAnsi="Times New Roman" w:cs="Times New Roman"/>
        </w:rPr>
        <w:t xml:space="preserve">strongly influenced by the order of species arrival to those communities (REF). </w:t>
      </w:r>
      <w:r w:rsidR="00003AED" w:rsidRPr="009D23FA">
        <w:rPr>
          <w:rFonts w:ascii="Times New Roman" w:hAnsi="Times New Roman" w:cs="Times New Roman"/>
        </w:rPr>
        <w:t xml:space="preserve">Priority effects </w:t>
      </w:r>
      <w:r w:rsidR="00F3341E" w:rsidRPr="009D23FA">
        <w:rPr>
          <w:rFonts w:ascii="Times New Roman" w:hAnsi="Times New Roman" w:cs="Times New Roman"/>
        </w:rPr>
        <w:t>often determine how</w:t>
      </w:r>
      <w:r w:rsidR="00435024" w:rsidRPr="009D23FA">
        <w:rPr>
          <w:rFonts w:ascii="Times New Roman" w:hAnsi="Times New Roman" w:cs="Times New Roman"/>
        </w:rPr>
        <w:t xml:space="preserve"> species interact</w:t>
      </w:r>
      <w:r w:rsidR="00F3341E" w:rsidRPr="009D23FA">
        <w:rPr>
          <w:rFonts w:ascii="Times New Roman" w:hAnsi="Times New Roman" w:cs="Times New Roman"/>
        </w:rPr>
        <w:t xml:space="preserve"> and compete with each other within communities, and can drive </w:t>
      </w:r>
      <w:r w:rsidR="0062701C" w:rsidRPr="009D23FA">
        <w:rPr>
          <w:rFonts w:ascii="Times New Roman" w:hAnsi="Times New Roman" w:cs="Times New Roman"/>
        </w:rPr>
        <w:t>divergent succession</w:t>
      </w:r>
      <w:r w:rsidR="00B659FB" w:rsidRPr="009D23FA">
        <w:rPr>
          <w:rFonts w:ascii="Times New Roman" w:hAnsi="Times New Roman" w:cs="Times New Roman"/>
        </w:rPr>
        <w:t>al trajectories</w:t>
      </w:r>
      <w:r w:rsidR="0062701C" w:rsidRPr="009D23FA">
        <w:rPr>
          <w:rFonts w:ascii="Times New Roman" w:hAnsi="Times New Roman" w:cs="Times New Roman"/>
        </w:rPr>
        <w:t xml:space="preserve"> among sites</w:t>
      </w:r>
      <w:r w:rsidR="001E6BA7">
        <w:rPr>
          <w:rFonts w:ascii="Times New Roman" w:hAnsi="Times New Roman" w:cs="Times New Roman"/>
        </w:rPr>
        <w:t>, and in pollination, differences in gene flow and dispersal within plant populations</w:t>
      </w:r>
      <w:r w:rsidR="0062701C" w:rsidRPr="009D23FA">
        <w:rPr>
          <w:rFonts w:ascii="Times New Roman" w:hAnsi="Times New Roman" w:cs="Times New Roman"/>
        </w:rPr>
        <w:t xml:space="preserve">. </w:t>
      </w:r>
      <w:r w:rsidR="001E6BA7">
        <w:rPr>
          <w:rFonts w:ascii="Times New Roman" w:hAnsi="Times New Roman" w:cs="Times New Roman"/>
        </w:rPr>
        <w:t xml:space="preserve">For </w:t>
      </w:r>
      <w:r w:rsidR="001E6BA7">
        <w:rPr>
          <w:rFonts w:ascii="Times New Roman" w:hAnsi="Times New Roman" w:cs="Times New Roman"/>
        </w:rPr>
        <w:lastRenderedPageBreak/>
        <w:t xml:space="preserve">example, </w:t>
      </w:r>
      <w:proofErr w:type="spellStart"/>
      <w:r w:rsidR="001E6BA7">
        <w:rPr>
          <w:rFonts w:ascii="Times New Roman" w:hAnsi="Times New Roman" w:cs="Times New Roman"/>
        </w:rPr>
        <w:t>Homquist</w:t>
      </w:r>
      <w:proofErr w:type="spellEnd"/>
      <w:r w:rsidR="001E6BA7">
        <w:rPr>
          <w:rFonts w:ascii="Times New Roman" w:hAnsi="Times New Roman" w:cs="Times New Roman"/>
        </w:rPr>
        <w:t xml:space="preserve">, RANDY &amp; </w:t>
      </w:r>
      <w:proofErr w:type="spellStart"/>
      <w:r w:rsidR="001E6BA7">
        <w:rPr>
          <w:rFonts w:ascii="Times New Roman" w:hAnsi="Times New Roman" w:cs="Times New Roman"/>
        </w:rPr>
        <w:t>Karron</w:t>
      </w:r>
      <w:proofErr w:type="spellEnd"/>
      <w:r w:rsidR="001E6BA7">
        <w:rPr>
          <w:rFonts w:ascii="Times New Roman" w:hAnsi="Times New Roman" w:cs="Times New Roman"/>
        </w:rPr>
        <w:t xml:space="preserve"> (2012) demonstrated that recipient plants of </w:t>
      </w:r>
      <w:r w:rsidR="001E6BA7">
        <w:rPr>
          <w:rFonts w:ascii="Times New Roman" w:hAnsi="Times New Roman" w:cs="Times New Roman"/>
          <w:i/>
        </w:rPr>
        <w:t>Mimulus</w:t>
      </w:r>
      <w:r w:rsidR="001223EB">
        <w:rPr>
          <w:rFonts w:ascii="Times New Roman" w:hAnsi="Times New Roman" w:cs="Times New Roman"/>
          <w:i/>
        </w:rPr>
        <w:t xml:space="preserve">, </w:t>
      </w:r>
      <w:r w:rsidR="001223EB">
        <w:rPr>
          <w:rFonts w:ascii="Times New Roman" w:hAnsi="Times New Roman" w:cs="Times New Roman"/>
        </w:rPr>
        <w:t xml:space="preserve">as a result of </w:t>
      </w:r>
      <w:r w:rsidR="001223EB">
        <w:rPr>
          <w:rFonts w:ascii="Times New Roman" w:hAnsi="Times New Roman" w:cs="Times New Roman"/>
        </w:rPr>
        <w:t xml:space="preserve">pollen </w:t>
      </w:r>
      <w:r w:rsidR="001223EB">
        <w:rPr>
          <w:rFonts w:ascii="Times New Roman" w:hAnsi="Times New Roman" w:cs="Times New Roman"/>
        </w:rPr>
        <w:t>grooming by bumblebees</w:t>
      </w:r>
      <w:r w:rsidR="001223EB">
        <w:rPr>
          <w:rFonts w:ascii="Times New Roman" w:hAnsi="Times New Roman" w:cs="Times New Roman"/>
        </w:rPr>
        <w:t>,</w:t>
      </w:r>
      <w:r w:rsidR="001E6BA7">
        <w:rPr>
          <w:rFonts w:ascii="Times New Roman" w:hAnsi="Times New Roman" w:cs="Times New Roman"/>
          <w:i/>
        </w:rPr>
        <w:t xml:space="preserve"> </w:t>
      </w:r>
      <w:r w:rsidR="001E6BA7">
        <w:rPr>
          <w:rFonts w:ascii="Times New Roman" w:hAnsi="Times New Roman" w:cs="Times New Roman"/>
        </w:rPr>
        <w:t xml:space="preserve">receive donor pollen from the </w:t>
      </w:r>
      <w:r w:rsidR="001223EB">
        <w:rPr>
          <w:rFonts w:ascii="Times New Roman" w:hAnsi="Times New Roman" w:cs="Times New Roman"/>
        </w:rPr>
        <w:t xml:space="preserve">three </w:t>
      </w:r>
      <w:r w:rsidR="001E6BA7">
        <w:rPr>
          <w:rFonts w:ascii="Times New Roman" w:hAnsi="Times New Roman" w:cs="Times New Roman"/>
        </w:rPr>
        <w:t>most recently visited individuals. Further,</w:t>
      </w:r>
      <w:r w:rsidR="00BC1D2D" w:rsidRPr="009D23FA">
        <w:rPr>
          <w:rFonts w:ascii="Times New Roman" w:hAnsi="Times New Roman" w:cs="Times New Roman"/>
        </w:rPr>
        <w:t xml:space="preserve"> studies detailing priority effects in floral </w:t>
      </w:r>
      <w:r w:rsidR="0058665A" w:rsidRPr="009D23FA">
        <w:rPr>
          <w:rFonts w:ascii="Times New Roman" w:hAnsi="Times New Roman" w:cs="Times New Roman"/>
        </w:rPr>
        <w:t>bacteria</w:t>
      </w:r>
      <w:r w:rsidR="00BC1D2D" w:rsidRPr="009D23FA">
        <w:rPr>
          <w:rFonts w:ascii="Times New Roman" w:hAnsi="Times New Roman" w:cs="Times New Roman"/>
        </w:rPr>
        <w:t xml:space="preserve"> communities have </w:t>
      </w:r>
      <w:r w:rsidR="00B93628" w:rsidRPr="009D23FA">
        <w:rPr>
          <w:rFonts w:ascii="Times New Roman" w:hAnsi="Times New Roman" w:cs="Times New Roman"/>
        </w:rPr>
        <w:t>shown that</w:t>
      </w:r>
      <w:r w:rsidR="00BC1D2D" w:rsidRPr="009D23FA">
        <w:rPr>
          <w:rFonts w:ascii="Times New Roman" w:hAnsi="Times New Roman" w:cs="Times New Roman"/>
        </w:rPr>
        <w:t xml:space="preserve"> </w:t>
      </w:r>
      <w:r w:rsidR="007869F6" w:rsidRPr="009D23FA">
        <w:rPr>
          <w:rFonts w:ascii="Times New Roman" w:hAnsi="Times New Roman" w:cs="Times New Roman"/>
        </w:rPr>
        <w:t>floral</w:t>
      </w:r>
      <w:r w:rsidR="0058665A" w:rsidRPr="009D23FA">
        <w:rPr>
          <w:rFonts w:ascii="Times New Roman" w:hAnsi="Times New Roman" w:cs="Times New Roman"/>
        </w:rPr>
        <w:t xml:space="preserve"> bacterium </w:t>
      </w:r>
      <w:r w:rsidR="00B93628" w:rsidRPr="009D23FA">
        <w:rPr>
          <w:rFonts w:ascii="Times New Roman" w:hAnsi="Times New Roman" w:cs="Times New Roman"/>
        </w:rPr>
        <w:t xml:space="preserve">can reduce </w:t>
      </w:r>
      <w:r w:rsidR="007869F6" w:rsidRPr="009D23FA">
        <w:rPr>
          <w:rFonts w:ascii="Times New Roman" w:hAnsi="Times New Roman" w:cs="Times New Roman"/>
        </w:rPr>
        <w:t>pollination</w:t>
      </w:r>
      <w:r w:rsidR="00B93628" w:rsidRPr="009D23FA">
        <w:rPr>
          <w:rFonts w:ascii="Times New Roman" w:hAnsi="Times New Roman" w:cs="Times New Roman"/>
        </w:rPr>
        <w:t xml:space="preserve"> success</w:t>
      </w:r>
      <w:r w:rsidR="007869F6" w:rsidRPr="009D23FA">
        <w:rPr>
          <w:rFonts w:ascii="Times New Roman" w:hAnsi="Times New Roman" w:cs="Times New Roman"/>
        </w:rPr>
        <w:t xml:space="preserve"> </w:t>
      </w:r>
      <w:r w:rsidR="00B93628" w:rsidRPr="009D23FA">
        <w:rPr>
          <w:rFonts w:ascii="Times New Roman" w:hAnsi="Times New Roman" w:cs="Times New Roman"/>
        </w:rPr>
        <w:t>by reducing</w:t>
      </w:r>
      <w:r w:rsidR="00BC1D2D" w:rsidRPr="009D23FA">
        <w:rPr>
          <w:rFonts w:ascii="Times New Roman" w:hAnsi="Times New Roman" w:cs="Times New Roman"/>
        </w:rPr>
        <w:t xml:space="preserve"> </w:t>
      </w:r>
      <w:r w:rsidR="0058665A" w:rsidRPr="009D23FA">
        <w:rPr>
          <w:rFonts w:ascii="Times New Roman" w:hAnsi="Times New Roman" w:cs="Times New Roman"/>
        </w:rPr>
        <w:t>pollinator foraging</w:t>
      </w:r>
      <w:r w:rsidR="007869F6" w:rsidRPr="009D23FA">
        <w:rPr>
          <w:rFonts w:ascii="Times New Roman" w:hAnsi="Times New Roman" w:cs="Times New Roman"/>
        </w:rPr>
        <w:t xml:space="preserve"> and</w:t>
      </w:r>
      <w:r w:rsidR="0058665A" w:rsidRPr="009D23FA">
        <w:rPr>
          <w:rFonts w:ascii="Times New Roman" w:hAnsi="Times New Roman" w:cs="Times New Roman"/>
        </w:rPr>
        <w:t xml:space="preserve"> nectar consumption (</w:t>
      </w:r>
      <w:proofErr w:type="spellStart"/>
      <w:r w:rsidR="0058665A" w:rsidRPr="009D23FA">
        <w:rPr>
          <w:rFonts w:ascii="Times New Roman" w:hAnsi="Times New Roman" w:cs="Times New Roman"/>
        </w:rPr>
        <w:t>Vanette</w:t>
      </w:r>
      <w:proofErr w:type="spellEnd"/>
      <w:r w:rsidR="0058665A" w:rsidRPr="009D23FA">
        <w:rPr>
          <w:rFonts w:ascii="Times New Roman" w:hAnsi="Times New Roman" w:cs="Times New Roman"/>
        </w:rPr>
        <w:t xml:space="preserve"> et al. 2013; Good et al. 2014)</w:t>
      </w:r>
      <w:r w:rsidR="0058665A" w:rsidRPr="009D23FA">
        <w:rPr>
          <w:rFonts w:ascii="Times New Roman" w:hAnsi="Times New Roman" w:cs="Times New Roman"/>
          <w:color w:val="221E1F"/>
          <w:sz w:val="18"/>
          <w:szCs w:val="18"/>
        </w:rPr>
        <w:t>.</w:t>
      </w:r>
      <w:r w:rsidR="001E6BA7">
        <w:rPr>
          <w:rFonts w:ascii="Times New Roman" w:hAnsi="Times New Roman" w:cs="Times New Roman"/>
        </w:rPr>
        <w:t>Importantly, pollination-related priority effects</w:t>
      </w:r>
      <w:r w:rsidR="0016517E" w:rsidRPr="009D23FA">
        <w:rPr>
          <w:rFonts w:ascii="Times New Roman" w:hAnsi="Times New Roman" w:cs="Times New Roman"/>
        </w:rPr>
        <w:t xml:space="preserve"> </w:t>
      </w:r>
      <w:r w:rsidR="001E6BA7">
        <w:rPr>
          <w:rFonts w:ascii="Times New Roman" w:hAnsi="Times New Roman" w:cs="Times New Roman"/>
        </w:rPr>
        <w:t xml:space="preserve">are likely </w:t>
      </w:r>
      <w:r w:rsidR="0029786C" w:rsidRPr="009D23FA">
        <w:rPr>
          <w:rFonts w:ascii="Times New Roman" w:hAnsi="Times New Roman" w:cs="Times New Roman"/>
        </w:rPr>
        <w:t>mediated by</w:t>
      </w:r>
      <w:r w:rsidR="00435024" w:rsidRPr="009D23FA">
        <w:rPr>
          <w:rFonts w:ascii="Times New Roman" w:hAnsi="Times New Roman" w:cs="Times New Roman"/>
        </w:rPr>
        <w:t xml:space="preserve"> floral morphology (e.g., the presence and location of floral resources and rewards)</w:t>
      </w:r>
      <w:r w:rsidR="001E6BA7">
        <w:rPr>
          <w:rFonts w:ascii="Times New Roman" w:hAnsi="Times New Roman" w:cs="Times New Roman"/>
        </w:rPr>
        <w:t>, given the influence of trait matching in explaining patterns in pollination services.</w:t>
      </w:r>
      <w:r w:rsidR="00620F0D" w:rsidRPr="005A0314" w:rsidDel="00620F0D">
        <w:rPr>
          <w:rFonts w:ascii="Times New Roman" w:hAnsi="Times New Roman" w:cs="Times New Roman"/>
          <w:strike/>
        </w:rPr>
        <w:t xml:space="preserve"> </w:t>
      </w:r>
    </w:p>
    <w:p w14:paraId="60A64792" w14:textId="77777777" w:rsidR="0029786C" w:rsidRPr="009D23FA" w:rsidRDefault="0029786C" w:rsidP="009D23FA">
      <w:pPr>
        <w:spacing w:line="480" w:lineRule="auto"/>
        <w:contextualSpacing/>
        <w:jc w:val="both"/>
        <w:rPr>
          <w:rFonts w:ascii="Times New Roman" w:hAnsi="Times New Roman" w:cs="Times New Roman"/>
        </w:rPr>
      </w:pPr>
    </w:p>
    <w:p w14:paraId="0943EA83" w14:textId="78A528D6" w:rsidR="00435024" w:rsidRPr="001E6BA7" w:rsidRDefault="001223EB" w:rsidP="009D23FA">
      <w:pPr>
        <w:spacing w:line="480" w:lineRule="auto"/>
        <w:contextualSpacing/>
        <w:jc w:val="both"/>
        <w:rPr>
          <w:rFonts w:ascii="Times New Roman" w:hAnsi="Times New Roman" w:cs="Times New Roman"/>
        </w:rPr>
      </w:pPr>
      <w:r>
        <w:rPr>
          <w:rFonts w:ascii="Times New Roman" w:hAnsi="Times New Roman" w:cs="Times New Roman"/>
        </w:rPr>
        <w:t xml:space="preserve">Despite the importance of trait matching worldwide, trait diversity may influence pollination </w:t>
      </w:r>
      <w:r w:rsidR="001E6BA7">
        <w:rPr>
          <w:rFonts w:ascii="Times New Roman" w:hAnsi="Times New Roman" w:cs="Times New Roman"/>
        </w:rPr>
        <w:t>in cumulative visitation sequences,</w:t>
      </w:r>
      <w:r w:rsidR="000F695D" w:rsidRPr="009D23FA">
        <w:rPr>
          <w:rFonts w:ascii="Times New Roman" w:hAnsi="Times New Roman" w:cs="Times New Roman"/>
        </w:rPr>
        <w:t xml:space="preserve"> due to the distinct</w:t>
      </w:r>
      <w:r>
        <w:rPr>
          <w:rFonts w:ascii="Times New Roman" w:hAnsi="Times New Roman" w:cs="Times New Roman"/>
        </w:rPr>
        <w:t>, sequential floral</w:t>
      </w:r>
      <w:r w:rsidR="000F695D" w:rsidRPr="009D23FA">
        <w:rPr>
          <w:rFonts w:ascii="Times New Roman" w:hAnsi="Times New Roman" w:cs="Times New Roman"/>
        </w:rPr>
        <w:t xml:space="preserve"> </w:t>
      </w:r>
      <w:r>
        <w:rPr>
          <w:rFonts w:ascii="Times New Roman" w:hAnsi="Times New Roman" w:cs="Times New Roman"/>
        </w:rPr>
        <w:t>visitation</w:t>
      </w:r>
      <w:r w:rsidR="000F695D" w:rsidRPr="009D23FA">
        <w:rPr>
          <w:rFonts w:ascii="Times New Roman" w:hAnsi="Times New Roman" w:cs="Times New Roman"/>
        </w:rPr>
        <w:t xml:space="preserve"> </w:t>
      </w:r>
      <w:r w:rsidR="00CD63EC" w:rsidRPr="009D23FA">
        <w:rPr>
          <w:rFonts w:ascii="Times New Roman" w:hAnsi="Times New Roman" w:cs="Times New Roman"/>
        </w:rPr>
        <w:t xml:space="preserve">of </w:t>
      </w:r>
      <w:r>
        <w:rPr>
          <w:rFonts w:ascii="Times New Roman" w:hAnsi="Times New Roman" w:cs="Times New Roman"/>
        </w:rPr>
        <w:t>multiple</w:t>
      </w:r>
      <w:r w:rsidR="00CD63EC" w:rsidRPr="009D23FA">
        <w:rPr>
          <w:rFonts w:ascii="Times New Roman" w:hAnsi="Times New Roman" w:cs="Times New Roman"/>
        </w:rPr>
        <w:t xml:space="preserve"> </w:t>
      </w:r>
      <w:r w:rsidR="001E6BA7">
        <w:rPr>
          <w:rFonts w:ascii="Times New Roman" w:hAnsi="Times New Roman" w:cs="Times New Roman"/>
        </w:rPr>
        <w:t>species</w:t>
      </w:r>
      <w:r w:rsidR="000A59F7" w:rsidRPr="009D23FA">
        <w:rPr>
          <w:rFonts w:ascii="Times New Roman" w:hAnsi="Times New Roman" w:cs="Times New Roman"/>
        </w:rPr>
        <w:t>.</w:t>
      </w:r>
      <w:r w:rsidR="00BC471E" w:rsidRPr="009D23FA">
        <w:rPr>
          <w:rFonts w:ascii="Times New Roman" w:hAnsi="Times New Roman" w:cs="Times New Roman"/>
        </w:rPr>
        <w:t xml:space="preserve"> </w:t>
      </w:r>
      <w:r w:rsidR="001E6BA7">
        <w:rPr>
          <w:rFonts w:ascii="Times New Roman" w:hAnsi="Times New Roman" w:cs="Times New Roman"/>
        </w:rPr>
        <w:t xml:space="preserve">Further, </w:t>
      </w:r>
      <w:r w:rsidR="000F695D" w:rsidRPr="009D23FA">
        <w:rPr>
          <w:rFonts w:ascii="Times New Roman" w:hAnsi="Times New Roman" w:cs="Times New Roman"/>
        </w:rPr>
        <w:t xml:space="preserve">different </w:t>
      </w:r>
      <w:r w:rsidR="001E6BA7">
        <w:rPr>
          <w:rFonts w:ascii="Times New Roman" w:hAnsi="Times New Roman" w:cs="Times New Roman"/>
        </w:rPr>
        <w:t>species</w:t>
      </w:r>
      <w:r w:rsidR="000F695D" w:rsidRPr="009D23FA">
        <w:rPr>
          <w:rFonts w:ascii="Times New Roman" w:hAnsi="Times New Roman" w:cs="Times New Roman"/>
        </w:rPr>
        <w:t xml:space="preserve"> may deplete floral resources, leading to reduced effectiveness of subsequent visitation events</w:t>
      </w:r>
      <w:r w:rsidR="001E6BA7">
        <w:rPr>
          <w:rFonts w:ascii="Times New Roman" w:hAnsi="Times New Roman" w:cs="Times New Roman"/>
        </w:rPr>
        <w:t>, irrespective of the pollinator species</w:t>
      </w:r>
      <w:r w:rsidR="000F695D" w:rsidRPr="009D23FA">
        <w:rPr>
          <w:rFonts w:ascii="Times New Roman" w:hAnsi="Times New Roman" w:cs="Times New Roman"/>
        </w:rPr>
        <w:t>.</w:t>
      </w:r>
      <w:r w:rsidR="00BC471E" w:rsidRPr="009D23FA">
        <w:rPr>
          <w:rFonts w:ascii="Times New Roman" w:hAnsi="Times New Roman" w:cs="Times New Roman"/>
        </w:rPr>
        <w:t xml:space="preserve"> In both cases, </w:t>
      </w:r>
      <w:r w:rsidR="00E2051B" w:rsidRPr="009D23FA">
        <w:rPr>
          <w:rFonts w:ascii="Times New Roman" w:hAnsi="Times New Roman" w:cs="Times New Roman"/>
        </w:rPr>
        <w:t xml:space="preserve">priority </w:t>
      </w:r>
      <w:r w:rsidR="00BC471E" w:rsidRPr="009D23FA">
        <w:rPr>
          <w:rFonts w:ascii="Times New Roman" w:hAnsi="Times New Roman" w:cs="Times New Roman"/>
        </w:rPr>
        <w:t>effects are</w:t>
      </w:r>
      <w:r w:rsidR="00E2051B" w:rsidRPr="009D23FA">
        <w:rPr>
          <w:rFonts w:ascii="Times New Roman" w:hAnsi="Times New Roman" w:cs="Times New Roman"/>
        </w:rPr>
        <w:t xml:space="preserve"> not only likely to be driven by</w:t>
      </w:r>
      <w:r w:rsidR="00BC471E" w:rsidRPr="009D23FA">
        <w:rPr>
          <w:rFonts w:ascii="Times New Roman" w:hAnsi="Times New Roman" w:cs="Times New Roman"/>
        </w:rPr>
        <w:t xml:space="preserve"> pollinator </w:t>
      </w:r>
      <w:r w:rsidR="001E6BA7">
        <w:rPr>
          <w:rFonts w:ascii="Times New Roman" w:hAnsi="Times New Roman" w:cs="Times New Roman"/>
        </w:rPr>
        <w:t>functional traits</w:t>
      </w:r>
      <w:r w:rsidR="00E2051B" w:rsidRPr="009D23FA">
        <w:rPr>
          <w:rFonts w:ascii="Times New Roman" w:hAnsi="Times New Roman" w:cs="Times New Roman"/>
        </w:rPr>
        <w:t xml:space="preserve">, but </w:t>
      </w:r>
      <w:r w:rsidR="00BC471E" w:rsidRPr="009D23FA">
        <w:rPr>
          <w:rFonts w:ascii="Times New Roman" w:hAnsi="Times New Roman" w:cs="Times New Roman"/>
        </w:rPr>
        <w:t xml:space="preserve">also </w:t>
      </w:r>
      <w:r w:rsidR="00E2051B" w:rsidRPr="009D23FA">
        <w:rPr>
          <w:rFonts w:ascii="Times New Roman" w:hAnsi="Times New Roman" w:cs="Times New Roman"/>
        </w:rPr>
        <w:t xml:space="preserve">differences in </w:t>
      </w:r>
      <w:r w:rsidR="00BC471E" w:rsidRPr="009D23FA">
        <w:rPr>
          <w:rFonts w:ascii="Times New Roman" w:hAnsi="Times New Roman" w:cs="Times New Roman"/>
        </w:rPr>
        <w:t>floral structure</w:t>
      </w:r>
      <w:r w:rsidR="000F695D" w:rsidRPr="009D23FA">
        <w:rPr>
          <w:rFonts w:ascii="Times New Roman" w:hAnsi="Times New Roman" w:cs="Times New Roman"/>
        </w:rPr>
        <w:t xml:space="preserve"> and mating systems</w:t>
      </w:r>
      <w:r w:rsidR="00E2051B" w:rsidRPr="009D23FA">
        <w:rPr>
          <w:rFonts w:ascii="Times New Roman" w:hAnsi="Times New Roman" w:cs="Times New Roman"/>
        </w:rPr>
        <w:t xml:space="preserve"> among plant species</w:t>
      </w:r>
      <w:r w:rsidR="00CD3659">
        <w:rPr>
          <w:rFonts w:ascii="Times New Roman" w:hAnsi="Times New Roman" w:cs="Times New Roman"/>
        </w:rPr>
        <w:t xml:space="preserve">, such as those plants which either </w:t>
      </w:r>
      <w:proofErr w:type="spellStart"/>
      <w:r w:rsidR="00CD3659">
        <w:rPr>
          <w:rFonts w:ascii="Times New Roman" w:hAnsi="Times New Roman" w:cs="Times New Roman"/>
        </w:rPr>
        <w:t>facultatiely</w:t>
      </w:r>
      <w:proofErr w:type="spellEnd"/>
      <w:r w:rsidR="00CD3659">
        <w:rPr>
          <w:rFonts w:ascii="Times New Roman" w:hAnsi="Times New Roman" w:cs="Times New Roman"/>
        </w:rPr>
        <w:t xml:space="preserve"> or obligately require buzz-pollination for reproductive success (i.e. plant families </w:t>
      </w:r>
      <w:proofErr w:type="spellStart"/>
      <w:r w:rsidR="00CD3659">
        <w:rPr>
          <w:rFonts w:ascii="Times New Roman" w:hAnsi="Times New Roman" w:cs="Times New Roman"/>
        </w:rPr>
        <w:t>Ericaceae</w:t>
      </w:r>
      <w:proofErr w:type="spellEnd"/>
      <w:r w:rsidR="00CD3659">
        <w:rPr>
          <w:rFonts w:ascii="Times New Roman" w:hAnsi="Times New Roman" w:cs="Times New Roman"/>
        </w:rPr>
        <w:t xml:space="preserve"> and Solanaceae) as well as those with</w:t>
      </w:r>
      <w:r w:rsidR="00BC471E" w:rsidRPr="009D23FA">
        <w:rPr>
          <w:rFonts w:ascii="Times New Roman" w:hAnsi="Times New Roman" w:cs="Times New Roman"/>
        </w:rPr>
        <w:t xml:space="preserve"> </w:t>
      </w:r>
      <w:r w:rsidR="000F695D" w:rsidRPr="009D23FA">
        <w:rPr>
          <w:rFonts w:ascii="Times New Roman" w:hAnsi="Times New Roman" w:cs="Times New Roman"/>
        </w:rPr>
        <w:t>pollen incompatibility systems</w:t>
      </w:r>
      <w:r w:rsidR="00CD3659">
        <w:rPr>
          <w:rFonts w:ascii="Times New Roman" w:hAnsi="Times New Roman" w:cs="Times New Roman"/>
        </w:rPr>
        <w:t xml:space="preserve"> that require </w:t>
      </w:r>
      <w:r w:rsidR="00CD3659" w:rsidRPr="009D23FA">
        <w:rPr>
          <w:rFonts w:ascii="Times New Roman" w:hAnsi="Times New Roman" w:cs="Times New Roman"/>
        </w:rPr>
        <w:t xml:space="preserve">allogamous (cross) pollination for </w:t>
      </w:r>
      <w:r w:rsidR="00CD3659">
        <w:rPr>
          <w:rFonts w:ascii="Times New Roman" w:hAnsi="Times New Roman" w:cs="Times New Roman"/>
        </w:rPr>
        <w:t xml:space="preserve">increased </w:t>
      </w:r>
      <w:r w:rsidR="00CD3659" w:rsidRPr="009D23FA">
        <w:rPr>
          <w:rFonts w:ascii="Times New Roman" w:hAnsi="Times New Roman" w:cs="Times New Roman"/>
        </w:rPr>
        <w:t>plant reproductive success</w:t>
      </w:r>
      <w:r w:rsidR="00CD3659">
        <w:rPr>
          <w:rFonts w:ascii="Times New Roman" w:hAnsi="Times New Roman" w:cs="Times New Roman"/>
        </w:rPr>
        <w:t>.</w:t>
      </w:r>
    </w:p>
    <w:p w14:paraId="0D885E56" w14:textId="77777777" w:rsidR="00435024" w:rsidRPr="009D23FA" w:rsidRDefault="00435024" w:rsidP="009D23FA">
      <w:pPr>
        <w:spacing w:line="480" w:lineRule="auto"/>
        <w:contextualSpacing/>
        <w:jc w:val="both"/>
        <w:rPr>
          <w:rFonts w:ascii="Times New Roman" w:hAnsi="Times New Roman" w:cs="Times New Roman"/>
        </w:rPr>
      </w:pPr>
    </w:p>
    <w:p w14:paraId="4397CC4E" w14:textId="2DBDB378" w:rsidR="00435024" w:rsidRDefault="0066391F" w:rsidP="009D23FA">
      <w:pPr>
        <w:spacing w:line="480" w:lineRule="auto"/>
        <w:contextualSpacing/>
        <w:jc w:val="both"/>
        <w:rPr>
          <w:rFonts w:ascii="Times New Roman" w:hAnsi="Times New Roman" w:cs="Times New Roman"/>
        </w:rPr>
      </w:pPr>
      <w:commentRangeStart w:id="41"/>
      <w:commentRangeStart w:id="42"/>
      <w:r w:rsidRPr="009D23FA">
        <w:rPr>
          <w:rFonts w:ascii="Times New Roman" w:hAnsi="Times New Roman" w:cs="Times New Roman"/>
        </w:rPr>
        <w:t>Here</w:t>
      </w:r>
      <w:r w:rsidR="00435024" w:rsidRPr="009D23FA">
        <w:rPr>
          <w:rFonts w:ascii="Times New Roman" w:hAnsi="Times New Roman" w:cs="Times New Roman"/>
        </w:rPr>
        <w:t>, we examine</w:t>
      </w:r>
      <w:r w:rsidRPr="009D23FA">
        <w:rPr>
          <w:rFonts w:ascii="Times New Roman" w:hAnsi="Times New Roman" w:cs="Times New Roman"/>
        </w:rPr>
        <w:t xml:space="preserve"> </w:t>
      </w:r>
      <w:r w:rsidR="008555F1">
        <w:rPr>
          <w:rFonts w:ascii="Times New Roman" w:hAnsi="Times New Roman" w:cs="Times New Roman"/>
        </w:rPr>
        <w:t xml:space="preserve">firstly, how two common generalist bee species, </w:t>
      </w:r>
      <w:r w:rsidR="008555F1" w:rsidRPr="001223EB">
        <w:rPr>
          <w:rFonts w:ascii="Times New Roman" w:hAnsi="Times New Roman" w:cs="Times New Roman"/>
          <w:i/>
        </w:rPr>
        <w:t>Apis mellifera</w:t>
      </w:r>
      <w:r w:rsidR="001223EB">
        <w:rPr>
          <w:rFonts w:ascii="Times New Roman" w:hAnsi="Times New Roman" w:cs="Times New Roman"/>
          <w:i/>
        </w:rPr>
        <w:t>,</w:t>
      </w:r>
      <w:r w:rsidR="008555F1">
        <w:rPr>
          <w:rFonts w:ascii="Times New Roman" w:hAnsi="Times New Roman" w:cs="Times New Roman"/>
        </w:rPr>
        <w:t xml:space="preserve"> and </w:t>
      </w:r>
      <w:r w:rsidR="008555F1" w:rsidRPr="001223EB">
        <w:rPr>
          <w:rFonts w:ascii="Times New Roman" w:hAnsi="Times New Roman" w:cs="Times New Roman"/>
          <w:i/>
        </w:rPr>
        <w:t>Tetragonula carbonaria</w:t>
      </w:r>
      <w:r w:rsidR="008555F1">
        <w:rPr>
          <w:rFonts w:ascii="Times New Roman" w:hAnsi="Times New Roman" w:cs="Times New Roman"/>
        </w:rPr>
        <w:t>, influence fruit weight</w:t>
      </w:r>
      <w:r w:rsidR="008555F1" w:rsidRPr="008555F1">
        <w:rPr>
          <w:rFonts w:ascii="Times New Roman" w:hAnsi="Times New Roman" w:cs="Times New Roman"/>
        </w:rPr>
        <w:t xml:space="preserve"> </w:t>
      </w:r>
      <w:r w:rsidR="008555F1" w:rsidRPr="009D23FA">
        <w:rPr>
          <w:rFonts w:ascii="Times New Roman" w:hAnsi="Times New Roman" w:cs="Times New Roman"/>
        </w:rPr>
        <w:t xml:space="preserve">for two crop species (blueberry: </w:t>
      </w:r>
      <w:r w:rsidR="008555F1" w:rsidRPr="009D23FA">
        <w:rPr>
          <w:rFonts w:ascii="Times New Roman" w:hAnsi="Times New Roman" w:cs="Times New Roman"/>
          <w:i/>
        </w:rPr>
        <w:t>Vaccinium</w:t>
      </w:r>
      <w:r w:rsidR="008555F1" w:rsidRPr="009D23FA">
        <w:rPr>
          <w:rFonts w:ascii="Times New Roman" w:hAnsi="Times New Roman" w:cs="Times New Roman"/>
        </w:rPr>
        <w:t xml:space="preserve"> </w:t>
      </w:r>
      <w:r w:rsidR="008555F1" w:rsidRPr="009D23FA">
        <w:rPr>
          <w:rFonts w:ascii="Times New Roman" w:hAnsi="Times New Roman" w:cs="Times New Roman"/>
          <w:i/>
        </w:rPr>
        <w:t>corymbosum</w:t>
      </w:r>
      <w:r w:rsidR="008555F1" w:rsidRPr="009D23FA">
        <w:rPr>
          <w:rFonts w:ascii="Times New Roman" w:hAnsi="Times New Roman" w:cs="Times New Roman"/>
        </w:rPr>
        <w:t xml:space="preserve"> and raspberry: </w:t>
      </w:r>
      <w:proofErr w:type="spellStart"/>
      <w:r w:rsidR="008555F1" w:rsidRPr="009D23FA">
        <w:rPr>
          <w:rFonts w:ascii="Times New Roman" w:hAnsi="Times New Roman" w:cs="Times New Roman"/>
          <w:i/>
        </w:rPr>
        <w:t>Rubus</w:t>
      </w:r>
      <w:proofErr w:type="spellEnd"/>
      <w:r w:rsidR="008555F1" w:rsidRPr="009D23FA">
        <w:rPr>
          <w:rFonts w:ascii="Times New Roman" w:hAnsi="Times New Roman" w:cs="Times New Roman"/>
          <w:i/>
        </w:rPr>
        <w:t xml:space="preserve"> </w:t>
      </w:r>
      <w:proofErr w:type="spellStart"/>
      <w:r w:rsidR="008555F1" w:rsidRPr="009D23FA">
        <w:rPr>
          <w:rFonts w:ascii="Times New Roman" w:hAnsi="Times New Roman" w:cs="Times New Roman"/>
          <w:i/>
        </w:rPr>
        <w:t>idaeus</w:t>
      </w:r>
      <w:proofErr w:type="spellEnd"/>
      <w:r w:rsidR="008555F1" w:rsidRPr="009D23FA">
        <w:rPr>
          <w:rFonts w:ascii="Times New Roman" w:hAnsi="Times New Roman" w:cs="Times New Roman"/>
        </w:rPr>
        <w:t>)</w:t>
      </w:r>
      <w:r w:rsidR="008555F1">
        <w:rPr>
          <w:rFonts w:ascii="Times New Roman" w:hAnsi="Times New Roman" w:cs="Times New Roman"/>
        </w:rPr>
        <w:t xml:space="preserve">, in either single-species visitation sequences or mixed-species sequences, and secondly, </w:t>
      </w:r>
      <w:r w:rsidR="00435024" w:rsidRPr="009D23FA">
        <w:rPr>
          <w:rFonts w:ascii="Times New Roman" w:hAnsi="Times New Roman" w:cs="Times New Roman"/>
        </w:rPr>
        <w:t xml:space="preserve">whether </w:t>
      </w:r>
      <w:r w:rsidR="00561F67">
        <w:rPr>
          <w:rFonts w:ascii="Times New Roman" w:hAnsi="Times New Roman" w:cs="Times New Roman"/>
        </w:rPr>
        <w:t>species’ or behavioural</w:t>
      </w:r>
      <w:r w:rsidRPr="009D23FA">
        <w:rPr>
          <w:rFonts w:ascii="Times New Roman" w:hAnsi="Times New Roman" w:cs="Times New Roman"/>
        </w:rPr>
        <w:t xml:space="preserve"> </w:t>
      </w:r>
      <w:r w:rsidR="00435024" w:rsidRPr="009D23FA">
        <w:rPr>
          <w:rFonts w:ascii="Times New Roman" w:hAnsi="Times New Roman" w:cs="Times New Roman"/>
        </w:rPr>
        <w:t>priority effects</w:t>
      </w:r>
      <w:r w:rsidR="00561F67">
        <w:rPr>
          <w:rFonts w:ascii="Times New Roman" w:hAnsi="Times New Roman" w:cs="Times New Roman"/>
        </w:rPr>
        <w:t xml:space="preserve"> influence pollination in</w:t>
      </w:r>
      <w:r w:rsidR="008555F1">
        <w:rPr>
          <w:rFonts w:ascii="Times New Roman" w:hAnsi="Times New Roman" w:cs="Times New Roman"/>
        </w:rPr>
        <w:t xml:space="preserve"> mixed-species</w:t>
      </w:r>
      <w:r w:rsidRPr="009D23FA">
        <w:rPr>
          <w:rFonts w:ascii="Times New Roman" w:hAnsi="Times New Roman" w:cs="Times New Roman"/>
        </w:rPr>
        <w:t xml:space="preserve"> </w:t>
      </w:r>
      <w:r w:rsidR="00561F67">
        <w:rPr>
          <w:rFonts w:ascii="Times New Roman" w:hAnsi="Times New Roman" w:cs="Times New Roman"/>
        </w:rPr>
        <w:t xml:space="preserve">visitation </w:t>
      </w:r>
      <w:r w:rsidRPr="009D23FA">
        <w:rPr>
          <w:rFonts w:ascii="Times New Roman" w:hAnsi="Times New Roman" w:cs="Times New Roman"/>
        </w:rPr>
        <w:t>sequence</w:t>
      </w:r>
      <w:r w:rsidR="00620F0D" w:rsidRPr="009D23FA">
        <w:rPr>
          <w:rFonts w:ascii="Times New Roman" w:hAnsi="Times New Roman" w:cs="Times New Roman"/>
        </w:rPr>
        <w:t>s</w:t>
      </w:r>
      <w:r w:rsidR="00561F67">
        <w:rPr>
          <w:rFonts w:ascii="Times New Roman" w:hAnsi="Times New Roman" w:cs="Times New Roman"/>
        </w:rPr>
        <w:t xml:space="preserve">. </w:t>
      </w:r>
      <w:commentRangeStart w:id="43"/>
      <w:r w:rsidR="00EC7FD9" w:rsidRPr="009D23FA">
        <w:rPr>
          <w:rFonts w:ascii="Times New Roman" w:hAnsi="Times New Roman" w:cs="Times New Roman"/>
        </w:rPr>
        <w:t>Then</w:t>
      </w:r>
      <w:r w:rsidR="002B1419" w:rsidRPr="009D23FA">
        <w:rPr>
          <w:rFonts w:ascii="Times New Roman" w:hAnsi="Times New Roman" w:cs="Times New Roman"/>
        </w:rPr>
        <w:t xml:space="preserve">, </w:t>
      </w:r>
      <w:r w:rsidR="00EC7FD9" w:rsidRPr="009D23FA">
        <w:rPr>
          <w:rFonts w:ascii="Times New Roman" w:hAnsi="Times New Roman" w:cs="Times New Roman"/>
        </w:rPr>
        <w:t xml:space="preserve">test whether floral visitation sequence </w:t>
      </w:r>
      <w:r w:rsidR="002B1419" w:rsidRPr="009D23FA">
        <w:rPr>
          <w:rFonts w:ascii="Times New Roman" w:hAnsi="Times New Roman" w:cs="Times New Roman"/>
        </w:rPr>
        <w:t xml:space="preserve">priority effects are diluted as </w:t>
      </w:r>
      <w:r w:rsidR="001223EB">
        <w:rPr>
          <w:rFonts w:ascii="Times New Roman" w:hAnsi="Times New Roman" w:cs="Times New Roman"/>
        </w:rPr>
        <w:t xml:space="preserve">the </w:t>
      </w:r>
      <w:r w:rsidR="002B1419" w:rsidRPr="009D23FA">
        <w:rPr>
          <w:rFonts w:ascii="Times New Roman" w:hAnsi="Times New Roman" w:cs="Times New Roman"/>
        </w:rPr>
        <w:t>floral visitation rate increase</w:t>
      </w:r>
      <w:r w:rsidR="001223EB">
        <w:rPr>
          <w:rFonts w:ascii="Times New Roman" w:hAnsi="Times New Roman" w:cs="Times New Roman"/>
        </w:rPr>
        <w:t>s</w:t>
      </w:r>
      <w:r w:rsidR="002B1419" w:rsidRPr="009D23FA">
        <w:rPr>
          <w:rFonts w:ascii="Times New Roman" w:hAnsi="Times New Roman" w:cs="Times New Roman"/>
        </w:rPr>
        <w:t xml:space="preserve">. </w:t>
      </w:r>
      <w:commentRangeEnd w:id="43"/>
      <w:r w:rsidR="005A0314">
        <w:rPr>
          <w:rStyle w:val="CommentReference"/>
        </w:rPr>
        <w:commentReference w:id="43"/>
      </w:r>
      <w:r w:rsidR="00EC7FD9" w:rsidRPr="009D23FA">
        <w:rPr>
          <w:rFonts w:ascii="Times New Roman" w:hAnsi="Times New Roman" w:cs="Times New Roman"/>
        </w:rPr>
        <w:t>Finally</w:t>
      </w:r>
      <w:r w:rsidR="000A59F7" w:rsidRPr="009D23FA">
        <w:rPr>
          <w:rFonts w:ascii="Times New Roman" w:hAnsi="Times New Roman" w:cs="Times New Roman"/>
        </w:rPr>
        <w:t>,</w:t>
      </w:r>
      <w:r w:rsidR="00BC471E" w:rsidRPr="009D23FA">
        <w:rPr>
          <w:rFonts w:ascii="Times New Roman" w:hAnsi="Times New Roman" w:cs="Times New Roman"/>
        </w:rPr>
        <w:t xml:space="preserve"> w</w:t>
      </w:r>
      <w:r w:rsidR="000A59F7" w:rsidRPr="009D23FA">
        <w:rPr>
          <w:rFonts w:ascii="Times New Roman" w:hAnsi="Times New Roman" w:cs="Times New Roman"/>
        </w:rPr>
        <w:t>e test if</w:t>
      </w:r>
      <w:r w:rsidR="00BC471E" w:rsidRPr="009D23FA">
        <w:rPr>
          <w:rFonts w:ascii="Times New Roman" w:hAnsi="Times New Roman" w:cs="Times New Roman"/>
        </w:rPr>
        <w:t xml:space="preserve"> </w:t>
      </w:r>
      <w:r w:rsidR="000A59F7" w:rsidRPr="009D23FA">
        <w:rPr>
          <w:rFonts w:ascii="Times New Roman" w:hAnsi="Times New Roman" w:cs="Times New Roman"/>
        </w:rPr>
        <w:t>priority effects are mediated by</w:t>
      </w:r>
      <w:r w:rsidR="00E569A8" w:rsidRPr="009D23FA">
        <w:rPr>
          <w:rFonts w:ascii="Times New Roman" w:hAnsi="Times New Roman" w:cs="Times New Roman"/>
        </w:rPr>
        <w:t xml:space="preserve"> </w:t>
      </w:r>
      <w:r w:rsidR="00EC7FD9" w:rsidRPr="009D23FA">
        <w:rPr>
          <w:rFonts w:ascii="Times New Roman" w:hAnsi="Times New Roman" w:cs="Times New Roman"/>
        </w:rPr>
        <w:t xml:space="preserve">differences in </w:t>
      </w:r>
      <w:r w:rsidR="00BC471E" w:rsidRPr="009D23FA">
        <w:rPr>
          <w:rFonts w:ascii="Times New Roman" w:hAnsi="Times New Roman" w:cs="Times New Roman"/>
        </w:rPr>
        <w:t>floral structure</w:t>
      </w:r>
      <w:r w:rsidR="000B170B" w:rsidRPr="009D23FA">
        <w:rPr>
          <w:rFonts w:ascii="Times New Roman" w:hAnsi="Times New Roman" w:cs="Times New Roman"/>
        </w:rPr>
        <w:t xml:space="preserve"> </w:t>
      </w:r>
      <w:r w:rsidR="00EC7FD9" w:rsidRPr="009D23FA">
        <w:rPr>
          <w:rFonts w:ascii="Times New Roman" w:hAnsi="Times New Roman" w:cs="Times New Roman"/>
        </w:rPr>
        <w:t>among plant species</w:t>
      </w:r>
      <w:r w:rsidR="0076680E" w:rsidRPr="009D23FA">
        <w:rPr>
          <w:rFonts w:ascii="Times New Roman" w:hAnsi="Times New Roman" w:cs="Times New Roman"/>
        </w:rPr>
        <w:t>.</w:t>
      </w:r>
      <w:commentRangeEnd w:id="41"/>
      <w:r w:rsidR="00EC7FD9" w:rsidRPr="009D23FA">
        <w:rPr>
          <w:rStyle w:val="CommentReference"/>
          <w:rFonts w:ascii="Times New Roman" w:hAnsi="Times New Roman" w:cs="Times New Roman"/>
        </w:rPr>
        <w:commentReference w:id="41"/>
      </w:r>
      <w:commentRangeEnd w:id="42"/>
      <w:r w:rsidR="005A0314">
        <w:rPr>
          <w:rStyle w:val="CommentReference"/>
        </w:rPr>
        <w:commentReference w:id="42"/>
      </w:r>
    </w:p>
    <w:p w14:paraId="3185959E" w14:textId="77777777" w:rsidR="00BC471E" w:rsidRPr="009D23FA" w:rsidRDefault="00BC471E" w:rsidP="009D23FA">
      <w:pPr>
        <w:spacing w:line="480" w:lineRule="auto"/>
        <w:contextualSpacing/>
        <w:jc w:val="both"/>
        <w:rPr>
          <w:rFonts w:ascii="Times New Roman" w:hAnsi="Times New Roman" w:cs="Times New Roman"/>
        </w:rPr>
      </w:pPr>
    </w:p>
    <w:p w14:paraId="6CC99A99" w14:textId="77777777" w:rsidR="00BC471E" w:rsidRPr="009D23FA" w:rsidRDefault="00BC471E"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Materials and Methods</w:t>
      </w:r>
    </w:p>
    <w:p w14:paraId="0D3CD55F" w14:textId="77777777" w:rsidR="00BC471E" w:rsidRPr="009D23FA" w:rsidRDefault="00BC471E" w:rsidP="009D23FA">
      <w:pPr>
        <w:spacing w:line="480" w:lineRule="auto"/>
        <w:contextualSpacing/>
        <w:jc w:val="both"/>
        <w:rPr>
          <w:rFonts w:ascii="Times New Roman" w:hAnsi="Times New Roman" w:cs="Times New Roman"/>
          <w:b/>
        </w:rPr>
      </w:pPr>
    </w:p>
    <w:p w14:paraId="71D265AA" w14:textId="77777777" w:rsidR="000A59F7" w:rsidRPr="009D23FA" w:rsidRDefault="000A59F7"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Study site</w:t>
      </w:r>
    </w:p>
    <w:p w14:paraId="2F9327E4" w14:textId="3F22E82A" w:rsidR="000A59F7" w:rsidRPr="009D23FA" w:rsidRDefault="003667CC" w:rsidP="009D23FA">
      <w:pPr>
        <w:spacing w:line="480" w:lineRule="auto"/>
        <w:contextualSpacing/>
        <w:jc w:val="both"/>
        <w:rPr>
          <w:rFonts w:ascii="Times New Roman" w:hAnsi="Times New Roman" w:cs="Times New Roman"/>
        </w:rPr>
      </w:pPr>
      <w:r w:rsidRPr="009D23FA">
        <w:rPr>
          <w:rFonts w:ascii="Times New Roman" w:hAnsi="Times New Roman" w:cs="Times New Roman"/>
        </w:rPr>
        <w:t>We conducted this study</w:t>
      </w:r>
      <w:r w:rsidR="000A59F7" w:rsidRPr="009D23FA">
        <w:rPr>
          <w:rFonts w:ascii="Times New Roman" w:hAnsi="Times New Roman" w:cs="Times New Roman"/>
        </w:rPr>
        <w:t xml:space="preserve"> </w:t>
      </w:r>
      <w:r w:rsidR="00620F0D" w:rsidRPr="009D23FA">
        <w:rPr>
          <w:rFonts w:ascii="Times New Roman" w:hAnsi="Times New Roman" w:cs="Times New Roman"/>
        </w:rPr>
        <w:t xml:space="preserve">on </w:t>
      </w:r>
      <w:r w:rsidR="000A59F7" w:rsidRPr="009D23FA">
        <w:rPr>
          <w:rFonts w:ascii="Times New Roman" w:hAnsi="Times New Roman" w:cs="Times New Roman"/>
        </w:rPr>
        <w:t xml:space="preserve">the North Coast, New South Wales, Australia on a large-scale </w:t>
      </w:r>
      <w:r w:rsidR="008555F1">
        <w:rPr>
          <w:rFonts w:ascii="Times New Roman" w:hAnsi="Times New Roman" w:cs="Times New Roman"/>
        </w:rPr>
        <w:t>350ha</w:t>
      </w:r>
      <w:r w:rsidR="008555F1" w:rsidRPr="005A0314">
        <w:rPr>
          <w:rFonts w:ascii="Times New Roman" w:hAnsi="Times New Roman" w:cs="Times New Roman"/>
          <w:vertAlign w:val="superscript"/>
        </w:rPr>
        <w:t>-1</w:t>
      </w:r>
      <w:r w:rsidR="008555F1">
        <w:rPr>
          <w:rFonts w:ascii="Times New Roman" w:hAnsi="Times New Roman" w:cs="Times New Roman"/>
        </w:rPr>
        <w:t xml:space="preserve"> </w:t>
      </w:r>
      <w:r w:rsidR="000A59F7" w:rsidRPr="009D23FA">
        <w:rPr>
          <w:rFonts w:ascii="Times New Roman" w:hAnsi="Times New Roman" w:cs="Times New Roman"/>
        </w:rPr>
        <w:t>commercial berry farm (29.990232°S, 153.143171°E) across two flowering seasons</w:t>
      </w:r>
      <w:r w:rsidR="00561F67">
        <w:rPr>
          <w:rFonts w:ascii="Times New Roman" w:hAnsi="Times New Roman" w:cs="Times New Roman"/>
        </w:rPr>
        <w:t xml:space="preserve"> </w:t>
      </w:r>
      <w:r w:rsidR="00561F67" w:rsidRPr="009D23FA">
        <w:rPr>
          <w:rFonts w:ascii="Times New Roman" w:hAnsi="Times New Roman" w:cs="Times New Roman"/>
        </w:rPr>
        <w:t>for blueberry</w:t>
      </w:r>
      <w:r w:rsidR="00561F67">
        <w:rPr>
          <w:rFonts w:ascii="Times New Roman" w:hAnsi="Times New Roman" w:cs="Times New Roman"/>
        </w:rPr>
        <w:t xml:space="preserve"> (</w:t>
      </w:r>
      <w:r w:rsidR="008907B7" w:rsidRPr="009D23FA">
        <w:rPr>
          <w:rFonts w:ascii="Times New Roman" w:hAnsi="Times New Roman" w:cs="Times New Roman"/>
        </w:rPr>
        <w:t>May 2017 and 2018</w:t>
      </w:r>
      <w:r w:rsidR="00561F67">
        <w:rPr>
          <w:rFonts w:ascii="Times New Roman" w:hAnsi="Times New Roman" w:cs="Times New Roman"/>
        </w:rPr>
        <w:t>)</w:t>
      </w:r>
      <w:r w:rsidR="008907B7" w:rsidRPr="009D23FA">
        <w:rPr>
          <w:rFonts w:ascii="Times New Roman" w:hAnsi="Times New Roman" w:cs="Times New Roman"/>
        </w:rPr>
        <w:t xml:space="preserve"> and </w:t>
      </w:r>
      <w:r w:rsidR="00561F67">
        <w:rPr>
          <w:rFonts w:ascii="Times New Roman" w:hAnsi="Times New Roman" w:cs="Times New Roman"/>
        </w:rPr>
        <w:t>one flowering season for raspberry (</w:t>
      </w:r>
      <w:r w:rsidR="008907B7" w:rsidRPr="009D23FA">
        <w:rPr>
          <w:rFonts w:ascii="Times New Roman" w:hAnsi="Times New Roman" w:cs="Times New Roman"/>
        </w:rPr>
        <w:t>February-March 2017</w:t>
      </w:r>
      <w:r w:rsidR="00561F67">
        <w:rPr>
          <w:rFonts w:ascii="Times New Roman" w:hAnsi="Times New Roman" w:cs="Times New Roman"/>
        </w:rPr>
        <w:t>).</w:t>
      </w:r>
    </w:p>
    <w:p w14:paraId="3B6E167E" w14:textId="77777777" w:rsidR="000A59F7" w:rsidRPr="009D23FA" w:rsidRDefault="000A59F7" w:rsidP="009D23FA">
      <w:pPr>
        <w:spacing w:line="480" w:lineRule="auto"/>
        <w:contextualSpacing/>
        <w:jc w:val="both"/>
        <w:rPr>
          <w:rFonts w:ascii="Times New Roman" w:hAnsi="Times New Roman" w:cs="Times New Roman"/>
        </w:rPr>
      </w:pPr>
    </w:p>
    <w:p w14:paraId="0961B040" w14:textId="77777777" w:rsidR="007159D3" w:rsidRPr="009D23FA" w:rsidRDefault="007159D3"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Plant species and floral structure</w:t>
      </w:r>
    </w:p>
    <w:p w14:paraId="0E597DD0" w14:textId="5DF42A3C" w:rsidR="007159D3" w:rsidRPr="009D23FA" w:rsidRDefault="00FB5CB0" w:rsidP="009D23FA">
      <w:pPr>
        <w:spacing w:line="480" w:lineRule="auto"/>
        <w:contextualSpacing/>
        <w:jc w:val="both"/>
        <w:rPr>
          <w:rFonts w:ascii="Times New Roman" w:hAnsi="Times New Roman" w:cs="Times New Roman"/>
        </w:rPr>
      </w:pPr>
      <w:r w:rsidRPr="009D23FA">
        <w:rPr>
          <w:rFonts w:ascii="Times New Roman" w:hAnsi="Times New Roman" w:cs="Times New Roman"/>
        </w:rPr>
        <w:t xml:space="preserve">We focussed on </w:t>
      </w:r>
      <w:r w:rsidR="00620F0D" w:rsidRPr="009D23FA">
        <w:rPr>
          <w:rFonts w:ascii="Times New Roman" w:hAnsi="Times New Roman" w:cs="Times New Roman"/>
        </w:rPr>
        <w:t xml:space="preserve">one </w:t>
      </w:r>
      <w:r w:rsidRPr="009D23FA">
        <w:rPr>
          <w:rFonts w:ascii="Times New Roman" w:hAnsi="Times New Roman" w:cs="Times New Roman"/>
        </w:rPr>
        <w:t>blueberry species: ‘Southern Highbush’ (SH) (</w:t>
      </w:r>
      <w:r w:rsidRPr="009D23FA">
        <w:rPr>
          <w:rFonts w:ascii="Times New Roman" w:hAnsi="Times New Roman" w:cs="Times New Roman"/>
          <w:i/>
        </w:rPr>
        <w:t xml:space="preserve">Vaccinium corymbosum, </w:t>
      </w:r>
      <w:r w:rsidRPr="009D23FA">
        <w:rPr>
          <w:rFonts w:ascii="Times New Roman" w:hAnsi="Times New Roman" w:cs="Times New Roman"/>
        </w:rPr>
        <w:t xml:space="preserve">cultivar Snowchaser) and one raspberry species: </w:t>
      </w:r>
      <w:proofErr w:type="spellStart"/>
      <w:r w:rsidRPr="009D23FA">
        <w:rPr>
          <w:rFonts w:ascii="Times New Roman" w:hAnsi="Times New Roman" w:cs="Times New Roman"/>
          <w:i/>
        </w:rPr>
        <w:t>Rubus</w:t>
      </w:r>
      <w:proofErr w:type="spellEnd"/>
      <w:r w:rsidRPr="009D23FA">
        <w:rPr>
          <w:rFonts w:ascii="Times New Roman" w:hAnsi="Times New Roman" w:cs="Times New Roman"/>
          <w:i/>
        </w:rPr>
        <w:t xml:space="preserve"> </w:t>
      </w:r>
      <w:proofErr w:type="spellStart"/>
      <w:r w:rsidRPr="009D23FA">
        <w:rPr>
          <w:rFonts w:ascii="Times New Roman" w:hAnsi="Times New Roman" w:cs="Times New Roman"/>
          <w:i/>
        </w:rPr>
        <w:t>idaeus</w:t>
      </w:r>
      <w:proofErr w:type="spellEnd"/>
      <w:r w:rsidRPr="009D23FA">
        <w:rPr>
          <w:rFonts w:ascii="Times New Roman" w:hAnsi="Times New Roman" w:cs="Times New Roman"/>
          <w:i/>
        </w:rPr>
        <w:t xml:space="preserve">, </w:t>
      </w:r>
      <w:r w:rsidRPr="009D23FA">
        <w:rPr>
          <w:rFonts w:ascii="Times New Roman" w:hAnsi="Times New Roman" w:cs="Times New Roman"/>
        </w:rPr>
        <w:t xml:space="preserve">cultivar: Driscoll Cardinal. </w:t>
      </w:r>
      <w:r w:rsidR="00BE2DB2" w:rsidRPr="009D23FA">
        <w:rPr>
          <w:rFonts w:ascii="Times New Roman" w:hAnsi="Times New Roman" w:cs="Times New Roman"/>
        </w:rPr>
        <w:t>Both b</w:t>
      </w:r>
      <w:commentRangeStart w:id="44"/>
      <w:r w:rsidR="000A59F7" w:rsidRPr="009D23FA">
        <w:rPr>
          <w:rFonts w:ascii="Times New Roman" w:hAnsi="Times New Roman" w:cs="Times New Roman"/>
        </w:rPr>
        <w:t xml:space="preserve">lueberry </w:t>
      </w:r>
      <w:r w:rsidR="00BE2DB2" w:rsidRPr="009D23FA">
        <w:rPr>
          <w:rFonts w:ascii="Times New Roman" w:hAnsi="Times New Roman" w:cs="Times New Roman"/>
        </w:rPr>
        <w:t xml:space="preserve">and raspberry </w:t>
      </w:r>
      <w:r w:rsidR="000A59F7" w:rsidRPr="009D23FA">
        <w:rPr>
          <w:rFonts w:ascii="Times New Roman" w:hAnsi="Times New Roman" w:cs="Times New Roman"/>
        </w:rPr>
        <w:t xml:space="preserve">flowers are </w:t>
      </w:r>
      <w:r w:rsidR="00BE2DB2" w:rsidRPr="009D23FA">
        <w:rPr>
          <w:rFonts w:ascii="Times New Roman" w:hAnsi="Times New Roman" w:cs="Times New Roman"/>
        </w:rPr>
        <w:t xml:space="preserve">hermaphroditic but differ considerably in shape and </w:t>
      </w:r>
      <w:r w:rsidR="003667CC" w:rsidRPr="009D23FA">
        <w:rPr>
          <w:rFonts w:ascii="Times New Roman" w:hAnsi="Times New Roman" w:cs="Times New Roman"/>
        </w:rPr>
        <w:t>display</w:t>
      </w:r>
      <w:r w:rsidR="00BE2DB2" w:rsidRPr="009D23FA">
        <w:rPr>
          <w:rFonts w:ascii="Times New Roman" w:hAnsi="Times New Roman" w:cs="Times New Roman"/>
        </w:rPr>
        <w:t xml:space="preserve">. Blueberry flowers are </w:t>
      </w:r>
      <w:r w:rsidR="000A59F7" w:rsidRPr="009D23FA">
        <w:rPr>
          <w:rFonts w:ascii="Times New Roman" w:hAnsi="Times New Roman" w:cs="Times New Roman"/>
        </w:rPr>
        <w:t>urceolate</w:t>
      </w:r>
      <w:r w:rsidR="00BE2DB2" w:rsidRPr="009D23FA">
        <w:rPr>
          <w:rFonts w:ascii="Times New Roman" w:hAnsi="Times New Roman" w:cs="Times New Roman"/>
        </w:rPr>
        <w:t>, and i</w:t>
      </w:r>
      <w:r w:rsidR="000A59F7" w:rsidRPr="009D23FA">
        <w:rPr>
          <w:rFonts w:ascii="Times New Roman" w:hAnsi="Times New Roman" w:cs="Times New Roman"/>
        </w:rPr>
        <w:t xml:space="preserve">n open flowers, the anthers remain enclosed within the corolla whereas </w:t>
      </w:r>
      <w:r w:rsidR="007159D3" w:rsidRPr="009D23FA">
        <w:rPr>
          <w:rFonts w:ascii="Times New Roman" w:hAnsi="Times New Roman" w:cs="Times New Roman"/>
        </w:rPr>
        <w:t>a single</w:t>
      </w:r>
      <w:r w:rsidR="000A59F7" w:rsidRPr="009D23FA">
        <w:rPr>
          <w:rFonts w:ascii="Times New Roman" w:hAnsi="Times New Roman" w:cs="Times New Roman"/>
        </w:rPr>
        <w:t xml:space="preserve"> stigma protrudes slightly above the corolla aperture.</w:t>
      </w:r>
      <w:commentRangeEnd w:id="44"/>
      <w:r w:rsidR="000A59F7" w:rsidRPr="009D23FA">
        <w:rPr>
          <w:rStyle w:val="CommentReference"/>
          <w:rFonts w:ascii="Times New Roman" w:hAnsi="Times New Roman" w:cs="Times New Roman"/>
        </w:rPr>
        <w:commentReference w:id="44"/>
      </w:r>
      <w:r w:rsidR="000A59F7" w:rsidRPr="009D23FA">
        <w:rPr>
          <w:rFonts w:ascii="Times New Roman" w:hAnsi="Times New Roman" w:cs="Times New Roman"/>
        </w:rPr>
        <w:t xml:space="preserve"> </w:t>
      </w:r>
      <w:r w:rsidR="007159D3" w:rsidRPr="009D23FA">
        <w:rPr>
          <w:rFonts w:ascii="Times New Roman" w:hAnsi="Times New Roman" w:cs="Times New Roman"/>
        </w:rPr>
        <w:t xml:space="preserve">In contrast, raspberry flowers are </w:t>
      </w:r>
      <w:r w:rsidRPr="009D23FA">
        <w:rPr>
          <w:rFonts w:ascii="Times New Roman" w:hAnsi="Times New Roman" w:cs="Times New Roman"/>
        </w:rPr>
        <w:t xml:space="preserve">dish-shaped, </w:t>
      </w:r>
      <w:r w:rsidR="00561F67">
        <w:rPr>
          <w:rFonts w:ascii="Times New Roman" w:hAnsi="Times New Roman" w:cs="Times New Roman"/>
        </w:rPr>
        <w:t>with an</w:t>
      </w:r>
      <w:r w:rsidR="00656BE8" w:rsidRPr="009D23FA">
        <w:rPr>
          <w:rFonts w:ascii="Times New Roman" w:hAnsi="Times New Roman" w:cs="Times New Roman"/>
        </w:rPr>
        <w:t xml:space="preserve"> open</w:t>
      </w:r>
      <w:r w:rsidR="007159D3" w:rsidRPr="009D23FA">
        <w:rPr>
          <w:rFonts w:ascii="Times New Roman" w:hAnsi="Times New Roman" w:cs="Times New Roman"/>
        </w:rPr>
        <w:t xml:space="preserve"> floral display, with </w:t>
      </w:r>
      <w:r w:rsidRPr="009D23FA">
        <w:rPr>
          <w:rFonts w:ascii="Times New Roman" w:hAnsi="Times New Roman" w:cs="Times New Roman"/>
        </w:rPr>
        <w:t>~100</w:t>
      </w:r>
      <w:r w:rsidR="007159D3" w:rsidRPr="009D23FA">
        <w:rPr>
          <w:rFonts w:ascii="Times New Roman" w:hAnsi="Times New Roman" w:cs="Times New Roman"/>
        </w:rPr>
        <w:t xml:space="preserve"> stigmas encircled by </w:t>
      </w:r>
      <w:r w:rsidRPr="009D23FA">
        <w:rPr>
          <w:rFonts w:ascii="Times New Roman" w:hAnsi="Times New Roman" w:cs="Times New Roman"/>
        </w:rPr>
        <w:t>~100</w:t>
      </w:r>
      <w:r w:rsidR="007159D3" w:rsidRPr="009D23FA">
        <w:rPr>
          <w:rFonts w:ascii="Times New Roman" w:hAnsi="Times New Roman" w:cs="Times New Roman"/>
        </w:rPr>
        <w:t xml:space="preserve"> anthers</w:t>
      </w:r>
      <w:r w:rsidRPr="009D23FA">
        <w:rPr>
          <w:rFonts w:ascii="Times New Roman" w:hAnsi="Times New Roman" w:cs="Times New Roman"/>
        </w:rPr>
        <w:t xml:space="preserve"> (Driscoll Cardinal Patent)</w:t>
      </w:r>
      <w:r w:rsidR="00656BE8" w:rsidRPr="009D23FA">
        <w:rPr>
          <w:rFonts w:ascii="Times New Roman" w:hAnsi="Times New Roman" w:cs="Times New Roman"/>
        </w:rPr>
        <w:t>.</w:t>
      </w:r>
    </w:p>
    <w:p w14:paraId="3D96CAB5" w14:textId="77777777" w:rsidR="00786545" w:rsidRPr="009D23FA" w:rsidRDefault="00786545" w:rsidP="009D23FA">
      <w:pPr>
        <w:spacing w:line="480" w:lineRule="auto"/>
        <w:contextualSpacing/>
        <w:jc w:val="both"/>
        <w:rPr>
          <w:rFonts w:ascii="Times New Roman" w:hAnsi="Times New Roman" w:cs="Times New Roman"/>
        </w:rPr>
      </w:pPr>
    </w:p>
    <w:p w14:paraId="1A3C5A53" w14:textId="77777777" w:rsidR="007159D3" w:rsidRPr="009D23FA" w:rsidRDefault="007159D3" w:rsidP="009D23FA">
      <w:pPr>
        <w:spacing w:line="480" w:lineRule="auto"/>
        <w:contextualSpacing/>
        <w:jc w:val="both"/>
        <w:rPr>
          <w:rFonts w:ascii="Times New Roman" w:hAnsi="Times New Roman" w:cs="Times New Roman"/>
        </w:rPr>
      </w:pPr>
      <w:commentRangeStart w:id="45"/>
      <w:r w:rsidRPr="009D23FA">
        <w:rPr>
          <w:rFonts w:ascii="Times New Roman" w:hAnsi="Times New Roman" w:cs="Times New Roman"/>
        </w:rPr>
        <w:t>A figure of each would be nice here I think.</w:t>
      </w:r>
      <w:commentRangeEnd w:id="45"/>
      <w:r w:rsidR="003667CC" w:rsidRPr="009D23FA">
        <w:rPr>
          <w:rStyle w:val="CommentReference"/>
          <w:rFonts w:ascii="Times New Roman" w:hAnsi="Times New Roman" w:cs="Times New Roman"/>
        </w:rPr>
        <w:commentReference w:id="45"/>
      </w:r>
    </w:p>
    <w:p w14:paraId="1861D9C0" w14:textId="77777777" w:rsidR="007159D3" w:rsidRPr="009D23FA" w:rsidRDefault="007159D3" w:rsidP="009D23FA">
      <w:pPr>
        <w:spacing w:line="480" w:lineRule="auto"/>
        <w:contextualSpacing/>
        <w:jc w:val="both"/>
        <w:rPr>
          <w:rFonts w:ascii="Times New Roman" w:hAnsi="Times New Roman" w:cs="Times New Roman"/>
        </w:rPr>
      </w:pPr>
    </w:p>
    <w:p w14:paraId="7CEB6C0B" w14:textId="77777777" w:rsidR="007159D3"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Floral v</w:t>
      </w:r>
      <w:r w:rsidR="007159D3" w:rsidRPr="009D23FA">
        <w:rPr>
          <w:rFonts w:ascii="Times New Roman" w:hAnsi="Times New Roman" w:cs="Times New Roman"/>
          <w:b/>
        </w:rPr>
        <w:t>isitation</w:t>
      </w:r>
    </w:p>
    <w:p w14:paraId="14146AE6" w14:textId="7F6D4CD1" w:rsidR="0040710D" w:rsidRPr="009D23FA" w:rsidRDefault="00786545" w:rsidP="009D23FA">
      <w:pPr>
        <w:pStyle w:val="NormalWeb"/>
        <w:spacing w:before="0" w:beforeAutospacing="0" w:after="0" w:afterAutospacing="0" w:line="480" w:lineRule="auto"/>
        <w:contextualSpacing/>
        <w:jc w:val="both"/>
        <w:rPr>
          <w:lang w:val="en-GB"/>
        </w:rPr>
      </w:pPr>
      <w:r w:rsidRPr="009D23FA">
        <w:rPr>
          <w:lang w:val="en-GB"/>
        </w:rPr>
        <w:t>For both blueberry and raspberry, w</w:t>
      </w:r>
      <w:r w:rsidR="0040710D" w:rsidRPr="009D23FA">
        <w:rPr>
          <w:lang w:val="en-GB"/>
        </w:rPr>
        <w:t xml:space="preserve">e placed </w:t>
      </w:r>
      <w:commentRangeStart w:id="46"/>
      <w:commentRangeStart w:id="47"/>
      <w:r w:rsidR="0040710D" w:rsidRPr="009D23FA">
        <w:rPr>
          <w:lang w:val="en-GB"/>
        </w:rPr>
        <w:t xml:space="preserve">organza bags </w:t>
      </w:r>
      <w:commentRangeEnd w:id="46"/>
      <w:r w:rsidRPr="009D23FA">
        <w:rPr>
          <w:rStyle w:val="CommentReference"/>
          <w:rFonts w:eastAsiaTheme="minorHAnsi"/>
          <w:lang w:val="en-GB"/>
        </w:rPr>
        <w:commentReference w:id="46"/>
      </w:r>
      <w:commentRangeEnd w:id="47"/>
      <w:r w:rsidR="001E4038">
        <w:rPr>
          <w:lang w:val="en-GB"/>
        </w:rPr>
        <w:t xml:space="preserve">(mesh size &lt; 0.01mm) </w:t>
      </w:r>
      <w:r w:rsidR="00A97C4F" w:rsidRPr="009D23FA">
        <w:rPr>
          <w:rStyle w:val="CommentReference"/>
          <w:rFonts w:eastAsiaTheme="minorHAnsi"/>
          <w:lang w:val="en-GB"/>
        </w:rPr>
        <w:commentReference w:id="47"/>
      </w:r>
      <w:r w:rsidR="0040710D" w:rsidRPr="009D23FA">
        <w:rPr>
          <w:lang w:val="en-GB"/>
        </w:rPr>
        <w:t>over developing shoots and tagged developing flowers</w:t>
      </w:r>
      <w:r w:rsidRPr="009D23FA">
        <w:rPr>
          <w:lang w:val="en-GB"/>
        </w:rPr>
        <w:t xml:space="preserve"> before opening</w:t>
      </w:r>
      <w:r w:rsidR="0040710D" w:rsidRPr="009D23FA">
        <w:rPr>
          <w:lang w:val="en-GB"/>
        </w:rPr>
        <w:t xml:space="preserve">. We un-bagged flowers upon opening and observed </w:t>
      </w:r>
      <w:r w:rsidRPr="009D23FA">
        <w:rPr>
          <w:lang w:val="en-GB"/>
        </w:rPr>
        <w:t xml:space="preserve">visits from the </w:t>
      </w:r>
      <w:r w:rsidR="0040710D" w:rsidRPr="009D23FA">
        <w:rPr>
          <w:lang w:val="en-GB"/>
        </w:rPr>
        <w:t xml:space="preserve">two dominant pollinator species </w:t>
      </w:r>
      <w:r w:rsidR="0090093E" w:rsidRPr="009D23FA">
        <w:rPr>
          <w:lang w:val="en-GB"/>
        </w:rPr>
        <w:t>(</w:t>
      </w:r>
      <w:r w:rsidR="0040710D" w:rsidRPr="009D23FA">
        <w:rPr>
          <w:lang w:val="en-GB"/>
        </w:rPr>
        <w:t>European honeybee</w:t>
      </w:r>
      <w:r w:rsidR="0090093E" w:rsidRPr="009D23FA">
        <w:rPr>
          <w:lang w:val="en-GB"/>
        </w:rPr>
        <w:t>s</w:t>
      </w:r>
      <w:r w:rsidR="0040710D" w:rsidRPr="009D23FA">
        <w:rPr>
          <w:lang w:val="en-GB"/>
        </w:rPr>
        <w:t xml:space="preserve">, </w:t>
      </w:r>
      <w:r w:rsidR="0040710D" w:rsidRPr="009D23FA">
        <w:rPr>
          <w:i/>
          <w:lang w:val="en-GB"/>
        </w:rPr>
        <w:t>Apis mellifera</w:t>
      </w:r>
      <w:r w:rsidRPr="009D23FA">
        <w:rPr>
          <w:lang w:val="en-GB"/>
        </w:rPr>
        <w:t xml:space="preserve"> </w:t>
      </w:r>
      <w:r w:rsidR="0040710D" w:rsidRPr="009D23FA">
        <w:rPr>
          <w:lang w:val="en-GB"/>
        </w:rPr>
        <w:t>and native stingless bee</w:t>
      </w:r>
      <w:r w:rsidR="0090093E" w:rsidRPr="009D23FA">
        <w:rPr>
          <w:lang w:val="en-GB"/>
        </w:rPr>
        <w:t>s</w:t>
      </w:r>
      <w:r w:rsidR="0040710D" w:rsidRPr="009D23FA">
        <w:rPr>
          <w:lang w:val="en-GB"/>
        </w:rPr>
        <w:t xml:space="preserve">, </w:t>
      </w:r>
      <w:r w:rsidR="0040710D" w:rsidRPr="009D23FA">
        <w:rPr>
          <w:i/>
          <w:lang w:val="en-GB"/>
        </w:rPr>
        <w:t>Tetragonula carbonaria</w:t>
      </w:r>
      <w:r w:rsidR="0090093E" w:rsidRPr="009D23FA">
        <w:rPr>
          <w:lang w:val="en-GB"/>
        </w:rPr>
        <w:t xml:space="preserve">). This resulted in sequential visits </w:t>
      </w:r>
      <w:r w:rsidR="006A6D8D" w:rsidRPr="009D23FA">
        <w:rPr>
          <w:lang w:val="en-GB"/>
        </w:rPr>
        <w:t>from honeybees (number of visits range: x-x), stingless bees (number of visits range: x-</w:t>
      </w:r>
      <w:r w:rsidR="006A6D8D" w:rsidRPr="009D23FA">
        <w:rPr>
          <w:lang w:val="en-GB"/>
        </w:rPr>
        <w:lastRenderedPageBreak/>
        <w:t>x) or a mixture of honeybees and stingless bees (number of visits range: x-x)</w:t>
      </w:r>
      <w:r w:rsidR="0040710D" w:rsidRPr="009D23FA">
        <w:rPr>
          <w:lang w:val="en-GB"/>
        </w:rPr>
        <w:t>.</w:t>
      </w:r>
      <w:r w:rsidR="00E569A8" w:rsidRPr="009D23FA">
        <w:rPr>
          <w:lang w:val="en-GB"/>
        </w:rPr>
        <w:t xml:space="preserve"> For </w:t>
      </w:r>
      <w:r w:rsidR="0090093E" w:rsidRPr="009D23FA">
        <w:rPr>
          <w:lang w:val="en-GB"/>
        </w:rPr>
        <w:t xml:space="preserve">each </w:t>
      </w:r>
      <w:r w:rsidR="00A97C4F" w:rsidRPr="009D23FA">
        <w:rPr>
          <w:lang w:val="en-GB"/>
        </w:rPr>
        <w:t xml:space="preserve">pollinator </w:t>
      </w:r>
      <w:r w:rsidR="00E569A8" w:rsidRPr="009D23FA">
        <w:rPr>
          <w:lang w:val="en-GB"/>
        </w:rPr>
        <w:t xml:space="preserve">visit, we </w:t>
      </w:r>
      <w:r w:rsidR="0090093E" w:rsidRPr="005A0314">
        <w:rPr>
          <w:strike/>
          <w:lang w:val="en-GB"/>
        </w:rPr>
        <w:t xml:space="preserve">recorded </w:t>
      </w:r>
      <w:r w:rsidR="00ED3691" w:rsidRPr="005A0314">
        <w:rPr>
          <w:strike/>
          <w:lang w:val="en-GB"/>
        </w:rPr>
        <w:t xml:space="preserve">the </w:t>
      </w:r>
      <w:r w:rsidR="00E569A8" w:rsidRPr="005A0314">
        <w:rPr>
          <w:strike/>
          <w:lang w:val="en-GB"/>
        </w:rPr>
        <w:t xml:space="preserve">foraging behaviour </w:t>
      </w:r>
      <w:r w:rsidR="00ED3691" w:rsidRPr="005A0314">
        <w:rPr>
          <w:strike/>
          <w:lang w:val="en-GB"/>
        </w:rPr>
        <w:t xml:space="preserve">of the individual </w:t>
      </w:r>
      <w:r w:rsidR="00E569A8" w:rsidRPr="005A0314">
        <w:rPr>
          <w:strike/>
          <w:lang w:val="en-GB"/>
        </w:rPr>
        <w:t>(i.e.</w:t>
      </w:r>
      <w:r w:rsidR="0090093E" w:rsidRPr="005A0314">
        <w:rPr>
          <w:strike/>
          <w:lang w:val="en-GB"/>
        </w:rPr>
        <w:t>,</w:t>
      </w:r>
      <w:r w:rsidR="00E569A8" w:rsidRPr="005A0314">
        <w:rPr>
          <w:strike/>
          <w:lang w:val="en-GB"/>
        </w:rPr>
        <w:t xml:space="preserve"> </w:t>
      </w:r>
      <w:r w:rsidR="00ED3691" w:rsidRPr="005A0314">
        <w:rPr>
          <w:strike/>
          <w:lang w:val="en-GB"/>
        </w:rPr>
        <w:t xml:space="preserve">either </w:t>
      </w:r>
      <w:r w:rsidR="00E569A8" w:rsidRPr="005A0314">
        <w:rPr>
          <w:strike/>
          <w:lang w:val="en-GB"/>
        </w:rPr>
        <w:t>pollen or nectar foraging</w:t>
      </w:r>
      <w:r w:rsidR="0090093E" w:rsidRPr="005A0314">
        <w:rPr>
          <w:strike/>
          <w:lang w:val="en-GB"/>
        </w:rPr>
        <w:t xml:space="preserve">) </w:t>
      </w:r>
      <w:commentRangeStart w:id="48"/>
      <w:commentRangeStart w:id="49"/>
      <w:r w:rsidR="0090093E" w:rsidRPr="005A0314">
        <w:rPr>
          <w:strike/>
          <w:lang w:val="en-GB"/>
        </w:rPr>
        <w:t xml:space="preserve">based on </w:t>
      </w:r>
      <w:r w:rsidR="00E569A8" w:rsidRPr="005A0314">
        <w:rPr>
          <w:strike/>
          <w:lang w:val="en-GB"/>
        </w:rPr>
        <w:t>the presence</w:t>
      </w:r>
      <w:r w:rsidR="00ED3691" w:rsidRPr="005A0314">
        <w:rPr>
          <w:strike/>
          <w:lang w:val="en-GB"/>
        </w:rPr>
        <w:t xml:space="preserve"> or absence</w:t>
      </w:r>
      <w:r w:rsidR="00E569A8" w:rsidRPr="005A0314">
        <w:rPr>
          <w:strike/>
          <w:lang w:val="en-GB"/>
        </w:rPr>
        <w:t xml:space="preserve"> of corbiculae</w:t>
      </w:r>
      <w:commentRangeEnd w:id="48"/>
      <w:r w:rsidR="00ED3691" w:rsidRPr="005A0314">
        <w:rPr>
          <w:rStyle w:val="CommentReference"/>
          <w:rFonts w:eastAsiaTheme="minorHAnsi"/>
          <w:strike/>
          <w:lang w:val="en-GB"/>
        </w:rPr>
        <w:commentReference w:id="48"/>
      </w:r>
      <w:commentRangeEnd w:id="49"/>
      <w:r w:rsidR="005A0314">
        <w:rPr>
          <w:rStyle w:val="CommentReference"/>
          <w:rFonts w:asciiTheme="minorHAnsi" w:eastAsiaTheme="minorHAnsi" w:hAnsiTheme="minorHAnsi" w:cstheme="minorBidi"/>
          <w:lang w:val="en-GB"/>
        </w:rPr>
        <w:commentReference w:id="49"/>
      </w:r>
      <w:r w:rsidR="00684D3D" w:rsidRPr="005A0314">
        <w:rPr>
          <w:strike/>
          <w:lang w:val="en-GB"/>
        </w:rPr>
        <w:t xml:space="preserve"> (</w:t>
      </w:r>
      <w:r w:rsidR="00A97C4F" w:rsidRPr="005A0314">
        <w:rPr>
          <w:strike/>
          <w:lang w:val="en-GB"/>
        </w:rPr>
        <w:t xml:space="preserve">i.e. </w:t>
      </w:r>
      <w:r w:rsidR="00684D3D" w:rsidRPr="005A0314">
        <w:rPr>
          <w:strike/>
          <w:lang w:val="en-GB"/>
        </w:rPr>
        <w:t>pollen basket</w:t>
      </w:r>
      <w:r w:rsidR="00A97C4F" w:rsidRPr="005A0314">
        <w:rPr>
          <w:strike/>
          <w:lang w:val="en-GB"/>
        </w:rPr>
        <w:t>s, comprised of collected pollen,</w:t>
      </w:r>
      <w:r w:rsidR="00684D3D" w:rsidRPr="005A0314">
        <w:rPr>
          <w:strike/>
          <w:lang w:val="en-GB"/>
        </w:rPr>
        <w:t xml:space="preserve"> on the hind</w:t>
      </w:r>
      <w:r w:rsidR="00A97C4F" w:rsidRPr="005A0314">
        <w:rPr>
          <w:strike/>
          <w:lang w:val="en-GB"/>
        </w:rPr>
        <w:t xml:space="preserve"> legs</w:t>
      </w:r>
      <w:r w:rsidR="00684D3D" w:rsidRPr="005A0314">
        <w:rPr>
          <w:strike/>
          <w:lang w:val="en-GB"/>
        </w:rPr>
        <w:t>)</w:t>
      </w:r>
      <w:r w:rsidR="0008481F" w:rsidRPr="005A0314">
        <w:rPr>
          <w:strike/>
          <w:lang w:val="en-GB"/>
        </w:rPr>
        <w:t xml:space="preserve"> and</w:t>
      </w:r>
      <w:r w:rsidR="0008481F">
        <w:rPr>
          <w:lang w:val="en-GB"/>
        </w:rPr>
        <w:t xml:space="preserve"> recorded visit duration in seconds</w:t>
      </w:r>
      <w:r w:rsidR="00E569A8" w:rsidRPr="009D23FA">
        <w:rPr>
          <w:lang w:val="en-GB"/>
        </w:rPr>
        <w:t>.</w:t>
      </w:r>
      <w:r w:rsidR="0040710D" w:rsidRPr="009D23FA">
        <w:rPr>
          <w:lang w:val="en-GB"/>
        </w:rPr>
        <w:t xml:space="preserve"> Once </w:t>
      </w:r>
      <w:r w:rsidR="00A97C4F" w:rsidRPr="009D23FA">
        <w:rPr>
          <w:lang w:val="en-GB"/>
        </w:rPr>
        <w:t xml:space="preserve">the flowers had been </w:t>
      </w:r>
      <w:r w:rsidR="0090093E" w:rsidRPr="009D23FA">
        <w:rPr>
          <w:lang w:val="en-GB"/>
        </w:rPr>
        <w:t>visited</w:t>
      </w:r>
      <w:r w:rsidR="007C7718" w:rsidRPr="009D23FA">
        <w:rPr>
          <w:lang w:val="en-GB"/>
        </w:rPr>
        <w:t xml:space="preserve"> for the target number of visits</w:t>
      </w:r>
      <w:r w:rsidR="0090093E" w:rsidRPr="009D23FA">
        <w:rPr>
          <w:lang w:val="en-GB"/>
        </w:rPr>
        <w:t xml:space="preserve">, each </w:t>
      </w:r>
      <w:commentRangeStart w:id="50"/>
      <w:commentRangeStart w:id="51"/>
      <w:r w:rsidR="0090093E" w:rsidRPr="009D23FA">
        <w:rPr>
          <w:lang w:val="en-GB"/>
        </w:rPr>
        <w:t>flower was</w:t>
      </w:r>
      <w:r w:rsidR="0040710D" w:rsidRPr="009D23FA">
        <w:rPr>
          <w:lang w:val="en-GB"/>
        </w:rPr>
        <w:t xml:space="preserve"> re-bagged for </w:t>
      </w:r>
      <w:r w:rsidR="007C7718" w:rsidRPr="009D23FA">
        <w:rPr>
          <w:lang w:val="en-GB"/>
        </w:rPr>
        <w:t xml:space="preserve">the </w:t>
      </w:r>
      <w:r w:rsidR="0040710D" w:rsidRPr="009D23FA">
        <w:rPr>
          <w:lang w:val="en-GB"/>
        </w:rPr>
        <w:t xml:space="preserve">duration of </w:t>
      </w:r>
      <w:r w:rsidR="00A97C4F" w:rsidRPr="009D23FA">
        <w:rPr>
          <w:lang w:val="en-GB"/>
        </w:rPr>
        <w:t xml:space="preserve">its </w:t>
      </w:r>
      <w:r w:rsidR="0040710D" w:rsidRPr="009D23FA">
        <w:rPr>
          <w:lang w:val="en-GB"/>
        </w:rPr>
        <w:t>flowering</w:t>
      </w:r>
      <w:r w:rsidR="00620F0D" w:rsidRPr="009D23FA">
        <w:rPr>
          <w:lang w:val="en-GB"/>
        </w:rPr>
        <w:t xml:space="preserve"> </w:t>
      </w:r>
      <w:commentRangeEnd w:id="50"/>
      <w:r w:rsidR="007C7718" w:rsidRPr="009D23FA">
        <w:rPr>
          <w:rStyle w:val="CommentReference"/>
          <w:rFonts w:eastAsiaTheme="minorHAnsi"/>
          <w:lang w:val="en-GB"/>
        </w:rPr>
        <w:commentReference w:id="50"/>
      </w:r>
      <w:commentRangeEnd w:id="51"/>
      <w:r w:rsidR="00A97C4F" w:rsidRPr="009D23FA">
        <w:rPr>
          <w:rStyle w:val="CommentReference"/>
          <w:rFonts w:eastAsiaTheme="minorHAnsi"/>
          <w:lang w:val="en-GB"/>
        </w:rPr>
        <w:commentReference w:id="51"/>
      </w:r>
      <w:r w:rsidR="00620F0D" w:rsidRPr="009D23FA">
        <w:rPr>
          <w:lang w:val="en-GB"/>
        </w:rPr>
        <w:t>to prevent further visitation</w:t>
      </w:r>
      <w:r w:rsidR="008A4270" w:rsidRPr="009D23FA">
        <w:rPr>
          <w:lang w:val="en-GB"/>
        </w:rPr>
        <w:t xml:space="preserve"> from pollinators</w:t>
      </w:r>
      <w:r w:rsidR="0040710D" w:rsidRPr="009D23FA">
        <w:rPr>
          <w:lang w:val="en-GB"/>
        </w:rPr>
        <w:t xml:space="preserve">. </w:t>
      </w:r>
      <w:r w:rsidR="00A97C4F" w:rsidRPr="009D23FA">
        <w:rPr>
          <w:lang w:val="en-GB"/>
        </w:rPr>
        <w:t xml:space="preserve">We picked the fruit upon ripening and </w:t>
      </w:r>
      <w:r w:rsidR="007C7718" w:rsidRPr="009D23FA">
        <w:rPr>
          <w:lang w:val="en-GB"/>
        </w:rPr>
        <w:t>measured</w:t>
      </w:r>
      <w:r w:rsidR="0040710D" w:rsidRPr="009D23FA">
        <w:rPr>
          <w:lang w:val="en-GB"/>
        </w:rPr>
        <w:t xml:space="preserve"> fruit weight </w:t>
      </w:r>
      <w:r w:rsidR="00B07B3E" w:rsidRPr="009D23FA">
        <w:rPr>
          <w:lang w:val="en-GB"/>
        </w:rPr>
        <w:t xml:space="preserve">(grams) </w:t>
      </w:r>
      <w:r w:rsidR="008D731D" w:rsidRPr="009D23FA">
        <w:rPr>
          <w:lang w:val="en-GB"/>
        </w:rPr>
        <w:t xml:space="preserve">in both species </w:t>
      </w:r>
      <w:r w:rsidR="00B07B3E" w:rsidRPr="009D23FA">
        <w:rPr>
          <w:lang w:val="en-GB"/>
        </w:rPr>
        <w:t>using an</w:t>
      </w:r>
      <w:r w:rsidR="0040710D" w:rsidRPr="009D23FA">
        <w:rPr>
          <w:lang w:val="en-GB"/>
        </w:rPr>
        <w:t xml:space="preserve"> analytical balance </w:t>
      </w:r>
      <w:r w:rsidR="00B07B3E" w:rsidRPr="009D23FA">
        <w:rPr>
          <w:lang w:val="en-GB"/>
        </w:rPr>
        <w:t xml:space="preserve">(accuracy: 0.00 g) </w:t>
      </w:r>
      <w:r w:rsidR="00A97C4F" w:rsidRPr="009D23FA">
        <w:rPr>
          <w:lang w:val="en-GB"/>
        </w:rPr>
        <w:t>on the same day.</w:t>
      </w:r>
    </w:p>
    <w:p w14:paraId="372BC76A"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CA37929" w14:textId="609ED75F" w:rsidR="003B6755" w:rsidRPr="009D23FA" w:rsidRDefault="0040710D"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Data analysis</w:t>
      </w:r>
    </w:p>
    <w:p w14:paraId="146D4DAF" w14:textId="77777777" w:rsidR="008555F1" w:rsidRPr="009D23FA" w:rsidRDefault="008555F1" w:rsidP="008555F1">
      <w:pPr>
        <w:spacing w:line="480" w:lineRule="auto"/>
        <w:contextualSpacing/>
        <w:jc w:val="both"/>
        <w:rPr>
          <w:rFonts w:ascii="Times New Roman" w:hAnsi="Times New Roman" w:cs="Times New Roman"/>
          <w:b/>
        </w:rPr>
      </w:pPr>
      <w:r w:rsidRPr="009D23FA">
        <w:rPr>
          <w:rFonts w:ascii="Times New Roman" w:hAnsi="Times New Roman" w:cs="Times New Roman"/>
          <w:b/>
        </w:rPr>
        <w:t>Does a mixture of floral visits from different pollinator species result in greater fruit set and/or heavier fruits than visits from a single species?</w:t>
      </w:r>
    </w:p>
    <w:p w14:paraId="4049F676" w14:textId="77777777" w:rsidR="008555F1" w:rsidRPr="009D23FA" w:rsidRDefault="008555F1" w:rsidP="008555F1">
      <w:pPr>
        <w:spacing w:line="480" w:lineRule="auto"/>
        <w:contextualSpacing/>
        <w:jc w:val="both"/>
        <w:rPr>
          <w:rFonts w:ascii="Times New Roman" w:hAnsi="Times New Roman" w:cs="Times New Roman"/>
          <w:b/>
        </w:rPr>
      </w:pPr>
    </w:p>
    <w:p w14:paraId="7080E3E5" w14:textId="0700F1C0" w:rsidR="008555F1" w:rsidRPr="009D23FA" w:rsidRDefault="008555F1" w:rsidP="008555F1">
      <w:pPr>
        <w:spacing w:line="480" w:lineRule="auto"/>
        <w:contextualSpacing/>
        <w:jc w:val="both"/>
        <w:rPr>
          <w:rFonts w:ascii="Times New Roman" w:hAnsi="Times New Roman" w:cs="Times New Roman"/>
        </w:rPr>
      </w:pPr>
      <w:r w:rsidRPr="009D23FA">
        <w:rPr>
          <w:rFonts w:ascii="Times New Roman" w:hAnsi="Times New Roman" w:cs="Times New Roman"/>
        </w:rPr>
        <w:t>To test whether visits from multiple pollinator species result in greater fruit</w:t>
      </w:r>
      <w:r w:rsidR="00DE538E">
        <w:rPr>
          <w:rFonts w:ascii="Times New Roman" w:hAnsi="Times New Roman" w:cs="Times New Roman"/>
        </w:rPr>
        <w:t xml:space="preserve"> weight</w:t>
      </w:r>
      <w:r w:rsidRPr="009D23FA">
        <w:rPr>
          <w:rFonts w:ascii="Times New Roman" w:hAnsi="Times New Roman" w:cs="Times New Roman"/>
        </w:rPr>
        <w:t xml:space="preserve"> compared with visits from single species we used </w:t>
      </w:r>
      <w:proofErr w:type="gramStart"/>
      <w:r w:rsidRPr="009D23FA">
        <w:rPr>
          <w:rFonts w:ascii="Times New Roman" w:hAnsi="Times New Roman" w:cs="Times New Roman"/>
        </w:rPr>
        <w:t>a</w:t>
      </w:r>
      <w:proofErr w:type="gramEnd"/>
      <w:r w:rsidRPr="009D23FA">
        <w:rPr>
          <w:rFonts w:ascii="Times New Roman" w:hAnsi="Times New Roman" w:cs="Times New Roman"/>
        </w:rPr>
        <w:t xml:space="preserve"> LMM with berry weight as the response variable and species visit composition (</w:t>
      </w:r>
      <w:r w:rsidR="00DE538E">
        <w:rPr>
          <w:rFonts w:ascii="Times New Roman" w:hAnsi="Times New Roman" w:cs="Times New Roman"/>
        </w:rPr>
        <w:t xml:space="preserve">honeybee, </w:t>
      </w:r>
      <w:r w:rsidRPr="009D23FA">
        <w:rPr>
          <w:rFonts w:ascii="Times New Roman" w:hAnsi="Times New Roman" w:cs="Times New Roman"/>
        </w:rPr>
        <w:t>stingless bee</w:t>
      </w:r>
      <w:r w:rsidR="00DE538E">
        <w:rPr>
          <w:rFonts w:ascii="Times New Roman" w:hAnsi="Times New Roman" w:cs="Times New Roman"/>
        </w:rPr>
        <w:t>,</w:t>
      </w:r>
      <w:r w:rsidRPr="009D23FA">
        <w:rPr>
          <w:rFonts w:ascii="Times New Roman" w:hAnsi="Times New Roman" w:cs="Times New Roman"/>
        </w:rPr>
        <w:t xml:space="preserve"> or a mixture of both; categorical) in interaction with the number of visits (continuous) as fixed effects. For the blueberry model, we included the random terms of block crossed with year because visitation data were collected from different plant individuals in different cropping blocks across two growing years. For the raspberry model, we included a random effect term of block because visitation data were collected from different cropping blocks, in one growing </w:t>
      </w:r>
      <w:r w:rsidR="00DE538E">
        <w:rPr>
          <w:rFonts w:ascii="Times New Roman" w:hAnsi="Times New Roman" w:cs="Times New Roman"/>
        </w:rPr>
        <w:t>season</w:t>
      </w:r>
      <w:r w:rsidRPr="009D23FA">
        <w:rPr>
          <w:rFonts w:ascii="Times New Roman" w:hAnsi="Times New Roman" w:cs="Times New Roman"/>
        </w:rPr>
        <w:t xml:space="preserve">. </w:t>
      </w:r>
      <w:commentRangeStart w:id="52"/>
      <w:r w:rsidRPr="009D23FA">
        <w:rPr>
          <w:rFonts w:ascii="Times New Roman" w:hAnsi="Times New Roman" w:cs="Times New Roman"/>
        </w:rPr>
        <w:t>Finally, we tested whether slopes for fruit weight with an increasing number of pollinator visits were significantly different from zero for each pollinator species using “</w:t>
      </w:r>
      <w:proofErr w:type="spellStart"/>
      <w:r w:rsidRPr="009D23FA">
        <w:rPr>
          <w:rFonts w:ascii="Times New Roman" w:hAnsi="Times New Roman" w:cs="Times New Roman"/>
        </w:rPr>
        <w:t>emmeans</w:t>
      </w:r>
      <w:proofErr w:type="spellEnd"/>
      <w:r w:rsidRPr="009D23FA">
        <w:rPr>
          <w:rFonts w:ascii="Times New Roman" w:hAnsi="Times New Roman" w:cs="Times New Roman"/>
        </w:rPr>
        <w:t xml:space="preserve">” (V.X.X.X, REF et al. XXXX). </w:t>
      </w:r>
      <w:commentRangeEnd w:id="52"/>
      <w:r w:rsidRPr="009D23FA">
        <w:rPr>
          <w:rStyle w:val="CommentReference"/>
          <w:rFonts w:ascii="Times New Roman" w:hAnsi="Times New Roman" w:cs="Times New Roman"/>
        </w:rPr>
        <w:commentReference w:id="52"/>
      </w:r>
    </w:p>
    <w:p w14:paraId="1BB3B43E" w14:textId="77777777" w:rsidR="008555F1" w:rsidRPr="009D23FA" w:rsidRDefault="008555F1" w:rsidP="008555F1">
      <w:pPr>
        <w:pStyle w:val="NormalWeb"/>
        <w:spacing w:before="0" w:beforeAutospacing="0" w:after="0" w:afterAutospacing="0" w:line="480" w:lineRule="auto"/>
        <w:contextualSpacing/>
        <w:jc w:val="both"/>
        <w:rPr>
          <w:lang w:val="en-GB"/>
        </w:rPr>
      </w:pPr>
    </w:p>
    <w:p w14:paraId="5036024D" w14:textId="77777777" w:rsidR="00FB5CB0" w:rsidRPr="009D23FA" w:rsidRDefault="00FB5CB0" w:rsidP="009D23FA">
      <w:pPr>
        <w:spacing w:line="480" w:lineRule="auto"/>
        <w:contextualSpacing/>
        <w:jc w:val="both"/>
        <w:rPr>
          <w:rFonts w:ascii="Times New Roman" w:hAnsi="Times New Roman" w:cs="Times New Roman"/>
        </w:rPr>
      </w:pPr>
    </w:p>
    <w:p w14:paraId="09A12721" w14:textId="77777777" w:rsidR="005E6580" w:rsidRPr="009D23FA" w:rsidRDefault="005E6580" w:rsidP="009D23FA">
      <w:pPr>
        <w:spacing w:line="480" w:lineRule="auto"/>
        <w:contextualSpacing/>
        <w:jc w:val="both"/>
        <w:rPr>
          <w:rFonts w:ascii="Times New Roman" w:hAnsi="Times New Roman" w:cs="Times New Roman"/>
          <w:b/>
        </w:rPr>
      </w:pPr>
      <w:r w:rsidRPr="009D23FA">
        <w:rPr>
          <w:rFonts w:ascii="Times New Roman" w:hAnsi="Times New Roman" w:cs="Times New Roman"/>
          <w:b/>
        </w:rPr>
        <w:lastRenderedPageBreak/>
        <w:t>Do interspecific pollinator priority effects mediate fruit weight in different plant species with distinct floral structures?</w:t>
      </w:r>
    </w:p>
    <w:p w14:paraId="2B7A4485" w14:textId="77777777" w:rsidR="003B6755" w:rsidRPr="009D23FA" w:rsidRDefault="003B6755" w:rsidP="009D23FA">
      <w:pPr>
        <w:spacing w:line="480" w:lineRule="auto"/>
        <w:contextualSpacing/>
        <w:jc w:val="both"/>
        <w:rPr>
          <w:rFonts w:ascii="Times New Roman" w:hAnsi="Times New Roman" w:cs="Times New Roman"/>
          <w:b/>
        </w:rPr>
      </w:pPr>
    </w:p>
    <w:p w14:paraId="147D6BD6" w14:textId="5585F9BC" w:rsidR="00136627" w:rsidRPr="009D23FA" w:rsidRDefault="005A1ECB" w:rsidP="009D23FA">
      <w:pPr>
        <w:pStyle w:val="NormalWeb"/>
        <w:spacing w:before="0" w:beforeAutospacing="0" w:after="0" w:afterAutospacing="0" w:line="480" w:lineRule="auto"/>
        <w:contextualSpacing/>
        <w:jc w:val="both"/>
        <w:rPr>
          <w:lang w:val="en-GB"/>
        </w:rPr>
      </w:pPr>
      <w:r w:rsidRPr="009D23FA">
        <w:rPr>
          <w:lang w:val="en-GB"/>
        </w:rPr>
        <w:t>To identify pollinator priority effects in blueberry and raspberry, w</w:t>
      </w:r>
      <w:r w:rsidR="00735FDF" w:rsidRPr="009D23FA">
        <w:rPr>
          <w:lang w:val="en-GB"/>
        </w:rPr>
        <w:t xml:space="preserve">e subsetted </w:t>
      </w:r>
      <w:r w:rsidRPr="009D23FA">
        <w:rPr>
          <w:lang w:val="en-GB"/>
        </w:rPr>
        <w:t>each</w:t>
      </w:r>
      <w:r w:rsidR="00735FDF" w:rsidRPr="009D23FA">
        <w:rPr>
          <w:lang w:val="en-GB"/>
        </w:rPr>
        <w:t xml:space="preserve"> </w:t>
      </w:r>
      <w:r w:rsidR="00A97C4F" w:rsidRPr="009D23FA">
        <w:rPr>
          <w:lang w:val="en-GB"/>
        </w:rPr>
        <w:t xml:space="preserve">data set </w:t>
      </w:r>
      <w:r w:rsidR="00735FDF" w:rsidRPr="009D23FA">
        <w:rPr>
          <w:lang w:val="en-GB"/>
        </w:rPr>
        <w:t xml:space="preserve">to only include </w:t>
      </w:r>
      <w:r w:rsidR="00A97C4F" w:rsidRPr="009D23FA">
        <w:rPr>
          <w:lang w:val="en-GB"/>
        </w:rPr>
        <w:t xml:space="preserve">fruit </w:t>
      </w:r>
      <w:r w:rsidR="00544A98" w:rsidRPr="009D23FA">
        <w:rPr>
          <w:lang w:val="en-GB"/>
        </w:rPr>
        <w:t>weights</w:t>
      </w:r>
      <w:r w:rsidR="00735FDF" w:rsidRPr="009D23FA">
        <w:rPr>
          <w:lang w:val="en-GB"/>
        </w:rPr>
        <w:t xml:space="preserve"> produced as a result of mixed pollinator visits (</w:t>
      </w:r>
      <w:r w:rsidR="00A97C4F" w:rsidRPr="009D23FA">
        <w:rPr>
          <w:lang w:val="en-GB"/>
        </w:rPr>
        <w:t xml:space="preserve">minimum two visits </w:t>
      </w:r>
      <w:r w:rsidR="00391109" w:rsidRPr="009D23FA">
        <w:rPr>
          <w:lang w:val="en-GB"/>
        </w:rPr>
        <w:t xml:space="preserve">to flowers </w:t>
      </w:r>
      <w:r w:rsidR="00735FDF" w:rsidRPr="009D23FA">
        <w:rPr>
          <w:lang w:val="en-GB"/>
        </w:rPr>
        <w:t xml:space="preserve">from both honeybees and stingless bees). </w:t>
      </w:r>
      <w:r w:rsidR="00BD0C5B" w:rsidRPr="009D23FA">
        <w:rPr>
          <w:lang w:val="en-GB"/>
        </w:rPr>
        <w:t xml:space="preserve">We then categorised each fruit as a being produced from a flower </w:t>
      </w:r>
      <w:r w:rsidR="00996A74" w:rsidRPr="009D23FA">
        <w:rPr>
          <w:lang w:val="en-GB"/>
        </w:rPr>
        <w:t xml:space="preserve">initially </w:t>
      </w:r>
      <w:r w:rsidR="00BD0C5B" w:rsidRPr="009D23FA">
        <w:rPr>
          <w:lang w:val="en-GB"/>
        </w:rPr>
        <w:t xml:space="preserve">visited </w:t>
      </w:r>
      <w:r w:rsidR="00544A98" w:rsidRPr="009D23FA">
        <w:rPr>
          <w:lang w:val="en-GB"/>
        </w:rPr>
        <w:t xml:space="preserve">by </w:t>
      </w:r>
      <w:r w:rsidR="00391109" w:rsidRPr="009D23FA">
        <w:rPr>
          <w:lang w:val="en-GB"/>
        </w:rPr>
        <w:t>either a honeybee or a stingless bee</w:t>
      </w:r>
      <w:r w:rsidR="00BD0C5B" w:rsidRPr="009D23FA">
        <w:rPr>
          <w:lang w:val="en-GB"/>
        </w:rPr>
        <w:t xml:space="preserve">. </w:t>
      </w:r>
      <w:r w:rsidR="00544A98" w:rsidRPr="009D23FA">
        <w:rPr>
          <w:lang w:val="en-GB"/>
        </w:rPr>
        <w:t>With</w:t>
      </w:r>
      <w:r w:rsidR="00391109" w:rsidRPr="009D23FA">
        <w:rPr>
          <w:lang w:val="en-GB"/>
        </w:rPr>
        <w:t xml:space="preserve"> this data structure</w:t>
      </w:r>
      <w:r w:rsidR="00391109" w:rsidRPr="009D23FA">
        <w:t>,</w:t>
      </w:r>
      <w:r w:rsidR="00391109" w:rsidRPr="009D23FA">
        <w:rPr>
          <w:lang w:val="en-GB"/>
        </w:rPr>
        <w:t xml:space="preserve"> </w:t>
      </w:r>
      <w:r w:rsidR="00544A98" w:rsidRPr="009D23FA">
        <w:rPr>
          <w:lang w:val="en-GB"/>
        </w:rPr>
        <w:t xml:space="preserve">we </w:t>
      </w:r>
      <w:r w:rsidR="007D4799" w:rsidRPr="009D23FA">
        <w:rPr>
          <w:lang w:val="en-GB"/>
        </w:rPr>
        <w:t>specifie</w:t>
      </w:r>
      <w:r w:rsidR="009D23FA" w:rsidRPr="009D23FA">
        <w:rPr>
          <w:lang w:val="en-GB"/>
        </w:rPr>
        <w:t>d</w:t>
      </w:r>
      <w:r w:rsidR="007D4799" w:rsidRPr="009D23FA">
        <w:rPr>
          <w:lang w:val="en-GB"/>
        </w:rPr>
        <w:t xml:space="preserve"> </w:t>
      </w:r>
      <w:r w:rsidR="0042657D" w:rsidRPr="009D23FA">
        <w:rPr>
          <w:lang w:val="en-GB"/>
        </w:rPr>
        <w:t>linear mixed effect model</w:t>
      </w:r>
      <w:r w:rsidR="00295083" w:rsidRPr="009D23FA">
        <w:rPr>
          <w:lang w:val="en-GB"/>
        </w:rPr>
        <w:t>s</w:t>
      </w:r>
      <w:r w:rsidR="00157443" w:rsidRPr="009D23FA">
        <w:rPr>
          <w:lang w:val="en-GB"/>
        </w:rPr>
        <w:t xml:space="preserve"> (</w:t>
      </w:r>
      <w:r w:rsidR="0042657D" w:rsidRPr="009D23FA">
        <w:rPr>
          <w:lang w:val="en-GB"/>
        </w:rPr>
        <w:t>LMM</w:t>
      </w:r>
      <w:r w:rsidR="00295083" w:rsidRPr="009D23FA">
        <w:rPr>
          <w:lang w:val="en-GB"/>
        </w:rPr>
        <w:t>s</w:t>
      </w:r>
      <w:r w:rsidR="009D23FA" w:rsidRPr="009D23FA">
        <w:rPr>
          <w:lang w:val="en-GB"/>
        </w:rPr>
        <w:t>)</w:t>
      </w:r>
      <w:r w:rsidR="008D731D" w:rsidRPr="009D23FA">
        <w:rPr>
          <w:lang w:val="en-GB"/>
        </w:rPr>
        <w:t xml:space="preserve"> </w:t>
      </w:r>
      <w:r w:rsidR="0042657D" w:rsidRPr="009D23FA">
        <w:rPr>
          <w:lang w:val="en-GB"/>
        </w:rPr>
        <w:t xml:space="preserve">to estimate </w:t>
      </w:r>
      <w:r w:rsidR="008D731D" w:rsidRPr="009D23FA">
        <w:rPr>
          <w:lang w:val="en-GB"/>
        </w:rPr>
        <w:t xml:space="preserve">fruit weight as a function of the </w:t>
      </w:r>
      <w:r w:rsidR="0042657D" w:rsidRPr="009D23FA">
        <w:rPr>
          <w:lang w:val="en-GB"/>
        </w:rPr>
        <w:t xml:space="preserve">initial </w:t>
      </w:r>
      <w:r w:rsidR="008D731D" w:rsidRPr="009D23FA">
        <w:rPr>
          <w:lang w:val="en-GB"/>
        </w:rPr>
        <w:t xml:space="preserve">floral visitor </w:t>
      </w:r>
      <w:r w:rsidR="0044590B" w:rsidRPr="009D23FA">
        <w:rPr>
          <w:lang w:val="en-GB"/>
        </w:rPr>
        <w:t xml:space="preserve">(honeybee or stingless bee; categorical) </w:t>
      </w:r>
      <w:r w:rsidR="008D731D" w:rsidRPr="009D23FA">
        <w:rPr>
          <w:lang w:val="en-GB"/>
        </w:rPr>
        <w:t xml:space="preserve">in a three-way interaction with </w:t>
      </w:r>
      <w:r w:rsidR="00996A74" w:rsidRPr="009D23FA">
        <w:rPr>
          <w:lang w:val="en-GB"/>
        </w:rPr>
        <w:t xml:space="preserve">the total number of floral visits </w:t>
      </w:r>
      <w:r w:rsidR="0044590B" w:rsidRPr="009D23FA">
        <w:rPr>
          <w:lang w:val="en-GB"/>
        </w:rPr>
        <w:t xml:space="preserve">(continuous) </w:t>
      </w:r>
      <w:r w:rsidR="00996A74" w:rsidRPr="009D23FA">
        <w:rPr>
          <w:lang w:val="en-GB"/>
        </w:rPr>
        <w:t xml:space="preserve">and </w:t>
      </w:r>
      <w:r w:rsidR="0042657D" w:rsidRPr="009D23FA">
        <w:rPr>
          <w:lang w:val="en-GB"/>
        </w:rPr>
        <w:t>ratio of honeybee to stingless bee</w:t>
      </w:r>
      <w:r w:rsidR="008D731D" w:rsidRPr="009D23FA">
        <w:rPr>
          <w:lang w:val="en-GB"/>
        </w:rPr>
        <w:t xml:space="preserve"> visits</w:t>
      </w:r>
      <w:r w:rsidR="0044590B" w:rsidRPr="009D23FA">
        <w:rPr>
          <w:lang w:val="en-GB"/>
        </w:rPr>
        <w:t xml:space="preserve"> (continuous)</w:t>
      </w:r>
      <w:r w:rsidR="00996A74" w:rsidRPr="009D23FA">
        <w:rPr>
          <w:lang w:val="en-GB"/>
        </w:rPr>
        <w:t xml:space="preserve">. </w:t>
      </w:r>
      <w:r w:rsidR="00295083" w:rsidRPr="009D23FA">
        <w:rPr>
          <w:lang w:val="en-GB"/>
        </w:rPr>
        <w:t>In the blueberry model</w:t>
      </w:r>
      <w:r w:rsidR="004106A8" w:rsidRPr="009D23FA">
        <w:rPr>
          <w:lang w:val="en-GB"/>
        </w:rPr>
        <w:t>,</w:t>
      </w:r>
      <w:r w:rsidR="00295083" w:rsidRPr="009D23FA">
        <w:rPr>
          <w:lang w:val="en-GB"/>
        </w:rPr>
        <w:t xml:space="preserve"> w</w:t>
      </w:r>
      <w:r w:rsidR="00996A74" w:rsidRPr="009D23FA">
        <w:rPr>
          <w:lang w:val="en-GB"/>
        </w:rPr>
        <w:t xml:space="preserve">e included </w:t>
      </w:r>
      <w:r w:rsidR="008D731D" w:rsidRPr="009D23FA">
        <w:rPr>
          <w:lang w:val="en-GB"/>
        </w:rPr>
        <w:t xml:space="preserve">two crossed random </w:t>
      </w:r>
      <w:r w:rsidR="00996A74" w:rsidRPr="009D23FA">
        <w:rPr>
          <w:lang w:val="en-GB"/>
        </w:rPr>
        <w:t xml:space="preserve">effect </w:t>
      </w:r>
      <w:r w:rsidR="008D731D" w:rsidRPr="009D23FA">
        <w:rPr>
          <w:lang w:val="en-GB"/>
        </w:rPr>
        <w:t xml:space="preserve">terms </w:t>
      </w:r>
      <w:r w:rsidR="00996A74" w:rsidRPr="009D23FA">
        <w:rPr>
          <w:lang w:val="en-GB"/>
        </w:rPr>
        <w:t>(</w:t>
      </w:r>
      <w:r w:rsidR="008D731D" w:rsidRPr="009D23FA">
        <w:t>block and year</w:t>
      </w:r>
      <w:r w:rsidR="00635A58" w:rsidRPr="009D23FA">
        <w:rPr>
          <w:lang w:val="en-GB"/>
        </w:rPr>
        <w:t>; categorical</w:t>
      </w:r>
      <w:r w:rsidR="00996A74" w:rsidRPr="009D23FA">
        <w:t>)</w:t>
      </w:r>
      <w:r w:rsidR="00996A74" w:rsidRPr="009D23FA">
        <w:rPr>
          <w:lang w:val="en-GB"/>
        </w:rPr>
        <w:t xml:space="preserve"> </w:t>
      </w:r>
      <w:r w:rsidR="00136627" w:rsidRPr="009D23FA">
        <w:rPr>
          <w:lang w:val="en-GB"/>
        </w:rPr>
        <w:t>because</w:t>
      </w:r>
      <w:r w:rsidR="00996A74" w:rsidRPr="009D23FA">
        <w:rPr>
          <w:lang w:val="en-GB"/>
        </w:rPr>
        <w:t xml:space="preserve"> visitation data were collected in </w:t>
      </w:r>
      <w:r w:rsidR="00A97C4F" w:rsidRPr="009D23FA">
        <w:rPr>
          <w:lang w:val="en-GB"/>
        </w:rPr>
        <w:t xml:space="preserve">the </w:t>
      </w:r>
      <w:r w:rsidR="00996A74" w:rsidRPr="009D23FA">
        <w:rPr>
          <w:lang w:val="en-GB"/>
        </w:rPr>
        <w:t xml:space="preserve">same </w:t>
      </w:r>
      <w:r w:rsidR="00A97C4F" w:rsidRPr="009D23FA">
        <w:rPr>
          <w:lang w:val="en-GB"/>
        </w:rPr>
        <w:t>orchard</w:t>
      </w:r>
      <w:r w:rsidR="00136627" w:rsidRPr="009D23FA">
        <w:rPr>
          <w:lang w:val="en-GB"/>
        </w:rPr>
        <w:t xml:space="preserve"> </w:t>
      </w:r>
      <w:r w:rsidR="00996A74" w:rsidRPr="009D23FA">
        <w:rPr>
          <w:lang w:val="en-GB"/>
        </w:rPr>
        <w:t>block across two</w:t>
      </w:r>
      <w:r w:rsidR="003F07EE" w:rsidRPr="009D23FA">
        <w:rPr>
          <w:lang w:val="en-GB"/>
        </w:rPr>
        <w:t xml:space="preserve"> </w:t>
      </w:r>
      <w:r w:rsidR="003F07EE" w:rsidRPr="009D23FA">
        <w:t>growing</w:t>
      </w:r>
      <w:r w:rsidR="00996A74" w:rsidRPr="009D23FA">
        <w:rPr>
          <w:lang w:val="en-GB"/>
        </w:rPr>
        <w:t xml:space="preserve"> years</w:t>
      </w:r>
      <w:r w:rsidR="004106A8" w:rsidRPr="009D23FA">
        <w:rPr>
          <w:lang w:val="en-GB"/>
        </w:rPr>
        <w:t>. I</w:t>
      </w:r>
      <w:r w:rsidR="00295083" w:rsidRPr="009D23FA">
        <w:rPr>
          <w:lang w:val="en-GB"/>
        </w:rPr>
        <w:t>n the raspberry model</w:t>
      </w:r>
      <w:r w:rsidR="00A91229" w:rsidRPr="009D23FA">
        <w:rPr>
          <w:lang w:val="en-GB"/>
        </w:rPr>
        <w:t>,</w:t>
      </w:r>
      <w:r w:rsidR="00295083" w:rsidRPr="009D23FA">
        <w:rPr>
          <w:lang w:val="en-GB"/>
        </w:rPr>
        <w:t xml:space="preserve"> we included </w:t>
      </w:r>
      <w:r w:rsidR="008D731D" w:rsidRPr="009D23FA">
        <w:rPr>
          <w:lang w:val="en-GB"/>
        </w:rPr>
        <w:t xml:space="preserve">one random </w:t>
      </w:r>
      <w:r w:rsidR="00136627" w:rsidRPr="009D23FA">
        <w:rPr>
          <w:lang w:val="en-GB"/>
        </w:rPr>
        <w:t xml:space="preserve">effect </w:t>
      </w:r>
      <w:r w:rsidR="008D731D" w:rsidRPr="009D23FA">
        <w:rPr>
          <w:lang w:val="en-GB"/>
        </w:rPr>
        <w:t xml:space="preserve">term </w:t>
      </w:r>
      <w:r w:rsidR="00996A74" w:rsidRPr="009D23FA">
        <w:rPr>
          <w:lang w:val="en-GB"/>
        </w:rPr>
        <w:t>(block</w:t>
      </w:r>
      <w:r w:rsidR="00635A58" w:rsidRPr="009D23FA">
        <w:rPr>
          <w:lang w:val="en-GB"/>
        </w:rPr>
        <w:t>; categorical</w:t>
      </w:r>
      <w:r w:rsidR="00996A74" w:rsidRPr="009D23FA">
        <w:rPr>
          <w:lang w:val="en-GB"/>
        </w:rPr>
        <w:t xml:space="preserve">) as data were collected across multiple </w:t>
      </w:r>
      <w:r w:rsidR="00A97C4F" w:rsidRPr="009D23FA">
        <w:rPr>
          <w:lang w:val="en-GB"/>
        </w:rPr>
        <w:t xml:space="preserve">orchard </w:t>
      </w:r>
      <w:r w:rsidR="00996A74" w:rsidRPr="009D23FA">
        <w:rPr>
          <w:lang w:val="en-GB"/>
        </w:rPr>
        <w:t>blocks</w:t>
      </w:r>
      <w:r w:rsidR="00A91229" w:rsidRPr="009D23FA">
        <w:rPr>
          <w:lang w:val="en-GB"/>
        </w:rPr>
        <w:t xml:space="preserve"> within the same growing year</w:t>
      </w:r>
      <w:r w:rsidR="00FD6C0D" w:rsidRPr="009D23FA">
        <w:rPr>
          <w:lang w:val="en-GB"/>
        </w:rPr>
        <w:t>.</w:t>
      </w:r>
      <w:r w:rsidR="00391109" w:rsidRPr="009D23FA">
        <w:rPr>
          <w:lang w:val="en-GB"/>
        </w:rPr>
        <w:t xml:space="preserve"> </w:t>
      </w:r>
      <w:r w:rsidR="00635A58" w:rsidRPr="009D23FA">
        <w:rPr>
          <w:lang w:val="en-GB"/>
        </w:rPr>
        <w:t xml:space="preserve">We then </w:t>
      </w:r>
      <w:r w:rsidR="00136627" w:rsidRPr="009D23FA">
        <w:rPr>
          <w:lang w:val="en-GB"/>
        </w:rPr>
        <w:t>conducted</w:t>
      </w:r>
      <w:r w:rsidR="00635A58" w:rsidRPr="009D23FA">
        <w:rPr>
          <w:lang w:val="en-GB"/>
        </w:rPr>
        <w:t xml:space="preserve"> model selection </w:t>
      </w:r>
      <w:r w:rsidR="00A91229" w:rsidRPr="009D23FA">
        <w:rPr>
          <w:lang w:val="en-GB"/>
        </w:rPr>
        <w:t xml:space="preserve">on </w:t>
      </w:r>
      <w:r w:rsidR="00295083" w:rsidRPr="009D23FA">
        <w:rPr>
          <w:lang w:val="en-GB"/>
        </w:rPr>
        <w:t xml:space="preserve">these </w:t>
      </w:r>
      <w:r w:rsidR="00635A58" w:rsidRPr="009D23FA">
        <w:rPr>
          <w:lang w:val="en-GB"/>
        </w:rPr>
        <w:t>model</w:t>
      </w:r>
      <w:r w:rsidR="00295083" w:rsidRPr="009D23FA">
        <w:rPr>
          <w:lang w:val="en-GB"/>
        </w:rPr>
        <w:t>s</w:t>
      </w:r>
      <w:r w:rsidR="00635A58" w:rsidRPr="009D23FA">
        <w:rPr>
          <w:lang w:val="en-GB"/>
        </w:rPr>
        <w:t xml:space="preserve"> </w:t>
      </w:r>
      <w:r w:rsidR="00136627" w:rsidRPr="009D23FA">
        <w:rPr>
          <w:lang w:val="en-GB"/>
        </w:rPr>
        <w:t>using</w:t>
      </w:r>
      <w:r w:rsidR="00635A58" w:rsidRPr="009D23FA">
        <w:rPr>
          <w:lang w:val="en-GB"/>
        </w:rPr>
        <w:t xml:space="preserve"> the </w:t>
      </w:r>
      <w:proofErr w:type="spellStart"/>
      <w:r w:rsidR="00635A58" w:rsidRPr="009D23FA">
        <w:rPr>
          <w:i/>
          <w:lang w:val="en-GB"/>
        </w:rPr>
        <w:t>MuMIn</w:t>
      </w:r>
      <w:proofErr w:type="spellEnd"/>
      <w:r w:rsidR="00635A58" w:rsidRPr="009D23FA">
        <w:rPr>
          <w:lang w:val="en-GB"/>
        </w:rPr>
        <w:t xml:space="preserve"> package (</w:t>
      </w:r>
      <w:proofErr w:type="spellStart"/>
      <w:r w:rsidR="007D4799" w:rsidRPr="009D23FA">
        <w:rPr>
          <w:lang w:val="en-GB"/>
        </w:rPr>
        <w:t>v.X.X.X</w:t>
      </w:r>
      <w:proofErr w:type="spellEnd"/>
      <w:r w:rsidR="007D4799" w:rsidRPr="009D23FA">
        <w:rPr>
          <w:lang w:val="en-GB"/>
        </w:rPr>
        <w:t>, Ref et al. XXXX</w:t>
      </w:r>
      <w:r w:rsidR="00635A58" w:rsidRPr="009D23FA">
        <w:rPr>
          <w:lang w:val="en-GB"/>
        </w:rPr>
        <w:t>) and found that</w:t>
      </w:r>
      <w:r w:rsidR="00136627" w:rsidRPr="009D23FA">
        <w:rPr>
          <w:lang w:val="en-GB"/>
        </w:rPr>
        <w:t>,</w:t>
      </w:r>
      <w:r w:rsidR="00635A58" w:rsidRPr="009D23FA">
        <w:rPr>
          <w:lang w:val="en-GB"/>
        </w:rPr>
        <w:t xml:space="preserve"> in both blueberry and raspberry, the best model for predicting fruit weight included the </w:t>
      </w:r>
      <w:r w:rsidR="00136627" w:rsidRPr="009D23FA">
        <w:rPr>
          <w:lang w:val="en-GB"/>
        </w:rPr>
        <w:t>initial floral visitor</w:t>
      </w:r>
      <w:r w:rsidR="00295083" w:rsidRPr="009D23FA">
        <w:rPr>
          <w:lang w:val="en-GB"/>
        </w:rPr>
        <w:t xml:space="preserve">, </w:t>
      </w:r>
      <w:r w:rsidR="00635A58" w:rsidRPr="009D23FA">
        <w:rPr>
          <w:lang w:val="en-GB"/>
        </w:rPr>
        <w:t xml:space="preserve">number of floral visits and their interaction. </w:t>
      </w:r>
      <w:r w:rsidR="00167EEB" w:rsidRPr="009D23FA">
        <w:rPr>
          <w:lang w:val="en-GB"/>
        </w:rPr>
        <w:t>Accordingly, we present model-estima</w:t>
      </w:r>
      <w:r w:rsidR="00A91229" w:rsidRPr="009D23FA">
        <w:rPr>
          <w:lang w:val="en-GB"/>
        </w:rPr>
        <w:t>tes and slope contrasts for th</w:t>
      </w:r>
      <w:r w:rsidR="007D4799" w:rsidRPr="009D23FA">
        <w:rPr>
          <w:lang w:val="en-GB"/>
        </w:rPr>
        <w:t>e</w:t>
      </w:r>
      <w:r w:rsidR="00A91229" w:rsidRPr="009D23FA">
        <w:rPr>
          <w:lang w:val="en-GB"/>
        </w:rPr>
        <w:t>s</w:t>
      </w:r>
      <w:r w:rsidR="007D4799" w:rsidRPr="009D23FA">
        <w:rPr>
          <w:lang w:val="en-GB"/>
        </w:rPr>
        <w:t>e</w:t>
      </w:r>
      <w:r w:rsidR="00167EEB" w:rsidRPr="009D23FA">
        <w:rPr>
          <w:lang w:val="en-GB"/>
        </w:rPr>
        <w:t xml:space="preserve"> </w:t>
      </w:r>
      <w:r w:rsidR="00136627" w:rsidRPr="009D23FA">
        <w:rPr>
          <w:lang w:val="en-GB"/>
        </w:rPr>
        <w:t xml:space="preserve">reduced </w:t>
      </w:r>
      <w:r w:rsidR="00167EEB" w:rsidRPr="009D23FA">
        <w:rPr>
          <w:lang w:val="en-GB"/>
        </w:rPr>
        <w:t>model</w:t>
      </w:r>
      <w:r w:rsidR="00A91229" w:rsidRPr="009D23FA">
        <w:rPr>
          <w:lang w:val="en-GB"/>
        </w:rPr>
        <w:t>s</w:t>
      </w:r>
      <w:r w:rsidR="00167EEB" w:rsidRPr="009D23FA">
        <w:rPr>
          <w:lang w:val="en-GB"/>
        </w:rPr>
        <w:t xml:space="preserve">. To calculate slope contrasts (i.e., whether there </w:t>
      </w:r>
      <w:r w:rsidR="00295083" w:rsidRPr="009D23FA">
        <w:rPr>
          <w:lang w:val="en-GB"/>
        </w:rPr>
        <w:t>was</w:t>
      </w:r>
      <w:r w:rsidR="00167EEB" w:rsidRPr="009D23FA">
        <w:rPr>
          <w:lang w:val="en-GB"/>
        </w:rPr>
        <w:t xml:space="preserve"> a significant difference in </w:t>
      </w:r>
      <w:r w:rsidR="00136627" w:rsidRPr="009D23FA">
        <w:rPr>
          <w:lang w:val="en-GB"/>
        </w:rPr>
        <w:t xml:space="preserve">model-estimated </w:t>
      </w:r>
      <w:r w:rsidR="00167EEB" w:rsidRPr="009D23FA">
        <w:rPr>
          <w:lang w:val="en-GB"/>
        </w:rPr>
        <w:t xml:space="preserve">slopes for fruit weight </w:t>
      </w:r>
      <w:r w:rsidR="00136627" w:rsidRPr="009D23FA">
        <w:rPr>
          <w:lang w:val="en-GB"/>
        </w:rPr>
        <w:t>according to the identity of the initial visitor</w:t>
      </w:r>
      <w:r w:rsidR="00167EEB" w:rsidRPr="009D23FA">
        <w:rPr>
          <w:lang w:val="en-GB"/>
        </w:rPr>
        <w:t xml:space="preserve">) we used </w:t>
      </w:r>
      <w:proofErr w:type="spellStart"/>
      <w:r w:rsidR="00167EEB" w:rsidRPr="009D23FA">
        <w:rPr>
          <w:lang w:val="en-GB"/>
        </w:rPr>
        <w:t>emmeans</w:t>
      </w:r>
      <w:proofErr w:type="spellEnd"/>
      <w:r w:rsidR="00167EEB" w:rsidRPr="009D23FA">
        <w:rPr>
          <w:lang w:val="en-GB"/>
        </w:rPr>
        <w:t xml:space="preserve"> (</w:t>
      </w:r>
      <w:proofErr w:type="spellStart"/>
      <w:r w:rsidR="007D4799" w:rsidRPr="009D23FA">
        <w:rPr>
          <w:lang w:val="en-GB"/>
        </w:rPr>
        <w:t>v.X.X.X</w:t>
      </w:r>
      <w:proofErr w:type="spellEnd"/>
      <w:r w:rsidR="007D4799" w:rsidRPr="009D23FA">
        <w:rPr>
          <w:lang w:val="en-GB"/>
        </w:rPr>
        <w:t>, Ref et al. XXXX</w:t>
      </w:r>
      <w:r w:rsidR="00167EEB" w:rsidRPr="009D23FA">
        <w:rPr>
          <w:lang w:val="en-GB"/>
        </w:rPr>
        <w:t xml:space="preserve">). </w:t>
      </w:r>
      <w:commentRangeStart w:id="53"/>
      <w:r w:rsidR="00136627" w:rsidRPr="009D23FA">
        <w:rPr>
          <w:lang w:val="en-GB"/>
        </w:rPr>
        <w:t>Thus, e</w:t>
      </w:r>
      <w:r w:rsidR="00391109" w:rsidRPr="009D23FA">
        <w:rPr>
          <w:lang w:val="en-GB"/>
        </w:rPr>
        <w:t>vidence of a pollinator priority effect is indicated by a significant difference in the model-estimated slope for fruit weight as a function of the number of pollinator visits</w:t>
      </w:r>
      <w:r w:rsidR="00A91229" w:rsidRPr="009D23FA">
        <w:rPr>
          <w:lang w:val="en-GB"/>
        </w:rPr>
        <w:t xml:space="preserve"> between the two initial </w:t>
      </w:r>
      <w:r w:rsidR="00391109" w:rsidRPr="009D23FA">
        <w:rPr>
          <w:lang w:val="en-GB"/>
        </w:rPr>
        <w:t>visitor categories (i.e., honeybee or stingless bee)</w:t>
      </w:r>
      <w:ins w:id="54" w:author="Liam Kendall" w:date="2019-02-19T16:18:00Z">
        <w:r w:rsidR="0008481F">
          <w:rPr>
            <w:lang w:val="en-GB"/>
          </w:rPr>
          <w:t xml:space="preserve"> or </w:t>
        </w:r>
      </w:ins>
      <w:ins w:id="55" w:author="Liam Kendall" w:date="2019-02-19T16:19:00Z">
        <w:r w:rsidR="0008481F">
          <w:rPr>
            <w:lang w:val="en-GB"/>
          </w:rPr>
          <w:t xml:space="preserve">a </w:t>
        </w:r>
        <w:proofErr w:type="spellStart"/>
        <w:r w:rsidR="0008481F">
          <w:rPr>
            <w:lang w:val="en-GB"/>
          </w:rPr>
          <w:t>signficant</w:t>
        </w:r>
        <w:proofErr w:type="spellEnd"/>
        <w:r w:rsidR="0008481F">
          <w:rPr>
            <w:lang w:val="en-GB"/>
          </w:rPr>
          <w:t xml:space="preserve"> </w:t>
        </w:r>
      </w:ins>
      <w:ins w:id="56" w:author="Liam Kendall" w:date="2019-02-27T11:53:00Z">
        <w:r w:rsidR="007F4538">
          <w:rPr>
            <w:lang w:val="en-GB"/>
          </w:rPr>
          <w:t>relationship with the</w:t>
        </w:r>
      </w:ins>
      <w:ins w:id="57" w:author="Liam Kendall" w:date="2019-02-19T16:19:00Z">
        <w:r w:rsidR="0008481F">
          <w:rPr>
            <w:lang w:val="en-GB"/>
          </w:rPr>
          <w:t xml:space="preserve"> </w:t>
        </w:r>
      </w:ins>
      <w:ins w:id="58" w:author="Liam Kendall" w:date="2019-02-19T16:18:00Z">
        <w:r w:rsidR="0008481F">
          <w:rPr>
            <w:lang w:val="en-GB"/>
          </w:rPr>
          <w:t>initial visit duration</w:t>
        </w:r>
      </w:ins>
      <w:r w:rsidR="00391109" w:rsidRPr="009D23FA">
        <w:rPr>
          <w:lang w:val="en-GB"/>
        </w:rPr>
        <w:t>.</w:t>
      </w:r>
      <w:commentRangeEnd w:id="53"/>
      <w:r w:rsidR="00A91229" w:rsidRPr="009D23FA">
        <w:rPr>
          <w:rStyle w:val="CommentReference"/>
          <w:rFonts w:eastAsiaTheme="minorHAnsi"/>
          <w:lang w:val="en-GB"/>
        </w:rPr>
        <w:commentReference w:id="53"/>
      </w:r>
    </w:p>
    <w:p w14:paraId="6019D756"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0A263091" w14:textId="0F03A5C1" w:rsidR="00F678C9" w:rsidRPr="009D23FA" w:rsidRDefault="00F678C9" w:rsidP="009D23FA">
      <w:pPr>
        <w:pStyle w:val="NormalWeb"/>
        <w:spacing w:before="0" w:beforeAutospacing="0" w:after="0" w:afterAutospacing="0" w:line="480" w:lineRule="auto"/>
        <w:contextualSpacing/>
        <w:jc w:val="both"/>
        <w:rPr>
          <w:lang w:val="en-GB"/>
        </w:rPr>
      </w:pPr>
      <w:r w:rsidRPr="009D23FA">
        <w:rPr>
          <w:lang w:val="en-GB"/>
        </w:rPr>
        <w:lastRenderedPageBreak/>
        <w:t xml:space="preserve">We specified all LMMs using the </w:t>
      </w:r>
      <w:r w:rsidRPr="009D23FA">
        <w:rPr>
          <w:i/>
          <w:lang w:val="en-GB"/>
        </w:rPr>
        <w:t>glmmTMB</w:t>
      </w:r>
      <w:r w:rsidRPr="009D23FA">
        <w:rPr>
          <w:lang w:val="en-GB"/>
        </w:rPr>
        <w:t xml:space="preserve"> package (v.0.2.3, Brooks et al., 2017). For both intra- and interspecific priority effects analyses, we modelled fruit weight with a Gaussian distribution. We assessed model residuals using the </w:t>
      </w:r>
      <w:proofErr w:type="spellStart"/>
      <w:r w:rsidRPr="009D23FA">
        <w:rPr>
          <w:i/>
          <w:lang w:val="en-GB"/>
        </w:rPr>
        <w:t>DHARMa</w:t>
      </w:r>
      <w:proofErr w:type="spellEnd"/>
      <w:r w:rsidRPr="009D23FA">
        <w:rPr>
          <w:lang w:val="en-GB"/>
        </w:rPr>
        <w:t xml:space="preserve"> package (v.0.2.2, </w:t>
      </w:r>
      <w:proofErr w:type="spellStart"/>
      <w:r w:rsidRPr="009D23FA">
        <w:rPr>
          <w:lang w:val="en-GB"/>
        </w:rPr>
        <w:t>Hartig</w:t>
      </w:r>
      <w:proofErr w:type="spellEnd"/>
      <w:r w:rsidRPr="009D23FA">
        <w:rPr>
          <w:lang w:val="en-GB"/>
        </w:rPr>
        <w:t xml:space="preserve"> 2019). All analyses were conducted in </w:t>
      </w:r>
      <w:r w:rsidRPr="009D23FA">
        <w:rPr>
          <w:i/>
          <w:lang w:val="en-GB"/>
        </w:rPr>
        <w:t>R</w:t>
      </w:r>
      <w:r w:rsidRPr="009D23FA">
        <w:rPr>
          <w:lang w:val="en-GB"/>
        </w:rPr>
        <w:t xml:space="preserve"> v3.5.1 (R Core Team, 2018).</w:t>
      </w:r>
    </w:p>
    <w:p w14:paraId="4AF1058F" w14:textId="77777777" w:rsidR="00684D3D" w:rsidRPr="009D23FA" w:rsidRDefault="00684D3D" w:rsidP="009D23FA">
      <w:pPr>
        <w:pStyle w:val="NormalWeb"/>
        <w:spacing w:before="0" w:beforeAutospacing="0" w:after="0" w:afterAutospacing="0" w:line="480" w:lineRule="auto"/>
        <w:contextualSpacing/>
        <w:jc w:val="both"/>
        <w:rPr>
          <w:lang w:val="en-GB"/>
        </w:rPr>
      </w:pPr>
    </w:p>
    <w:p w14:paraId="5839147A" w14:textId="7FF152EC" w:rsidR="00E569A8" w:rsidRPr="007F4538" w:rsidRDefault="00E569A8" w:rsidP="009D23FA">
      <w:pPr>
        <w:pStyle w:val="NormalWeb"/>
        <w:spacing w:before="0" w:beforeAutospacing="0" w:after="0" w:afterAutospacing="0" w:line="480" w:lineRule="auto"/>
        <w:contextualSpacing/>
        <w:jc w:val="both"/>
        <w:rPr>
          <w:i/>
          <w:strike/>
          <w:lang w:val="en-GB"/>
        </w:rPr>
      </w:pPr>
      <w:commentRangeStart w:id="59"/>
      <w:r w:rsidRPr="007F4538">
        <w:rPr>
          <w:i/>
          <w:strike/>
          <w:lang w:val="en-GB"/>
        </w:rPr>
        <w:t>Intraspecific priority effects</w:t>
      </w:r>
    </w:p>
    <w:p w14:paraId="680732B9" w14:textId="13FCB8BA" w:rsidR="00E569A8" w:rsidRPr="007F4538" w:rsidRDefault="00E569A8" w:rsidP="009D23FA">
      <w:pPr>
        <w:pStyle w:val="NormalWeb"/>
        <w:spacing w:before="0" w:beforeAutospacing="0" w:after="0" w:afterAutospacing="0" w:line="480" w:lineRule="auto"/>
        <w:contextualSpacing/>
        <w:jc w:val="both"/>
        <w:rPr>
          <w:strike/>
          <w:lang w:val="en-GB"/>
        </w:rPr>
      </w:pPr>
      <w:r w:rsidRPr="007F4538">
        <w:rPr>
          <w:strike/>
          <w:lang w:val="en-GB"/>
        </w:rPr>
        <w:t>We first subsetted our data to single-species compositional visits (</w:t>
      </w:r>
      <w:r w:rsidR="0012533F" w:rsidRPr="007F4538">
        <w:rPr>
          <w:strike/>
          <w:lang w:val="en-GB"/>
        </w:rPr>
        <w:t xml:space="preserve">categorical; </w:t>
      </w:r>
      <w:r w:rsidRPr="007F4538">
        <w:rPr>
          <w:strike/>
          <w:lang w:val="en-GB"/>
        </w:rPr>
        <w:t xml:space="preserve">honeybees or stingless bees). We then estimated fruit </w:t>
      </w:r>
      <w:r w:rsidR="00B659FB" w:rsidRPr="007F4538">
        <w:rPr>
          <w:strike/>
          <w:lang w:val="en-GB"/>
        </w:rPr>
        <w:t xml:space="preserve">set </w:t>
      </w:r>
      <w:r w:rsidRPr="007F4538">
        <w:rPr>
          <w:strike/>
          <w:lang w:val="en-GB"/>
        </w:rPr>
        <w:t>or fruit weight as a function of the first floral visitor’s behaviour (</w:t>
      </w:r>
      <w:r w:rsidR="0012533F" w:rsidRPr="007F4538">
        <w:rPr>
          <w:strike/>
          <w:lang w:val="en-GB"/>
        </w:rPr>
        <w:t>categorical;</w:t>
      </w:r>
      <w:r w:rsidRPr="007F4538">
        <w:rPr>
          <w:strike/>
          <w:lang w:val="en-GB"/>
        </w:rPr>
        <w:t xml:space="preserve"> pollen or nectar foraging) in interaction with </w:t>
      </w:r>
      <w:r w:rsidR="00B659FB" w:rsidRPr="007F4538">
        <w:rPr>
          <w:strike/>
          <w:lang w:val="en-GB"/>
        </w:rPr>
        <w:t xml:space="preserve">the </w:t>
      </w:r>
      <w:r w:rsidRPr="007F4538">
        <w:rPr>
          <w:strike/>
          <w:lang w:val="en-GB"/>
        </w:rPr>
        <w:t xml:space="preserve">proportion of pollen forager visits </w:t>
      </w:r>
      <w:r w:rsidR="0012533F" w:rsidRPr="007F4538">
        <w:rPr>
          <w:strike/>
          <w:lang w:val="en-GB"/>
        </w:rPr>
        <w:t xml:space="preserve">(continuous) </w:t>
      </w:r>
      <w:r w:rsidRPr="007F4538">
        <w:rPr>
          <w:strike/>
          <w:lang w:val="en-GB"/>
        </w:rPr>
        <w:t>and total number of floral visits</w:t>
      </w:r>
      <w:r w:rsidR="0012533F" w:rsidRPr="007F4538">
        <w:rPr>
          <w:strike/>
          <w:lang w:val="en-GB"/>
        </w:rPr>
        <w:t xml:space="preserve"> (continuous)</w:t>
      </w:r>
      <w:r w:rsidRPr="007F4538">
        <w:rPr>
          <w:strike/>
          <w:lang w:val="en-GB"/>
        </w:rPr>
        <w:t xml:space="preserve">. Again, in blueberry, we included </w:t>
      </w:r>
      <w:r w:rsidR="008907B7" w:rsidRPr="007F4538">
        <w:rPr>
          <w:strike/>
          <w:lang w:val="en-GB"/>
        </w:rPr>
        <w:t>one</w:t>
      </w:r>
      <w:r w:rsidRPr="007F4538">
        <w:rPr>
          <w:strike/>
          <w:lang w:val="en-GB"/>
        </w:rPr>
        <w:t xml:space="preserve"> random </w:t>
      </w:r>
      <w:proofErr w:type="gramStart"/>
      <w:r w:rsidRPr="007F4538">
        <w:rPr>
          <w:strike/>
          <w:lang w:val="en-GB"/>
        </w:rPr>
        <w:t>terms</w:t>
      </w:r>
      <w:proofErr w:type="gramEnd"/>
      <w:r w:rsidRPr="007F4538">
        <w:rPr>
          <w:strike/>
          <w:lang w:val="en-GB"/>
        </w:rPr>
        <w:t xml:space="preserve">: </w:t>
      </w:r>
      <w:r w:rsidRPr="007F4538">
        <w:rPr>
          <w:i/>
          <w:strike/>
          <w:lang w:val="en-GB"/>
        </w:rPr>
        <w:t>year,</w:t>
      </w:r>
      <w:r w:rsidR="00620F0D" w:rsidRPr="007F4538">
        <w:rPr>
          <w:i/>
          <w:strike/>
          <w:lang w:val="en-GB"/>
        </w:rPr>
        <w:t xml:space="preserve"> </w:t>
      </w:r>
      <w:r w:rsidR="00620F0D" w:rsidRPr="007F4538">
        <w:rPr>
          <w:strike/>
          <w:lang w:val="en-GB"/>
        </w:rPr>
        <w:t xml:space="preserve">as visitation data were collected in </w:t>
      </w:r>
      <w:r w:rsidR="008907B7" w:rsidRPr="007F4538">
        <w:rPr>
          <w:strike/>
          <w:lang w:val="en-GB"/>
        </w:rPr>
        <w:t>the</w:t>
      </w:r>
      <w:r w:rsidR="00620F0D" w:rsidRPr="007F4538">
        <w:rPr>
          <w:strike/>
          <w:lang w:val="en-GB"/>
        </w:rPr>
        <w:t xml:space="preserve"> block across two years,</w:t>
      </w:r>
      <w:r w:rsidRPr="007F4538">
        <w:rPr>
          <w:i/>
          <w:strike/>
          <w:lang w:val="en-GB"/>
        </w:rPr>
        <w:t xml:space="preserve"> </w:t>
      </w:r>
      <w:r w:rsidRPr="007F4538">
        <w:rPr>
          <w:strike/>
          <w:lang w:val="en-GB"/>
        </w:rPr>
        <w:t xml:space="preserve">and in raspberry, one random term: </w:t>
      </w:r>
      <w:r w:rsidRPr="007F4538">
        <w:rPr>
          <w:i/>
          <w:strike/>
          <w:lang w:val="en-GB"/>
        </w:rPr>
        <w:t>block</w:t>
      </w:r>
      <w:r w:rsidR="008907B7" w:rsidRPr="007F4538">
        <w:rPr>
          <w:i/>
          <w:strike/>
          <w:lang w:val="en-GB"/>
        </w:rPr>
        <w:t xml:space="preserve">, </w:t>
      </w:r>
      <w:r w:rsidR="008907B7" w:rsidRPr="007F4538">
        <w:rPr>
          <w:strike/>
          <w:lang w:val="en-GB"/>
        </w:rPr>
        <w:t>as data were collected across multiple blocks</w:t>
      </w:r>
      <w:r w:rsidRPr="007F4538">
        <w:rPr>
          <w:strike/>
          <w:lang w:val="en-GB"/>
        </w:rPr>
        <w:t xml:space="preserve">. </w:t>
      </w:r>
      <w:commentRangeEnd w:id="59"/>
      <w:r w:rsidR="008555F1">
        <w:rPr>
          <w:rStyle w:val="CommentReference"/>
          <w:rFonts w:asciiTheme="minorHAnsi" w:eastAsiaTheme="minorHAnsi" w:hAnsiTheme="minorHAnsi" w:cstheme="minorBidi"/>
          <w:lang w:val="en-GB"/>
        </w:rPr>
        <w:commentReference w:id="59"/>
      </w:r>
    </w:p>
    <w:p w14:paraId="72F8C908" w14:textId="407AD123" w:rsidR="00E569A8" w:rsidRPr="009D23FA" w:rsidRDefault="00E569A8" w:rsidP="009D23FA">
      <w:pPr>
        <w:pStyle w:val="NormalWeb"/>
        <w:spacing w:before="0" w:beforeAutospacing="0" w:after="0" w:afterAutospacing="0" w:line="480" w:lineRule="auto"/>
        <w:contextualSpacing/>
        <w:jc w:val="both"/>
        <w:rPr>
          <w:lang w:val="en-GB"/>
        </w:rPr>
      </w:pPr>
    </w:p>
    <w:p w14:paraId="42A5343F" w14:textId="1AEF87C2" w:rsidR="008907B7" w:rsidRPr="009D23FA" w:rsidRDefault="009D23FA" w:rsidP="009D23FA">
      <w:pPr>
        <w:spacing w:line="480" w:lineRule="auto"/>
        <w:contextualSpacing/>
        <w:jc w:val="both"/>
        <w:rPr>
          <w:rFonts w:ascii="Times New Roman" w:hAnsi="Times New Roman" w:cs="Times New Roman"/>
          <w:b/>
          <w:sz w:val="32"/>
        </w:rPr>
      </w:pPr>
      <w:r w:rsidRPr="009D23FA">
        <w:rPr>
          <w:rFonts w:ascii="Times New Roman" w:hAnsi="Times New Roman" w:cs="Times New Roman"/>
          <w:b/>
          <w:sz w:val="32"/>
        </w:rPr>
        <w:t>Results</w:t>
      </w:r>
    </w:p>
    <w:p w14:paraId="69431155" w14:textId="77777777" w:rsidR="007A58B9" w:rsidRPr="001A163D" w:rsidRDefault="007A58B9" w:rsidP="007A58B9">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Does a mixture of floral visits from different pollinator species result in heavier fruits than visits from a single species? </w:t>
      </w:r>
    </w:p>
    <w:p w14:paraId="4CFCDEB1" w14:textId="77777777" w:rsidR="007A58B9" w:rsidRPr="001A163D" w:rsidRDefault="007A58B9" w:rsidP="007A58B9">
      <w:pPr>
        <w:spacing w:line="480" w:lineRule="auto"/>
        <w:contextualSpacing/>
        <w:jc w:val="both"/>
        <w:rPr>
          <w:rFonts w:ascii="Times New Roman" w:hAnsi="Times New Roman" w:cs="Times New Roman"/>
        </w:rPr>
      </w:pPr>
    </w:p>
    <w:p w14:paraId="1BF80CF6" w14:textId="16174E42"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For blueberry, we found that fruit weight increased with an increasing number of visits from honeybees (slope = 0.1</w:t>
      </w:r>
      <w:r>
        <w:rPr>
          <w:rFonts w:ascii="Times New Roman" w:hAnsi="Times New Roman" w:cs="Times New Roman"/>
        </w:rPr>
        <w:t>36</w:t>
      </w:r>
      <w:r w:rsidRPr="001A163D">
        <w:rPr>
          <w:rFonts w:ascii="Times New Roman" w:hAnsi="Times New Roman" w:cs="Times New Roman"/>
        </w:rPr>
        <w:t xml:space="preserve"> ± 0.0</w:t>
      </w:r>
      <w:r>
        <w:rPr>
          <w:rFonts w:ascii="Times New Roman" w:hAnsi="Times New Roman" w:cs="Times New Roman"/>
        </w:rPr>
        <w:t>49</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2.</w:t>
      </w:r>
      <w:r>
        <w:rPr>
          <w:rFonts w:ascii="Times New Roman" w:hAnsi="Times New Roman" w:cs="Times New Roman"/>
        </w:rPr>
        <w:t>759</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03</w:t>
      </w:r>
      <w:r w:rsidRPr="001A163D">
        <w:rPr>
          <w:rFonts w:ascii="Times New Roman" w:hAnsi="Times New Roman" w:cs="Times New Roman"/>
        </w:rPr>
        <w:t>; Figure 3)</w:t>
      </w:r>
      <w:r>
        <w:rPr>
          <w:rFonts w:ascii="Times New Roman" w:hAnsi="Times New Roman" w:cs="Times New Roman"/>
        </w:rPr>
        <w:t xml:space="preserve"> and weakly for stingless</w:t>
      </w:r>
      <w:r w:rsidRPr="001A163D">
        <w:rPr>
          <w:rFonts w:ascii="Times New Roman" w:hAnsi="Times New Roman" w:cs="Times New Roman"/>
        </w:rPr>
        <w:t xml:space="preserve"> bees combined with honeybees (slope = 0.02</w:t>
      </w:r>
      <w:r>
        <w:rPr>
          <w:rFonts w:ascii="Times New Roman" w:hAnsi="Times New Roman" w:cs="Times New Roman"/>
        </w:rPr>
        <w:t>2</w:t>
      </w:r>
      <w:r w:rsidRPr="001A163D">
        <w:rPr>
          <w:rFonts w:ascii="Times New Roman" w:hAnsi="Times New Roman" w:cs="Times New Roman"/>
        </w:rPr>
        <w:t xml:space="preserve"> ± 0.01</w:t>
      </w:r>
      <w:r>
        <w:rPr>
          <w:rFonts w:ascii="Times New Roman" w:hAnsi="Times New Roman" w:cs="Times New Roman"/>
        </w:rPr>
        <w:t>6</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 1.</w:t>
      </w:r>
      <w:r>
        <w:rPr>
          <w:rFonts w:ascii="Times New Roman" w:hAnsi="Times New Roman" w:cs="Times New Roman"/>
        </w:rPr>
        <w:t>318</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0.0</w:t>
      </w:r>
      <w:r>
        <w:rPr>
          <w:rFonts w:ascii="Times New Roman" w:hAnsi="Times New Roman" w:cs="Times New Roman"/>
        </w:rPr>
        <w:t>95</w:t>
      </w:r>
      <w:r w:rsidRPr="001A163D">
        <w:rPr>
          <w:rFonts w:ascii="Times New Roman" w:hAnsi="Times New Roman" w:cs="Times New Roman"/>
        </w:rPr>
        <w:t>) but not for stingless bees only (slope = 0.0</w:t>
      </w:r>
      <w:r>
        <w:rPr>
          <w:rFonts w:ascii="Times New Roman" w:hAnsi="Times New Roman" w:cs="Times New Roman"/>
        </w:rPr>
        <w:t>18</w:t>
      </w:r>
      <w:r w:rsidRPr="001A163D">
        <w:rPr>
          <w:rFonts w:ascii="Times New Roman" w:hAnsi="Times New Roman" w:cs="Times New Roman"/>
        </w:rPr>
        <w:t xml:space="preserve"> ± 0.07</w:t>
      </w:r>
      <w:r>
        <w:rPr>
          <w:rFonts w:ascii="Times New Roman" w:hAnsi="Times New Roman" w:cs="Times New Roman"/>
        </w:rPr>
        <w:t>8</w:t>
      </w:r>
      <w:r w:rsidRPr="001A163D">
        <w:rPr>
          <w:rFonts w:ascii="Times New Roman" w:hAnsi="Times New Roman" w:cs="Times New Roman"/>
        </w:rPr>
        <w:t xml:space="preserve">, </w:t>
      </w:r>
      <w:r w:rsidRPr="001A163D">
        <w:rPr>
          <w:rFonts w:ascii="Times New Roman" w:hAnsi="Times New Roman" w:cs="Times New Roman"/>
          <w:i/>
        </w:rPr>
        <w:t>z</w:t>
      </w:r>
      <w:r w:rsidRPr="001A163D">
        <w:rPr>
          <w:rFonts w:ascii="Times New Roman" w:hAnsi="Times New Roman" w:cs="Times New Roman"/>
        </w:rPr>
        <w:t xml:space="preserve"> =</w:t>
      </w:r>
      <w:r>
        <w:rPr>
          <w:rFonts w:ascii="Times New Roman" w:hAnsi="Times New Roman" w:cs="Times New Roman"/>
        </w:rPr>
        <w:t xml:space="preserve"> </w:t>
      </w:r>
      <w:r w:rsidRPr="001A163D">
        <w:rPr>
          <w:rFonts w:ascii="Times New Roman" w:hAnsi="Times New Roman" w:cs="Times New Roman"/>
        </w:rPr>
        <w:t>0.</w:t>
      </w:r>
      <w:r>
        <w:rPr>
          <w:rFonts w:ascii="Times New Roman" w:hAnsi="Times New Roman" w:cs="Times New Roman"/>
        </w:rPr>
        <w:t>237</w:t>
      </w:r>
      <w:r w:rsidRPr="001A163D">
        <w:rPr>
          <w:rFonts w:ascii="Times New Roman" w:hAnsi="Times New Roman" w:cs="Times New Roman"/>
        </w:rPr>
        <w:t xml:space="preserve">, </w:t>
      </w:r>
      <w:r w:rsidRPr="001A163D">
        <w:rPr>
          <w:rFonts w:ascii="Times New Roman" w:hAnsi="Times New Roman" w:cs="Times New Roman"/>
          <w:i/>
        </w:rPr>
        <w:t>P</w:t>
      </w:r>
      <w:r w:rsidRPr="001A163D">
        <w:rPr>
          <w:rFonts w:ascii="Times New Roman" w:hAnsi="Times New Roman" w:cs="Times New Roman"/>
        </w:rPr>
        <w:t xml:space="preserve"> = 0.</w:t>
      </w:r>
      <w:r>
        <w:rPr>
          <w:rFonts w:ascii="Times New Roman" w:hAnsi="Times New Roman" w:cs="Times New Roman"/>
        </w:rPr>
        <w:t>407</w:t>
      </w:r>
      <w:r w:rsidRPr="001A163D">
        <w:rPr>
          <w:rFonts w:ascii="Times New Roman" w:hAnsi="Times New Roman" w:cs="Times New Roman"/>
        </w:rPr>
        <w:t xml:space="preserve">). </w:t>
      </w:r>
      <w:r>
        <w:rPr>
          <w:rFonts w:ascii="Times New Roman" w:hAnsi="Times New Roman" w:cs="Times New Roman"/>
        </w:rPr>
        <w:t>Overall, fresh weight from flowers visited by both honeybees</w:t>
      </w:r>
      <w:r w:rsidR="008555F1">
        <w:rPr>
          <w:rFonts w:ascii="Times New Roman" w:hAnsi="Times New Roman" w:cs="Times New Roman"/>
        </w:rPr>
        <w:t xml:space="preserve"> and stingless bees</w:t>
      </w:r>
      <w:r>
        <w:rPr>
          <w:rFonts w:ascii="Times New Roman" w:hAnsi="Times New Roman" w:cs="Times New Roman"/>
        </w:rPr>
        <w:t xml:space="preserve"> were significantly greater than those visited by honeybees alone (contrast:</w:t>
      </w:r>
      <w:r w:rsidRPr="0007230B">
        <w:rPr>
          <w:rFonts w:ascii="Times New Roman" w:hAnsi="Times New Roman" w:cs="Times New Roman"/>
        </w:rPr>
        <w:t xml:space="preserve"> 0.114 </w:t>
      </w:r>
      <w:r w:rsidRPr="001A163D">
        <w:rPr>
          <w:rFonts w:ascii="Times New Roman" w:hAnsi="Times New Roman" w:cs="Times New Roman"/>
        </w:rPr>
        <w:t>±</w:t>
      </w:r>
      <w:r>
        <w:rPr>
          <w:rFonts w:ascii="Times New Roman" w:hAnsi="Times New Roman" w:cs="Times New Roman"/>
        </w:rPr>
        <w:t xml:space="preserve"> </w:t>
      </w:r>
      <w:r w:rsidRPr="0007230B">
        <w:rPr>
          <w:rFonts w:ascii="Times New Roman" w:hAnsi="Times New Roman" w:cs="Times New Roman"/>
        </w:rPr>
        <w:t>0.0519</w:t>
      </w:r>
      <w:r>
        <w:rPr>
          <w:rFonts w:ascii="Times New Roman" w:hAnsi="Times New Roman" w:cs="Times New Roman"/>
        </w:rPr>
        <w:t xml:space="preserve">, </w:t>
      </w:r>
      <w:r>
        <w:rPr>
          <w:rFonts w:ascii="Times New Roman" w:hAnsi="Times New Roman" w:cs="Times New Roman"/>
          <w:i/>
        </w:rPr>
        <w:t xml:space="preserve">t </w:t>
      </w:r>
      <w:r>
        <w:rPr>
          <w:rFonts w:ascii="Times New Roman" w:hAnsi="Times New Roman" w:cs="Times New Roman"/>
        </w:rPr>
        <w:t>=</w:t>
      </w:r>
      <w:r w:rsidRPr="0007230B">
        <w:rPr>
          <w:rFonts w:ascii="Times New Roman" w:hAnsi="Times New Roman" w:cs="Times New Roman"/>
        </w:rPr>
        <w:t xml:space="preserve"> 2.199</w:t>
      </w:r>
      <w:r>
        <w:rPr>
          <w:rFonts w:ascii="Times New Roman" w:hAnsi="Times New Roman" w:cs="Times New Roman"/>
        </w:rPr>
        <w:t xml:space="preserve">, </w:t>
      </w:r>
      <w:r w:rsidRPr="00542335">
        <w:rPr>
          <w:rFonts w:ascii="Times New Roman" w:hAnsi="Times New Roman" w:cs="Times New Roman"/>
          <w:i/>
        </w:rPr>
        <w:t>P</w:t>
      </w:r>
      <w:r>
        <w:rPr>
          <w:rFonts w:ascii="Times New Roman" w:hAnsi="Times New Roman" w:cs="Times New Roman"/>
        </w:rPr>
        <w:t xml:space="preserve"> = </w:t>
      </w:r>
      <w:r w:rsidRPr="0007230B">
        <w:rPr>
          <w:rFonts w:ascii="Times New Roman" w:hAnsi="Times New Roman" w:cs="Times New Roman"/>
        </w:rPr>
        <w:t>0.044</w:t>
      </w:r>
      <w:r>
        <w:rPr>
          <w:rFonts w:ascii="Times New Roman" w:hAnsi="Times New Roman" w:cs="Times New Roman"/>
        </w:rPr>
        <w:t>).</w:t>
      </w:r>
    </w:p>
    <w:p w14:paraId="1615F8FC" w14:textId="77777777" w:rsidR="007A58B9" w:rsidRPr="001A163D" w:rsidRDefault="007A58B9" w:rsidP="007A58B9">
      <w:pPr>
        <w:spacing w:line="480" w:lineRule="auto"/>
        <w:contextual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13D29F3D" wp14:editId="1233AA4D">
            <wp:extent cx="5727700" cy="23863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ueberry_composition.pdf"/>
                    <pic:cNvPicPr/>
                  </pic:nvPicPr>
                  <pic:blipFill>
                    <a:blip r:embed="rId10"/>
                    <a:stretch>
                      <a:fillRect/>
                    </a:stretch>
                  </pic:blipFill>
                  <pic:spPr>
                    <a:xfrm>
                      <a:off x="0" y="0"/>
                      <a:ext cx="5727700" cy="2386330"/>
                    </a:xfrm>
                    <a:prstGeom prst="rect">
                      <a:avLst/>
                    </a:prstGeom>
                  </pic:spPr>
                </pic:pic>
              </a:graphicData>
            </a:graphic>
          </wp:inline>
        </w:drawing>
      </w:r>
    </w:p>
    <w:p w14:paraId="63FD9730"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3.</w:t>
      </w:r>
      <w:r w:rsidRPr="001A163D">
        <w:rPr>
          <w:rFonts w:ascii="Times New Roman" w:hAnsi="Times New Roman" w:cs="Times New Roman"/>
        </w:rPr>
        <w:t xml:space="preserve"> Weight of blueberry fruit from flowers visited by only honeybees or stingless bees or a mixture of honeybees and stingless bees. Solid lines are the model-estimated fruit weights with an increasing number of pollinator visits and shaded ribbons are the model-estimated confidence intervals. Hollow circles are the actual data.</w:t>
      </w:r>
    </w:p>
    <w:p w14:paraId="129DFCC2" w14:textId="77777777" w:rsidR="007A58B9" w:rsidRPr="001A163D" w:rsidRDefault="007A58B9" w:rsidP="007A58B9">
      <w:pPr>
        <w:spacing w:line="480" w:lineRule="auto"/>
        <w:contextualSpacing/>
        <w:jc w:val="both"/>
        <w:rPr>
          <w:rFonts w:ascii="Times New Roman" w:hAnsi="Times New Roman" w:cs="Times New Roman"/>
        </w:rPr>
      </w:pPr>
    </w:p>
    <w:p w14:paraId="51F65CAB"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rPr>
        <w:t>In contrast, for raspberry, we found that fruit weight increased with an increasing number of visits from s</w:t>
      </w:r>
      <w:r>
        <w:rPr>
          <w:rFonts w:ascii="Times New Roman" w:hAnsi="Times New Roman" w:cs="Times New Roman"/>
        </w:rPr>
        <w:t>t</w:t>
      </w:r>
      <w:r w:rsidRPr="001A163D">
        <w:rPr>
          <w:rFonts w:ascii="Times New Roman" w:hAnsi="Times New Roman" w:cs="Times New Roman"/>
        </w:rPr>
        <w:t>ingles</w:t>
      </w:r>
      <w:r>
        <w:rPr>
          <w:rFonts w:ascii="Times New Roman" w:hAnsi="Times New Roman" w:cs="Times New Roman"/>
        </w:rPr>
        <w:t>s</w:t>
      </w:r>
      <w:r w:rsidRPr="001A163D">
        <w:rPr>
          <w:rFonts w:ascii="Times New Roman" w:hAnsi="Times New Roman" w:cs="Times New Roman"/>
        </w:rPr>
        <w:t xml:space="preserve"> bees (slope = 0.178 ± 0.069, </w:t>
      </w:r>
      <w:r w:rsidRPr="001A163D">
        <w:rPr>
          <w:rFonts w:ascii="Times New Roman" w:hAnsi="Times New Roman" w:cs="Times New Roman"/>
          <w:i/>
        </w:rPr>
        <w:t>z</w:t>
      </w:r>
      <w:r w:rsidRPr="001A163D">
        <w:rPr>
          <w:rFonts w:ascii="Times New Roman" w:hAnsi="Times New Roman" w:cs="Times New Roman"/>
        </w:rPr>
        <w:t xml:space="preserve"> = 2.559, </w:t>
      </w:r>
      <w:r w:rsidRPr="001A163D">
        <w:rPr>
          <w:rFonts w:ascii="Times New Roman" w:hAnsi="Times New Roman" w:cs="Times New Roman"/>
          <w:i/>
        </w:rPr>
        <w:t>P</w:t>
      </w:r>
      <w:r w:rsidRPr="001A163D">
        <w:rPr>
          <w:rFonts w:ascii="Times New Roman" w:hAnsi="Times New Roman" w:cs="Times New Roman"/>
        </w:rPr>
        <w:t xml:space="preserve"> = 0.006; Figure 4) and stingless bees combined with honeybees (slope = 0.043 ± 0.016, </w:t>
      </w:r>
      <w:r w:rsidRPr="001A163D">
        <w:rPr>
          <w:rFonts w:ascii="Times New Roman" w:hAnsi="Times New Roman" w:cs="Times New Roman"/>
          <w:i/>
        </w:rPr>
        <w:t>z</w:t>
      </w:r>
      <w:r w:rsidRPr="001A163D">
        <w:rPr>
          <w:rFonts w:ascii="Times New Roman" w:hAnsi="Times New Roman" w:cs="Times New Roman"/>
        </w:rPr>
        <w:t xml:space="preserve"> = 2.657, </w:t>
      </w:r>
      <w:r w:rsidRPr="001A163D">
        <w:rPr>
          <w:rFonts w:ascii="Times New Roman" w:hAnsi="Times New Roman" w:cs="Times New Roman"/>
          <w:i/>
        </w:rPr>
        <w:t>P</w:t>
      </w:r>
      <w:r w:rsidRPr="001A163D">
        <w:rPr>
          <w:rFonts w:ascii="Times New Roman" w:hAnsi="Times New Roman" w:cs="Times New Roman"/>
        </w:rPr>
        <w:t xml:space="preserve"> = 0.0042) but not from honeybees only (slope = 0.026 ± 0.029, </w:t>
      </w:r>
      <w:r w:rsidRPr="001A163D">
        <w:rPr>
          <w:rFonts w:ascii="Times New Roman" w:hAnsi="Times New Roman" w:cs="Times New Roman"/>
          <w:i/>
        </w:rPr>
        <w:t>z</w:t>
      </w:r>
      <w:r w:rsidRPr="001A163D">
        <w:rPr>
          <w:rFonts w:ascii="Times New Roman" w:hAnsi="Times New Roman" w:cs="Times New Roman"/>
        </w:rPr>
        <w:t xml:space="preserve"> = 0.886, </w:t>
      </w:r>
      <w:r w:rsidRPr="001A163D">
        <w:rPr>
          <w:rFonts w:ascii="Times New Roman" w:hAnsi="Times New Roman" w:cs="Times New Roman"/>
          <w:i/>
        </w:rPr>
        <w:t>P</w:t>
      </w:r>
      <w:r w:rsidRPr="001A163D">
        <w:rPr>
          <w:rFonts w:ascii="Times New Roman" w:hAnsi="Times New Roman" w:cs="Times New Roman"/>
        </w:rPr>
        <w:t xml:space="preserve"> = 0.1883).</w:t>
      </w:r>
    </w:p>
    <w:p w14:paraId="734DDCD1" w14:textId="77777777" w:rsidR="007A58B9" w:rsidRPr="001A163D" w:rsidRDefault="007A58B9" w:rsidP="007A58B9">
      <w:pPr>
        <w:spacing w:line="480" w:lineRule="auto"/>
        <w:contextualSpacing/>
        <w:jc w:val="both"/>
        <w:rPr>
          <w:rFonts w:ascii="Times New Roman" w:hAnsi="Times New Roman" w:cs="Times New Roman"/>
        </w:rPr>
      </w:pPr>
      <w:r>
        <w:rPr>
          <w:rFonts w:ascii="Times New Roman" w:hAnsi="Times New Roman" w:cs="Times New Roman"/>
          <w:noProof/>
        </w:rPr>
        <w:drawing>
          <wp:inline distT="0" distB="0" distL="0" distR="0" wp14:anchorId="6318F5DB" wp14:editId="4F9CC101">
            <wp:extent cx="6026579" cy="2510852"/>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pberry_composition.pdf"/>
                    <pic:cNvPicPr/>
                  </pic:nvPicPr>
                  <pic:blipFill>
                    <a:blip r:embed="rId11"/>
                    <a:stretch>
                      <a:fillRect/>
                    </a:stretch>
                  </pic:blipFill>
                  <pic:spPr>
                    <a:xfrm>
                      <a:off x="0" y="0"/>
                      <a:ext cx="6030187" cy="2512355"/>
                    </a:xfrm>
                    <a:prstGeom prst="rect">
                      <a:avLst/>
                    </a:prstGeom>
                  </pic:spPr>
                </pic:pic>
              </a:graphicData>
            </a:graphic>
          </wp:inline>
        </w:drawing>
      </w:r>
    </w:p>
    <w:p w14:paraId="0D1D2FD2" w14:textId="77777777" w:rsidR="007A58B9" w:rsidRPr="001A163D" w:rsidRDefault="007A58B9" w:rsidP="007A58B9">
      <w:pPr>
        <w:spacing w:line="480" w:lineRule="auto"/>
        <w:contextualSpacing/>
        <w:jc w:val="both"/>
        <w:rPr>
          <w:rFonts w:ascii="Times New Roman" w:hAnsi="Times New Roman" w:cs="Times New Roman"/>
        </w:rPr>
      </w:pPr>
      <w:r w:rsidRPr="001A163D">
        <w:rPr>
          <w:rFonts w:ascii="Times New Roman" w:hAnsi="Times New Roman" w:cs="Times New Roman"/>
          <w:b/>
        </w:rPr>
        <w:t>Figure 4.</w:t>
      </w:r>
      <w:r w:rsidRPr="001A163D">
        <w:rPr>
          <w:rFonts w:ascii="Times New Roman" w:hAnsi="Times New Roman" w:cs="Times New Roman"/>
        </w:rPr>
        <w:t xml:space="preserve"> Weight of raspberry fruit from flowers visited by only honeybees or stingless bees or a mixture of honeybees and stingless bees. Solid lines are the model-estimated fruit weights </w:t>
      </w:r>
      <w:r w:rsidRPr="001A163D">
        <w:rPr>
          <w:rFonts w:ascii="Times New Roman" w:hAnsi="Times New Roman" w:cs="Times New Roman"/>
        </w:rPr>
        <w:lastRenderedPageBreak/>
        <w:t>with an increasing number of pollinator visits and shaded ribbons are the model-estimated confidence intervals. Hollow circles are the actual data.</w:t>
      </w:r>
    </w:p>
    <w:p w14:paraId="33C0425D" w14:textId="77777777" w:rsidR="007A58B9" w:rsidRPr="001A163D" w:rsidRDefault="007A58B9" w:rsidP="007A58B9">
      <w:pPr>
        <w:spacing w:line="480" w:lineRule="auto"/>
        <w:contextualSpacing/>
        <w:jc w:val="both"/>
        <w:rPr>
          <w:rFonts w:ascii="Times New Roman" w:hAnsi="Times New Roman" w:cs="Times New Roman"/>
        </w:rPr>
      </w:pPr>
    </w:p>
    <w:p w14:paraId="71BEB0AA" w14:textId="77777777" w:rsidR="007A58B9" w:rsidRPr="001A163D" w:rsidRDefault="007A58B9" w:rsidP="007A58B9">
      <w:pPr>
        <w:spacing w:line="480" w:lineRule="auto"/>
        <w:contextualSpacing/>
        <w:jc w:val="both"/>
        <w:rPr>
          <w:rFonts w:ascii="Times New Roman" w:hAnsi="Times New Roman" w:cs="Times New Roman"/>
        </w:rPr>
      </w:pPr>
      <w:commentRangeStart w:id="60"/>
      <w:commentRangeStart w:id="61"/>
      <w:r w:rsidRPr="001A163D">
        <w:rPr>
          <w:rFonts w:ascii="Times New Roman" w:hAnsi="Times New Roman" w:cs="Times New Roman"/>
        </w:rPr>
        <w:t>Despite these trends, for both raspberry and blueberry we found no differences between slopes (association between fruit weight and the number of pollinator visits) for fruits produced from stingless bee versus honeybee visits. Similarly, there were no differences between slopes for fruits produced from a mixture of stingless bee and honeybee visits versus visits from either one of these taxa (Table SX).</w:t>
      </w:r>
      <w:commentRangeEnd w:id="60"/>
      <w:r w:rsidRPr="001A163D">
        <w:rPr>
          <w:rStyle w:val="CommentReference"/>
        </w:rPr>
        <w:commentReference w:id="60"/>
      </w:r>
      <w:commentRangeEnd w:id="61"/>
      <w:r>
        <w:rPr>
          <w:rStyle w:val="CommentReference"/>
        </w:rPr>
        <w:commentReference w:id="61"/>
      </w:r>
    </w:p>
    <w:p w14:paraId="3B8C6384" w14:textId="77777777" w:rsidR="007A58B9" w:rsidRDefault="007A58B9" w:rsidP="007A58B9">
      <w:pPr>
        <w:spacing w:line="480" w:lineRule="auto"/>
        <w:contextualSpacing/>
        <w:jc w:val="both"/>
        <w:rPr>
          <w:rFonts w:ascii="Times New Roman" w:hAnsi="Times New Roman" w:cs="Times New Roman"/>
        </w:rPr>
      </w:pPr>
    </w:p>
    <w:p w14:paraId="7237EACD" w14:textId="77777777" w:rsidR="009D23FA" w:rsidRPr="009D23FA" w:rsidRDefault="009D23FA" w:rsidP="009D23FA">
      <w:pPr>
        <w:spacing w:line="480" w:lineRule="auto"/>
        <w:contextualSpacing/>
        <w:jc w:val="both"/>
        <w:rPr>
          <w:rFonts w:ascii="Times New Roman" w:hAnsi="Times New Roman" w:cs="Times New Roman"/>
          <w:b/>
        </w:rPr>
      </w:pPr>
    </w:p>
    <w:p w14:paraId="09FB06BE" w14:textId="77777777" w:rsidR="009D23FA" w:rsidRDefault="009D23FA" w:rsidP="009D23FA">
      <w:pPr>
        <w:spacing w:line="480" w:lineRule="auto"/>
        <w:contextualSpacing/>
        <w:jc w:val="both"/>
        <w:rPr>
          <w:rFonts w:ascii="Times New Roman" w:hAnsi="Times New Roman" w:cs="Times New Roman"/>
          <w:b/>
        </w:rPr>
      </w:pPr>
      <w:r w:rsidRPr="001A163D">
        <w:rPr>
          <w:rFonts w:ascii="Times New Roman" w:hAnsi="Times New Roman" w:cs="Times New Roman"/>
          <w:b/>
        </w:rPr>
        <w:t xml:space="preserve">Do </w:t>
      </w:r>
      <w:r>
        <w:rPr>
          <w:rFonts w:ascii="Times New Roman" w:hAnsi="Times New Roman" w:cs="Times New Roman"/>
          <w:b/>
        </w:rPr>
        <w:t xml:space="preserve">interspecific </w:t>
      </w:r>
      <w:r w:rsidRPr="001A163D">
        <w:rPr>
          <w:rFonts w:ascii="Times New Roman" w:hAnsi="Times New Roman" w:cs="Times New Roman"/>
          <w:b/>
        </w:rPr>
        <w:t>pollinator priority effects mediate fruit weight in different plant species with distinct floral structures?</w:t>
      </w:r>
    </w:p>
    <w:p w14:paraId="7E3E5733" w14:textId="77777777" w:rsidR="009D23FA" w:rsidRPr="001A163D" w:rsidRDefault="009D23FA" w:rsidP="009D23FA">
      <w:pPr>
        <w:spacing w:line="480" w:lineRule="auto"/>
        <w:contextualSpacing/>
        <w:jc w:val="both"/>
        <w:rPr>
          <w:rFonts w:ascii="Times New Roman" w:hAnsi="Times New Roman" w:cs="Times New Roman"/>
        </w:rPr>
      </w:pPr>
    </w:p>
    <w:p w14:paraId="38A437DD" w14:textId="117CECDD"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rPr>
        <w:t xml:space="preserve">We detected a strong priority effect in blueberry, whereby fruit produced from flowers that received their first visit from a stingless bee were initially </w:t>
      </w:r>
      <w:r w:rsidR="008555F1">
        <w:rPr>
          <w:rFonts w:ascii="Times New Roman" w:hAnsi="Times New Roman" w:cs="Times New Roman"/>
          <w:highlight w:val="yellow"/>
        </w:rPr>
        <w:t>79</w:t>
      </w:r>
      <w:r w:rsidRPr="006D689F">
        <w:rPr>
          <w:rFonts w:ascii="Times New Roman" w:hAnsi="Times New Roman" w:cs="Times New Roman"/>
          <w:highlight w:val="yellow"/>
        </w:rPr>
        <w:t>%</w:t>
      </w:r>
      <w:r w:rsidRPr="001A163D">
        <w:rPr>
          <w:rFonts w:ascii="Times New Roman" w:hAnsi="Times New Roman" w:cs="Times New Roman"/>
        </w:rPr>
        <w:t xml:space="preserve"> heavier than those that had a honeybee visit first</w:t>
      </w:r>
      <w:r w:rsidR="007A58B9">
        <w:rPr>
          <w:rFonts w:ascii="Times New Roman" w:hAnsi="Times New Roman" w:cs="Times New Roman"/>
        </w:rPr>
        <w:t xml:space="preserve"> (</w:t>
      </w:r>
      <w:r w:rsidR="007A58B9">
        <w:rPr>
          <w:rFonts w:ascii="Times New Roman" w:hAnsi="Times New Roman" w:cs="Times New Roman"/>
          <w:i/>
        </w:rPr>
        <w:t xml:space="preserve">t = </w:t>
      </w:r>
      <w:r w:rsidR="007A58B9" w:rsidRPr="007A58B9">
        <w:rPr>
          <w:rFonts w:ascii="Times New Roman" w:hAnsi="Times New Roman" w:cs="Times New Roman"/>
        </w:rPr>
        <w:t xml:space="preserve">2.601 </w:t>
      </w:r>
      <w:r w:rsidR="007A58B9">
        <w:rPr>
          <w:rFonts w:ascii="Times New Roman" w:hAnsi="Times New Roman" w:cs="Times New Roman"/>
        </w:rPr>
        <w:t xml:space="preserve">, </w:t>
      </w:r>
      <w:r w:rsidR="007A58B9" w:rsidRPr="007F4538">
        <w:rPr>
          <w:rFonts w:ascii="Times New Roman" w:hAnsi="Times New Roman" w:cs="Times New Roman"/>
          <w:i/>
        </w:rPr>
        <w:t>P</w:t>
      </w:r>
      <w:r w:rsidR="007A58B9">
        <w:rPr>
          <w:rFonts w:ascii="Times New Roman" w:hAnsi="Times New Roman" w:cs="Times New Roman"/>
        </w:rPr>
        <w:t xml:space="preserve"> =</w:t>
      </w:r>
      <w:r w:rsidR="007A58B9" w:rsidRPr="007A58B9">
        <w:rPr>
          <w:rFonts w:ascii="Times New Roman" w:hAnsi="Times New Roman" w:cs="Times New Roman"/>
        </w:rPr>
        <w:t xml:space="preserve"> 0.009</w:t>
      </w:r>
      <w:r w:rsidR="007A58B9">
        <w:rPr>
          <w:rFonts w:ascii="Times New Roman" w:hAnsi="Times New Roman" w:cs="Times New Roman"/>
        </w:rPr>
        <w:t xml:space="preserve">, stingless bee : visit number interaction, </w:t>
      </w:r>
      <w:r w:rsidR="007A58B9" w:rsidRPr="007F4538">
        <w:rPr>
          <w:rFonts w:ascii="Times New Roman" w:hAnsi="Times New Roman" w:cs="Times New Roman"/>
          <w:i/>
        </w:rPr>
        <w:t>t</w:t>
      </w:r>
      <w:r w:rsidR="007A58B9">
        <w:rPr>
          <w:rFonts w:ascii="Times New Roman" w:hAnsi="Times New Roman" w:cs="Times New Roman"/>
        </w:rPr>
        <w:t xml:space="preserve"> = </w:t>
      </w:r>
      <w:r w:rsidR="007A58B9" w:rsidRPr="007A58B9">
        <w:rPr>
          <w:rFonts w:ascii="Times New Roman" w:hAnsi="Times New Roman" w:cs="Times New Roman"/>
        </w:rPr>
        <w:t xml:space="preserve">-2.284  </w:t>
      </w:r>
      <w:r w:rsidR="007A58B9">
        <w:rPr>
          <w:rFonts w:ascii="Times New Roman" w:hAnsi="Times New Roman" w:cs="Times New Roman"/>
          <w:i/>
        </w:rPr>
        <w:t xml:space="preserve">P = </w:t>
      </w:r>
      <w:r w:rsidR="007A58B9" w:rsidRPr="007A58B9">
        <w:rPr>
          <w:rFonts w:ascii="Times New Roman" w:hAnsi="Times New Roman" w:cs="Times New Roman"/>
        </w:rPr>
        <w:t>0.02240</w:t>
      </w:r>
      <w:r w:rsidR="007A58B9">
        <w:rPr>
          <w:rFonts w:ascii="Times New Roman" w:hAnsi="Times New Roman" w:cs="Times New Roman"/>
        </w:rPr>
        <w:t xml:space="preserve">) and exhibited significantly different slopes </w:t>
      </w:r>
      <w:r w:rsidRPr="001A163D">
        <w:rPr>
          <w:rFonts w:ascii="Times New Roman" w:hAnsi="Times New Roman" w:cs="Times New Roman"/>
        </w:rPr>
        <w:t>(</w:t>
      </w:r>
      <w:r w:rsidR="00F541EF" w:rsidRPr="001A163D">
        <w:rPr>
          <w:rFonts w:ascii="Times New Roman" w:hAnsi="Times New Roman" w:cs="Times New Roman"/>
        </w:rPr>
        <w:t>honeybee – stingless bee slope contrast = 0.07</w:t>
      </w:r>
      <w:r w:rsidR="00F541EF">
        <w:rPr>
          <w:rFonts w:ascii="Times New Roman" w:hAnsi="Times New Roman" w:cs="Times New Roman"/>
        </w:rPr>
        <w:t>1</w:t>
      </w:r>
      <w:r w:rsidR="00F541EF" w:rsidRPr="001A163D">
        <w:rPr>
          <w:rFonts w:ascii="Times New Roman" w:hAnsi="Times New Roman" w:cs="Times New Roman"/>
        </w:rPr>
        <w:t xml:space="preserve"> ± 0.0</w:t>
      </w:r>
      <w:r w:rsidR="00F541EF">
        <w:rPr>
          <w:rFonts w:ascii="Times New Roman" w:hAnsi="Times New Roman" w:cs="Times New Roman"/>
        </w:rPr>
        <w:t>31</w:t>
      </w:r>
      <w:r w:rsidR="00F541EF" w:rsidRPr="001A163D">
        <w:rPr>
          <w:rFonts w:ascii="Times New Roman" w:hAnsi="Times New Roman" w:cs="Times New Roman"/>
        </w:rPr>
        <w:t xml:space="preserve">, </w:t>
      </w:r>
      <w:r w:rsidR="00F541EF" w:rsidRPr="001A163D">
        <w:rPr>
          <w:rFonts w:ascii="Times New Roman" w:hAnsi="Times New Roman" w:cs="Times New Roman"/>
          <w:i/>
        </w:rPr>
        <w:t>t</w:t>
      </w:r>
      <w:r w:rsidR="00F541EF" w:rsidRPr="001A163D">
        <w:rPr>
          <w:rFonts w:ascii="Times New Roman" w:hAnsi="Times New Roman" w:cs="Times New Roman"/>
        </w:rPr>
        <w:t xml:space="preserve"> = 2.</w:t>
      </w:r>
      <w:r w:rsidR="00F541EF">
        <w:rPr>
          <w:rFonts w:ascii="Times New Roman" w:hAnsi="Times New Roman" w:cs="Times New Roman"/>
        </w:rPr>
        <w:t>283</w:t>
      </w:r>
      <w:r w:rsidR="00F541EF" w:rsidRPr="001A163D">
        <w:rPr>
          <w:rFonts w:ascii="Times New Roman" w:hAnsi="Times New Roman" w:cs="Times New Roman"/>
        </w:rPr>
        <w:t xml:space="preserve">, </w:t>
      </w:r>
      <w:r w:rsidR="00F541EF" w:rsidRPr="001A163D">
        <w:rPr>
          <w:rFonts w:ascii="Times New Roman" w:hAnsi="Times New Roman" w:cs="Times New Roman"/>
          <w:i/>
        </w:rPr>
        <w:t>P</w:t>
      </w:r>
      <w:r w:rsidR="00F541EF" w:rsidRPr="001A163D">
        <w:rPr>
          <w:rFonts w:ascii="Times New Roman" w:hAnsi="Times New Roman" w:cs="Times New Roman"/>
        </w:rPr>
        <w:t xml:space="preserve"> = 0.0</w:t>
      </w:r>
      <w:r w:rsidR="00F541EF">
        <w:rPr>
          <w:rFonts w:ascii="Times New Roman" w:hAnsi="Times New Roman" w:cs="Times New Roman"/>
        </w:rPr>
        <w:t>273</w:t>
      </w:r>
      <w:r w:rsidR="00F541EF" w:rsidRPr="001A163D">
        <w:rPr>
          <w:rFonts w:ascii="Times New Roman" w:hAnsi="Times New Roman" w:cs="Times New Roman"/>
        </w:rPr>
        <w:t>; Figure 1</w:t>
      </w:r>
      <w:r w:rsidRPr="001A163D">
        <w:rPr>
          <w:rFonts w:ascii="Times New Roman" w:hAnsi="Times New Roman" w:cs="Times New Roman"/>
        </w:rPr>
        <w:t xml:space="preserve">). </w:t>
      </w:r>
      <w:r w:rsidR="007A58B9">
        <w:rPr>
          <w:rFonts w:ascii="Times New Roman" w:hAnsi="Times New Roman" w:cs="Times New Roman"/>
        </w:rPr>
        <w:t>W</w:t>
      </w:r>
      <w:r w:rsidRPr="001A163D">
        <w:rPr>
          <w:rFonts w:ascii="Times New Roman" w:hAnsi="Times New Roman" w:cs="Times New Roman"/>
        </w:rPr>
        <w:t xml:space="preserve">ith an increasing number of visits, weight of fruit produced from flowers </w:t>
      </w:r>
      <w:r w:rsidR="00F541EF">
        <w:rPr>
          <w:rFonts w:ascii="Times New Roman" w:hAnsi="Times New Roman" w:cs="Times New Roman"/>
        </w:rPr>
        <w:t xml:space="preserve">those </w:t>
      </w:r>
      <w:r w:rsidRPr="001A163D">
        <w:rPr>
          <w:rFonts w:ascii="Times New Roman" w:hAnsi="Times New Roman" w:cs="Times New Roman"/>
        </w:rPr>
        <w:t xml:space="preserve">that received </w:t>
      </w:r>
      <w:r w:rsidR="00B80A46">
        <w:rPr>
          <w:rFonts w:ascii="Times New Roman" w:hAnsi="Times New Roman" w:cs="Times New Roman"/>
        </w:rPr>
        <w:t xml:space="preserve">first received </w:t>
      </w:r>
      <w:r w:rsidRPr="001A163D">
        <w:rPr>
          <w:rFonts w:ascii="Times New Roman" w:hAnsi="Times New Roman" w:cs="Times New Roman"/>
        </w:rPr>
        <w:t>honeybee visits increased</w:t>
      </w:r>
      <w:r w:rsidR="00F541EF">
        <w:rPr>
          <w:rFonts w:ascii="Times New Roman" w:hAnsi="Times New Roman" w:cs="Times New Roman"/>
        </w:rPr>
        <w:t xml:space="preserve"> significantly (b = 0.051 </w:t>
      </w:r>
      <w:r w:rsidR="00F541EF" w:rsidRPr="001A163D">
        <w:rPr>
          <w:rFonts w:ascii="Times New Roman" w:hAnsi="Times New Roman" w:cs="Times New Roman"/>
        </w:rPr>
        <w:t>±</w:t>
      </w:r>
      <w:r w:rsidR="00F541EF">
        <w:rPr>
          <w:rFonts w:ascii="Times New Roman" w:hAnsi="Times New Roman" w:cs="Times New Roman"/>
        </w:rPr>
        <w:t xml:space="preserve"> 0.017, t = 2.9, </w:t>
      </w:r>
      <w:r w:rsidR="00F541EF" w:rsidRPr="007F4538">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0.006)</w:t>
      </w:r>
      <w:r w:rsidRPr="001A163D">
        <w:rPr>
          <w:rFonts w:ascii="Times New Roman" w:hAnsi="Times New Roman" w:cs="Times New Roman"/>
        </w:rPr>
        <w:t xml:space="preserve">, whereas weight of fruit from flowers that </w:t>
      </w:r>
      <w:r w:rsidR="008555F1">
        <w:rPr>
          <w:rFonts w:ascii="Times New Roman" w:hAnsi="Times New Roman" w:cs="Times New Roman"/>
        </w:rPr>
        <w:t xml:space="preserve">first </w:t>
      </w:r>
      <w:r w:rsidRPr="001A163D">
        <w:rPr>
          <w:rFonts w:ascii="Times New Roman" w:hAnsi="Times New Roman" w:cs="Times New Roman"/>
        </w:rPr>
        <w:t xml:space="preserve">received a stingless bee visit </w:t>
      </w:r>
      <w:r w:rsidR="008555F1">
        <w:rPr>
          <w:rFonts w:ascii="Times New Roman" w:hAnsi="Times New Roman" w:cs="Times New Roman"/>
        </w:rPr>
        <w:t>did not increase</w:t>
      </w:r>
      <w:r w:rsidR="00F541EF">
        <w:rPr>
          <w:rFonts w:ascii="Times New Roman" w:hAnsi="Times New Roman" w:cs="Times New Roman"/>
        </w:rPr>
        <w:t xml:space="preserve"> (b =  -0.02 </w:t>
      </w:r>
      <w:r w:rsidR="00F541EF" w:rsidRPr="001A163D">
        <w:rPr>
          <w:rFonts w:ascii="Times New Roman" w:hAnsi="Times New Roman" w:cs="Times New Roman"/>
        </w:rPr>
        <w:t>±</w:t>
      </w:r>
      <w:r w:rsidR="00F541EF">
        <w:rPr>
          <w:rFonts w:ascii="Times New Roman" w:hAnsi="Times New Roman" w:cs="Times New Roman"/>
        </w:rPr>
        <w:t xml:space="preserve"> 0.026, t = -0.787, </w:t>
      </w:r>
      <w:r w:rsidR="00F541EF" w:rsidRPr="00542335">
        <w:rPr>
          <w:rFonts w:ascii="Times New Roman" w:hAnsi="Times New Roman" w:cs="Times New Roman"/>
          <w:i/>
        </w:rPr>
        <w:t>P</w:t>
      </w:r>
      <w:r w:rsidR="00F541EF">
        <w:rPr>
          <w:rFonts w:ascii="Times New Roman" w:hAnsi="Times New Roman" w:cs="Times New Roman"/>
          <w:i/>
        </w:rPr>
        <w:t xml:space="preserve"> </w:t>
      </w:r>
      <w:r w:rsidR="00F541EF">
        <w:rPr>
          <w:rFonts w:ascii="Times New Roman" w:hAnsi="Times New Roman" w:cs="Times New Roman"/>
        </w:rPr>
        <w:t>= 0.436)</w:t>
      </w:r>
      <w:r w:rsidR="00950E65">
        <w:rPr>
          <w:rFonts w:ascii="Times New Roman" w:hAnsi="Times New Roman" w:cs="Times New Roman"/>
        </w:rPr>
        <w:t>.</w:t>
      </w:r>
    </w:p>
    <w:p w14:paraId="0EFFE856" w14:textId="00979F00" w:rsidR="009D23FA" w:rsidRPr="001A163D" w:rsidRDefault="00A37CC8" w:rsidP="009D23FA">
      <w:pPr>
        <w:spacing w:line="480" w:lineRule="auto"/>
        <w:contextualSpacing/>
        <w:jc w:val="both"/>
        <w:rPr>
          <w:rFonts w:ascii="Times New Roman" w:hAnsi="Times New Roman" w:cs="Times New Roman"/>
        </w:rPr>
      </w:pPr>
      <w:r>
        <w:rPr>
          <w:rFonts w:ascii="Times New Roman" w:hAnsi="Times New Roman" w:cs="Times New Roman"/>
          <w:noProof/>
        </w:rPr>
        <w:lastRenderedPageBreak/>
        <w:drawing>
          <wp:inline distT="0" distB="0" distL="0" distR="0" wp14:anchorId="3C44528A" wp14:editId="6FC19236">
            <wp:extent cx="5727700" cy="4295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lueberry_priority_effect.pdf"/>
                    <pic:cNvPicPr/>
                  </pic:nvPicPr>
                  <pic:blipFill>
                    <a:blip r:embed="rId12"/>
                    <a:stretch>
                      <a:fillRect/>
                    </a:stretch>
                  </pic:blipFill>
                  <pic:spPr>
                    <a:xfrm>
                      <a:off x="0" y="0"/>
                      <a:ext cx="5727700" cy="4295775"/>
                    </a:xfrm>
                    <a:prstGeom prst="rect">
                      <a:avLst/>
                    </a:prstGeom>
                  </pic:spPr>
                </pic:pic>
              </a:graphicData>
            </a:graphic>
          </wp:inline>
        </w:drawing>
      </w:r>
    </w:p>
    <w:p w14:paraId="0A80F6EC" w14:textId="53BB7144"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rPr>
        <w:t xml:space="preserve"> Weight of blueberry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108D80BF" w14:textId="77777777" w:rsidR="009D23FA" w:rsidRPr="001A163D" w:rsidRDefault="009D23FA" w:rsidP="009D23FA">
      <w:pPr>
        <w:spacing w:line="480" w:lineRule="auto"/>
        <w:contextualSpacing/>
        <w:jc w:val="both"/>
        <w:rPr>
          <w:rFonts w:ascii="Times New Roman" w:hAnsi="Times New Roman" w:cs="Times New Roman"/>
        </w:rPr>
      </w:pPr>
    </w:p>
    <w:p w14:paraId="3D42E994" w14:textId="6DF05B19" w:rsidR="00950E65" w:rsidRDefault="00950E65" w:rsidP="009D23FA">
      <w:pPr>
        <w:spacing w:line="480" w:lineRule="auto"/>
        <w:contextualSpacing/>
        <w:jc w:val="both"/>
        <w:rPr>
          <w:rFonts w:ascii="Times New Roman" w:hAnsi="Times New Roman" w:cs="Times New Roman"/>
        </w:rPr>
      </w:pPr>
      <w:r>
        <w:rPr>
          <w:rFonts w:ascii="Times New Roman" w:hAnsi="Times New Roman" w:cs="Times New Roman"/>
        </w:rPr>
        <w:t xml:space="preserve">In raspberry, a strong priority effect, raspberry fruit weight were best explained by an additive relationship between the duration of the first visit and the total number of visits, irrespective of pollinator identity (scaled first visit duration, b = 0.215 </w:t>
      </w:r>
      <w:r w:rsidRPr="001A163D">
        <w:rPr>
          <w:rFonts w:ascii="Times New Roman" w:hAnsi="Times New Roman" w:cs="Times New Roman"/>
        </w:rPr>
        <w:t>±</w:t>
      </w:r>
      <w:r>
        <w:rPr>
          <w:rFonts w:ascii="Times New Roman" w:hAnsi="Times New Roman" w:cs="Times New Roman"/>
        </w:rPr>
        <w:t xml:space="preserve"> 0.093, </w:t>
      </w:r>
      <w:r w:rsidRPr="007F4538">
        <w:rPr>
          <w:rFonts w:ascii="Times New Roman" w:hAnsi="Times New Roman" w:cs="Times New Roman"/>
          <w:i/>
        </w:rPr>
        <w:t>t</w:t>
      </w:r>
      <w:r>
        <w:rPr>
          <w:rFonts w:ascii="Times New Roman" w:hAnsi="Times New Roman" w:cs="Times New Roman"/>
        </w:rPr>
        <w:t xml:space="preserve"> = 2.323, </w:t>
      </w:r>
      <w:r w:rsidRPr="007F4538">
        <w:rPr>
          <w:rFonts w:ascii="Times New Roman" w:hAnsi="Times New Roman" w:cs="Times New Roman"/>
          <w:i/>
        </w:rPr>
        <w:t>P</w:t>
      </w:r>
      <w:r>
        <w:rPr>
          <w:rFonts w:ascii="Times New Roman" w:hAnsi="Times New Roman" w:cs="Times New Roman"/>
        </w:rPr>
        <w:t xml:space="preserve"> = 0.02; total visit number, b = 0.075 </w:t>
      </w:r>
      <w:r w:rsidRPr="001A163D">
        <w:rPr>
          <w:rFonts w:ascii="Times New Roman" w:hAnsi="Times New Roman" w:cs="Times New Roman"/>
        </w:rPr>
        <w:t>±</w:t>
      </w:r>
      <w:r>
        <w:rPr>
          <w:rFonts w:ascii="Times New Roman" w:hAnsi="Times New Roman" w:cs="Times New Roman"/>
        </w:rPr>
        <w:t xml:space="preserve"> 0.027, </w:t>
      </w:r>
      <w:r w:rsidRPr="00542335">
        <w:rPr>
          <w:rFonts w:ascii="Times New Roman" w:hAnsi="Times New Roman" w:cs="Times New Roman"/>
          <w:i/>
        </w:rPr>
        <w:t>t</w:t>
      </w:r>
      <w:r>
        <w:rPr>
          <w:rFonts w:ascii="Times New Roman" w:hAnsi="Times New Roman" w:cs="Times New Roman"/>
        </w:rPr>
        <w:t xml:space="preserve"> = 2.745, </w:t>
      </w:r>
      <w:r w:rsidRPr="00542335">
        <w:rPr>
          <w:rFonts w:ascii="Times New Roman" w:hAnsi="Times New Roman" w:cs="Times New Roman"/>
          <w:i/>
        </w:rPr>
        <w:t>P</w:t>
      </w:r>
      <w:r>
        <w:rPr>
          <w:rFonts w:ascii="Times New Roman" w:hAnsi="Times New Roman" w:cs="Times New Roman"/>
        </w:rPr>
        <w:t xml:space="preserve"> = 0.006).</w:t>
      </w:r>
    </w:p>
    <w:p w14:paraId="3847A2CD" w14:textId="77777777" w:rsidR="00950E65" w:rsidRDefault="00950E65" w:rsidP="009D23FA">
      <w:pPr>
        <w:spacing w:line="480" w:lineRule="auto"/>
        <w:contextualSpacing/>
        <w:jc w:val="both"/>
        <w:rPr>
          <w:rFonts w:ascii="Times New Roman" w:hAnsi="Times New Roman" w:cs="Times New Roman"/>
        </w:rPr>
      </w:pPr>
    </w:p>
    <w:p w14:paraId="1F90DE07" w14:textId="45FAB01C" w:rsidR="009D23FA" w:rsidRPr="001A163D" w:rsidRDefault="009D23FA" w:rsidP="009D23FA">
      <w:pPr>
        <w:spacing w:line="480" w:lineRule="auto"/>
        <w:contextualSpacing/>
        <w:jc w:val="both"/>
        <w:rPr>
          <w:rFonts w:ascii="Times New Roman" w:hAnsi="Times New Roman" w:cs="Times New Roman"/>
        </w:rPr>
      </w:pPr>
      <w:r w:rsidRPr="007F4538">
        <w:rPr>
          <w:rFonts w:ascii="Times New Roman" w:hAnsi="Times New Roman" w:cs="Times New Roman"/>
          <w:strike/>
        </w:rPr>
        <w:t xml:space="preserve">However, we found no evidence of a pollinator priority effect in raspberry, where fruit weight was similar across the visit number range regardless of first visitor’s identity (honeybee – </w:t>
      </w:r>
      <w:r w:rsidRPr="007F4538">
        <w:rPr>
          <w:rFonts w:ascii="Times New Roman" w:hAnsi="Times New Roman" w:cs="Times New Roman"/>
          <w:strike/>
        </w:rPr>
        <w:lastRenderedPageBreak/>
        <w:t xml:space="preserve">stingless bee slope contrast = 0.024 ± 0.035, </w:t>
      </w:r>
      <w:r w:rsidRPr="007F4538">
        <w:rPr>
          <w:rFonts w:ascii="Times New Roman" w:hAnsi="Times New Roman" w:cs="Times New Roman"/>
          <w:i/>
          <w:strike/>
        </w:rPr>
        <w:t>t</w:t>
      </w:r>
      <w:r w:rsidRPr="007F4538">
        <w:rPr>
          <w:rFonts w:ascii="Times New Roman" w:hAnsi="Times New Roman" w:cs="Times New Roman"/>
          <w:strike/>
        </w:rPr>
        <w:t xml:space="preserve"> = 0.699, </w:t>
      </w:r>
      <w:r w:rsidRPr="007F4538">
        <w:rPr>
          <w:rFonts w:ascii="Times New Roman" w:hAnsi="Times New Roman" w:cs="Times New Roman"/>
          <w:i/>
          <w:strike/>
        </w:rPr>
        <w:t>P</w:t>
      </w:r>
      <w:r w:rsidRPr="007F4538">
        <w:rPr>
          <w:rFonts w:ascii="Times New Roman" w:hAnsi="Times New Roman" w:cs="Times New Roman"/>
          <w:strike/>
        </w:rPr>
        <w:t xml:space="preserve"> = 0.48; Figure 2).</w:t>
      </w:r>
      <w:r w:rsidRPr="001A163D">
        <w:rPr>
          <w:rFonts w:ascii="Times New Roman" w:hAnsi="Times New Roman" w:cs="Times New Roman"/>
        </w:rPr>
        <w:t xml:space="preserve"> </w:t>
      </w:r>
      <w:commentRangeStart w:id="62"/>
      <w:r w:rsidRPr="001A163D">
        <w:rPr>
          <w:rFonts w:ascii="Times New Roman" w:hAnsi="Times New Roman" w:cs="Times New Roman"/>
        </w:rPr>
        <w:t>The ratio of honeybee to stingless bee visits had no effect on fruit weight for both blueberry and raspberry.</w:t>
      </w:r>
      <w:commentRangeEnd w:id="62"/>
      <w:r w:rsidR="00950E65">
        <w:rPr>
          <w:rStyle w:val="CommentReference"/>
        </w:rPr>
        <w:commentReference w:id="62"/>
      </w:r>
    </w:p>
    <w:p w14:paraId="13A286B1" w14:textId="77777777"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noProof/>
        </w:rPr>
        <w:drawing>
          <wp:inline distT="0" distB="0" distL="0" distR="0" wp14:anchorId="59655E94" wp14:editId="20EA461C">
            <wp:extent cx="6116320" cy="432192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6320" cy="4321922"/>
                    </a:xfrm>
                    <a:prstGeom prst="rect">
                      <a:avLst/>
                    </a:prstGeom>
                    <a:noFill/>
                    <a:ln>
                      <a:noFill/>
                    </a:ln>
                  </pic:spPr>
                </pic:pic>
              </a:graphicData>
            </a:graphic>
          </wp:inline>
        </w:drawing>
      </w:r>
    </w:p>
    <w:p w14:paraId="5D15E71A" w14:textId="58F530FB" w:rsidR="009D23FA" w:rsidRPr="001A163D" w:rsidRDefault="009D23FA" w:rsidP="009D23FA">
      <w:pPr>
        <w:spacing w:line="480" w:lineRule="auto"/>
        <w:contextualSpacing/>
        <w:jc w:val="both"/>
        <w:rPr>
          <w:rFonts w:ascii="Times New Roman" w:hAnsi="Times New Roman" w:cs="Times New Roman"/>
        </w:rPr>
      </w:pPr>
      <w:r w:rsidRPr="001A163D">
        <w:rPr>
          <w:rFonts w:ascii="Times New Roman" w:hAnsi="Times New Roman" w:cs="Times New Roman"/>
          <w:b/>
        </w:rPr>
        <w:t xml:space="preserve">Figure </w:t>
      </w:r>
      <w:r w:rsidR="007A58B9">
        <w:rPr>
          <w:rFonts w:ascii="Times New Roman" w:hAnsi="Times New Roman" w:cs="Times New Roman"/>
          <w:b/>
        </w:rPr>
        <w:t>4</w:t>
      </w:r>
      <w:r w:rsidRPr="001A163D">
        <w:rPr>
          <w:rFonts w:ascii="Times New Roman" w:hAnsi="Times New Roman" w:cs="Times New Roman"/>
          <w:b/>
        </w:rPr>
        <w:t xml:space="preserve">. </w:t>
      </w:r>
      <w:r w:rsidRPr="001A163D">
        <w:rPr>
          <w:rFonts w:ascii="Times New Roman" w:hAnsi="Times New Roman" w:cs="Times New Roman"/>
        </w:rPr>
        <w:t>Weight of raspberry fruit from flowers first visited by a honeybee versus those first visited by a stingless bee. Solid lines are the model-estimated fruit weights with an increasing number of pollinator visits and shaded ribbons are the model-estimated confidence intervals. Hollow circles are the actual data.</w:t>
      </w:r>
    </w:p>
    <w:p w14:paraId="2C4FB021" w14:textId="77777777" w:rsidR="009D23FA" w:rsidRPr="001A163D" w:rsidRDefault="009D23FA" w:rsidP="009D23FA">
      <w:pPr>
        <w:spacing w:line="480" w:lineRule="auto"/>
        <w:contextualSpacing/>
        <w:jc w:val="both"/>
        <w:rPr>
          <w:rFonts w:ascii="Times New Roman" w:hAnsi="Times New Roman" w:cs="Times New Roman"/>
          <w:b/>
        </w:rPr>
      </w:pPr>
    </w:p>
    <w:p w14:paraId="60864CC7" w14:textId="7DFB7418" w:rsidR="009D23FA" w:rsidRPr="009D23FA" w:rsidRDefault="009D23FA" w:rsidP="009D23FA">
      <w:pPr>
        <w:spacing w:line="480" w:lineRule="auto"/>
        <w:contextualSpacing/>
        <w:jc w:val="both"/>
        <w:rPr>
          <w:rFonts w:ascii="Times New Roman" w:hAnsi="Times New Roman" w:cs="Times New Roman"/>
          <w:b/>
        </w:rPr>
      </w:pPr>
      <w:r w:rsidRPr="009D23FA">
        <w:rPr>
          <w:rFonts w:ascii="Times New Roman" w:hAnsi="Times New Roman" w:cs="Times New Roman"/>
          <w:b/>
        </w:rPr>
        <w:t>Discussion</w:t>
      </w:r>
    </w:p>
    <w:p w14:paraId="1956DFA9" w14:textId="34CF158F" w:rsidR="00090D35" w:rsidRDefault="00090D35" w:rsidP="00AB31C8">
      <w:pPr>
        <w:spacing w:line="480" w:lineRule="auto"/>
        <w:contextualSpacing/>
        <w:jc w:val="both"/>
        <w:rPr>
          <w:rFonts w:ascii="Times New Roman" w:hAnsi="Times New Roman" w:cs="Times New Roman"/>
        </w:rPr>
      </w:pPr>
      <w:bookmarkStart w:id="63" w:name="_GoBack"/>
      <w:bookmarkEnd w:id="63"/>
    </w:p>
    <w:p w14:paraId="2E7DDC6F" w14:textId="0D29C5B9" w:rsidR="00866E0B" w:rsidRDefault="00090D35" w:rsidP="00BA75EF">
      <w:pPr>
        <w:spacing w:line="480" w:lineRule="auto"/>
        <w:contextualSpacing/>
        <w:jc w:val="both"/>
        <w:rPr>
          <w:rFonts w:ascii="Times New Roman" w:hAnsi="Times New Roman" w:cs="Times New Roman"/>
        </w:rPr>
      </w:pPr>
      <w:r>
        <w:rPr>
          <w:rFonts w:ascii="Times New Roman" w:hAnsi="Times New Roman" w:cs="Times New Roman"/>
        </w:rPr>
        <w:t xml:space="preserve">Honeybees and stingless bees differ in their ability to pollinate both blueberries and raspberries, resulting in crop-specific trends </w:t>
      </w:r>
      <w:r w:rsidR="00610AFC">
        <w:rPr>
          <w:rFonts w:ascii="Times New Roman" w:hAnsi="Times New Roman" w:cs="Times New Roman"/>
        </w:rPr>
        <w:t>between floral visitation</w:t>
      </w:r>
      <w:r w:rsidR="003A24CC">
        <w:rPr>
          <w:rFonts w:ascii="Times New Roman" w:hAnsi="Times New Roman" w:cs="Times New Roman"/>
        </w:rPr>
        <w:t xml:space="preserve"> patterns</w:t>
      </w:r>
      <w:r w:rsidR="00610AFC">
        <w:rPr>
          <w:rFonts w:ascii="Times New Roman" w:hAnsi="Times New Roman" w:cs="Times New Roman"/>
        </w:rPr>
        <w:t xml:space="preserve"> and</w:t>
      </w:r>
      <w:r>
        <w:rPr>
          <w:rFonts w:ascii="Times New Roman" w:hAnsi="Times New Roman" w:cs="Times New Roman"/>
        </w:rPr>
        <w:t xml:space="preserve"> fruit quality. In blueberry, only increased honeybee visitation resulted in higher fruit weight relative to stingless bee or mixed visit</w:t>
      </w:r>
      <w:r w:rsidR="00D71736">
        <w:rPr>
          <w:rFonts w:ascii="Times New Roman" w:hAnsi="Times New Roman" w:cs="Times New Roman"/>
        </w:rPr>
        <w:t>ation sequences</w:t>
      </w:r>
      <w:r>
        <w:rPr>
          <w:rFonts w:ascii="Times New Roman" w:hAnsi="Times New Roman" w:cs="Times New Roman"/>
        </w:rPr>
        <w:t xml:space="preserve">. </w:t>
      </w:r>
      <w:r w:rsidR="00D71736">
        <w:rPr>
          <w:rFonts w:ascii="Times New Roman" w:hAnsi="Times New Roman" w:cs="Times New Roman"/>
        </w:rPr>
        <w:t>I</w:t>
      </w:r>
      <w:r>
        <w:rPr>
          <w:rFonts w:ascii="Times New Roman" w:hAnsi="Times New Roman" w:cs="Times New Roman"/>
        </w:rPr>
        <w:t xml:space="preserve">n raspberry, </w:t>
      </w:r>
      <w:r w:rsidR="00D71736">
        <w:rPr>
          <w:rFonts w:ascii="Times New Roman" w:hAnsi="Times New Roman" w:cs="Times New Roman"/>
        </w:rPr>
        <w:t xml:space="preserve">however, </w:t>
      </w:r>
      <w:r>
        <w:rPr>
          <w:rFonts w:ascii="Times New Roman" w:hAnsi="Times New Roman" w:cs="Times New Roman"/>
        </w:rPr>
        <w:t xml:space="preserve">a greater number of mixed </w:t>
      </w:r>
      <w:r>
        <w:rPr>
          <w:rFonts w:ascii="Times New Roman" w:hAnsi="Times New Roman" w:cs="Times New Roman"/>
        </w:rPr>
        <w:lastRenderedPageBreak/>
        <w:t xml:space="preserve">or stingless bee visits increased fruit quality </w:t>
      </w:r>
      <w:r w:rsidR="00D71736">
        <w:rPr>
          <w:rFonts w:ascii="Times New Roman" w:hAnsi="Times New Roman" w:cs="Times New Roman"/>
        </w:rPr>
        <w:t>but</w:t>
      </w:r>
      <w:r>
        <w:rPr>
          <w:rFonts w:ascii="Times New Roman" w:hAnsi="Times New Roman" w:cs="Times New Roman"/>
        </w:rPr>
        <w:t xml:space="preserve"> not honeybee visits.</w:t>
      </w:r>
      <w:r w:rsidR="006A12E1">
        <w:rPr>
          <w:rFonts w:ascii="Times New Roman" w:hAnsi="Times New Roman" w:cs="Times New Roman"/>
        </w:rPr>
        <w:t xml:space="preserve"> Increased fruit quality has previously been associated with increased vi</w:t>
      </w:r>
      <w:r w:rsidR="00866E0B">
        <w:rPr>
          <w:rFonts w:ascii="Times New Roman" w:hAnsi="Times New Roman" w:cs="Times New Roman"/>
        </w:rPr>
        <w:t>si</w:t>
      </w:r>
      <w:r w:rsidR="006A12E1">
        <w:rPr>
          <w:rFonts w:ascii="Times New Roman" w:hAnsi="Times New Roman" w:cs="Times New Roman"/>
        </w:rPr>
        <w:t>t</w:t>
      </w:r>
      <w:r w:rsidR="00866E0B">
        <w:rPr>
          <w:rFonts w:ascii="Times New Roman" w:hAnsi="Times New Roman" w:cs="Times New Roman"/>
        </w:rPr>
        <w:t>ati</w:t>
      </w:r>
      <w:r w:rsidR="006A12E1">
        <w:rPr>
          <w:rFonts w:ascii="Times New Roman" w:hAnsi="Times New Roman" w:cs="Times New Roman"/>
        </w:rPr>
        <w:t>on by honeybees and bumblebees in Apple (Garratt), however</w:t>
      </w:r>
      <w:r>
        <w:rPr>
          <w:rFonts w:ascii="Times New Roman" w:hAnsi="Times New Roman" w:cs="Times New Roman"/>
        </w:rPr>
        <w:t xml:space="preserve"> </w:t>
      </w:r>
      <w:r w:rsidR="006A12E1">
        <w:rPr>
          <w:rFonts w:ascii="Times New Roman" w:hAnsi="Times New Roman" w:cs="Times New Roman"/>
        </w:rPr>
        <w:t xml:space="preserve">the clear differences between the two crops </w:t>
      </w:r>
      <w:r>
        <w:rPr>
          <w:rFonts w:ascii="Times New Roman" w:hAnsi="Times New Roman" w:cs="Times New Roman"/>
        </w:rPr>
        <w:t xml:space="preserve">indicates that each </w:t>
      </w:r>
      <w:r w:rsidR="00866E0B">
        <w:rPr>
          <w:rFonts w:ascii="Times New Roman" w:hAnsi="Times New Roman" w:cs="Times New Roman"/>
        </w:rPr>
        <w:t xml:space="preserve">pollinator </w:t>
      </w:r>
      <w:r>
        <w:rPr>
          <w:rFonts w:ascii="Times New Roman" w:hAnsi="Times New Roman" w:cs="Times New Roman"/>
        </w:rPr>
        <w:t>species interacts</w:t>
      </w:r>
      <w:r w:rsidR="00866E0B">
        <w:rPr>
          <w:rFonts w:ascii="Times New Roman" w:hAnsi="Times New Roman" w:cs="Times New Roman"/>
        </w:rPr>
        <w:t xml:space="preserve"> </w:t>
      </w:r>
      <w:r w:rsidR="0092025B">
        <w:rPr>
          <w:rFonts w:ascii="Times New Roman" w:hAnsi="Times New Roman" w:cs="Times New Roman"/>
        </w:rPr>
        <w:t>distinctively</w:t>
      </w:r>
      <w:r w:rsidR="00866E0B">
        <w:rPr>
          <w:rFonts w:ascii="Times New Roman" w:hAnsi="Times New Roman" w:cs="Times New Roman"/>
        </w:rPr>
        <w:t>,</w:t>
      </w:r>
      <w:r w:rsidR="00866E0B" w:rsidRPr="00866E0B">
        <w:rPr>
          <w:rFonts w:ascii="Times New Roman" w:hAnsi="Times New Roman" w:cs="Times New Roman"/>
        </w:rPr>
        <w:t xml:space="preserve"> </w:t>
      </w:r>
      <w:r w:rsidR="006F1AE2">
        <w:rPr>
          <w:rFonts w:ascii="Times New Roman" w:hAnsi="Times New Roman" w:cs="Times New Roman"/>
        </w:rPr>
        <w:t>both</w:t>
      </w:r>
      <w:r w:rsidR="00866E0B">
        <w:rPr>
          <w:rFonts w:ascii="Times New Roman" w:hAnsi="Times New Roman" w:cs="Times New Roman"/>
        </w:rPr>
        <w:t xml:space="preserve"> individually or collectively, </w:t>
      </w:r>
      <w:r>
        <w:rPr>
          <w:rFonts w:ascii="Times New Roman" w:hAnsi="Times New Roman" w:cs="Times New Roman"/>
        </w:rPr>
        <w:t xml:space="preserve">with the floral </w:t>
      </w:r>
      <w:r w:rsidR="00866E0B">
        <w:rPr>
          <w:rFonts w:ascii="Times New Roman" w:hAnsi="Times New Roman" w:cs="Times New Roman"/>
        </w:rPr>
        <w:t>structure</w:t>
      </w:r>
      <w:r>
        <w:rPr>
          <w:rFonts w:ascii="Times New Roman" w:hAnsi="Times New Roman" w:cs="Times New Roman"/>
        </w:rPr>
        <w:t xml:space="preserve"> </w:t>
      </w:r>
      <w:r w:rsidR="006A12E1">
        <w:rPr>
          <w:rFonts w:ascii="Times New Roman" w:hAnsi="Times New Roman" w:cs="Times New Roman"/>
        </w:rPr>
        <w:t>of each</w:t>
      </w:r>
      <w:r w:rsidR="00866E0B">
        <w:rPr>
          <w:rFonts w:ascii="Times New Roman" w:hAnsi="Times New Roman" w:cs="Times New Roman"/>
        </w:rPr>
        <w:t xml:space="preserve"> crop species</w:t>
      </w:r>
      <w:r>
        <w:rPr>
          <w:rFonts w:ascii="Times New Roman" w:hAnsi="Times New Roman" w:cs="Times New Roman"/>
        </w:rPr>
        <w:t xml:space="preserve">. </w:t>
      </w:r>
    </w:p>
    <w:p w14:paraId="6401D55A" w14:textId="77777777" w:rsidR="00866E0B" w:rsidRDefault="00866E0B" w:rsidP="00BA75EF">
      <w:pPr>
        <w:spacing w:line="480" w:lineRule="auto"/>
        <w:contextualSpacing/>
        <w:jc w:val="both"/>
        <w:rPr>
          <w:rFonts w:ascii="Times New Roman" w:hAnsi="Times New Roman" w:cs="Times New Roman"/>
        </w:rPr>
      </w:pPr>
    </w:p>
    <w:p w14:paraId="5BB20AC5" w14:textId="6C1A0758" w:rsidR="00866E0B" w:rsidRDefault="00391869" w:rsidP="0092025B">
      <w:pPr>
        <w:spacing w:line="480" w:lineRule="auto"/>
        <w:contextualSpacing/>
        <w:jc w:val="both"/>
        <w:rPr>
          <w:rFonts w:ascii="Times New Roman" w:hAnsi="Times New Roman" w:cs="Times New Roman"/>
        </w:rPr>
      </w:pPr>
      <w:r>
        <w:rPr>
          <w:rFonts w:ascii="Times New Roman" w:hAnsi="Times New Roman" w:cs="Times New Roman"/>
        </w:rPr>
        <w:t>The degree to which these two species can pollinate a plant species relies upon</w:t>
      </w:r>
      <w:r w:rsidR="0005656C">
        <w:rPr>
          <w:rFonts w:ascii="Times New Roman" w:hAnsi="Times New Roman" w:cs="Times New Roman"/>
        </w:rPr>
        <w:t xml:space="preserve"> both the</w:t>
      </w:r>
      <w:r>
        <w:rPr>
          <w:rFonts w:ascii="Times New Roman" w:hAnsi="Times New Roman" w:cs="Times New Roman"/>
        </w:rPr>
        <w:t xml:space="preserve"> functional traits of each pollinator</w:t>
      </w:r>
      <w:r w:rsidR="0005656C">
        <w:rPr>
          <w:rFonts w:ascii="Times New Roman" w:hAnsi="Times New Roman" w:cs="Times New Roman"/>
        </w:rPr>
        <w:t xml:space="preserve"> (i.e. body size, tongue length) as well the plant species (</w:t>
      </w:r>
      <w:r>
        <w:rPr>
          <w:rFonts w:ascii="Times New Roman" w:hAnsi="Times New Roman" w:cs="Times New Roman"/>
        </w:rPr>
        <w:t>i.e.</w:t>
      </w:r>
      <w:r w:rsidR="0005656C">
        <w:rPr>
          <w:rFonts w:ascii="Times New Roman" w:hAnsi="Times New Roman" w:cs="Times New Roman"/>
        </w:rPr>
        <w:t xml:space="preserve"> nectar accessibility)</w:t>
      </w:r>
      <w:r w:rsidR="003A24CC">
        <w:rPr>
          <w:rFonts w:ascii="Times New Roman" w:hAnsi="Times New Roman" w:cs="Times New Roman"/>
        </w:rPr>
        <w:t>, an interaction called ‘trait matching’</w:t>
      </w:r>
      <w:r w:rsidR="00D71736">
        <w:rPr>
          <w:rFonts w:ascii="Times New Roman" w:hAnsi="Times New Roman" w:cs="Times New Roman"/>
        </w:rPr>
        <w:t xml:space="preserve">. </w:t>
      </w:r>
      <w:r>
        <w:rPr>
          <w:rFonts w:ascii="Times New Roman" w:hAnsi="Times New Roman" w:cs="Times New Roman"/>
        </w:rPr>
        <w:t xml:space="preserve">Garibaldi et al. </w:t>
      </w:r>
      <w:r w:rsidR="00D71736">
        <w:rPr>
          <w:rFonts w:ascii="Times New Roman" w:hAnsi="Times New Roman" w:cs="Times New Roman"/>
        </w:rPr>
        <w:t>(</w:t>
      </w:r>
      <w:r>
        <w:rPr>
          <w:rFonts w:ascii="Times New Roman" w:hAnsi="Times New Roman" w:cs="Times New Roman"/>
        </w:rPr>
        <w:t>2015</w:t>
      </w:r>
      <w:r w:rsidR="0092025B">
        <w:rPr>
          <w:rFonts w:ascii="Times New Roman" w:hAnsi="Times New Roman" w:cs="Times New Roman"/>
        </w:rPr>
        <w:t>)</w:t>
      </w:r>
      <w:r w:rsidR="00D71736">
        <w:rPr>
          <w:rFonts w:ascii="Times New Roman" w:hAnsi="Times New Roman" w:cs="Times New Roman"/>
        </w:rPr>
        <w:t xml:space="preserve"> found</w:t>
      </w:r>
      <w:r w:rsidR="00866E0B">
        <w:rPr>
          <w:rFonts w:ascii="Times New Roman" w:hAnsi="Times New Roman" w:cs="Times New Roman"/>
        </w:rPr>
        <w:t xml:space="preserve"> </w:t>
      </w:r>
      <w:r w:rsidR="00D71736">
        <w:rPr>
          <w:rFonts w:ascii="Times New Roman" w:hAnsi="Times New Roman" w:cs="Times New Roman"/>
        </w:rPr>
        <w:t>that t</w:t>
      </w:r>
      <w:r w:rsidR="0092025B">
        <w:rPr>
          <w:rFonts w:ascii="Times New Roman" w:hAnsi="Times New Roman" w:cs="Times New Roman"/>
        </w:rPr>
        <w:t xml:space="preserve">rait matching between plants and pollinators </w:t>
      </w:r>
      <w:r w:rsidR="003A24CC">
        <w:rPr>
          <w:rFonts w:ascii="Times New Roman" w:hAnsi="Times New Roman" w:cs="Times New Roman"/>
        </w:rPr>
        <w:t>benefits</w:t>
      </w:r>
      <w:r w:rsidR="0092025B">
        <w:rPr>
          <w:rFonts w:ascii="Times New Roman" w:hAnsi="Times New Roman" w:cs="Times New Roman"/>
        </w:rPr>
        <w:t xml:space="preserve"> pollination </w:t>
      </w:r>
      <w:r w:rsidR="003A24CC">
        <w:rPr>
          <w:rFonts w:ascii="Times New Roman" w:hAnsi="Times New Roman" w:cs="Times New Roman"/>
        </w:rPr>
        <w:t>services</w:t>
      </w:r>
      <w:r w:rsidR="00D71736">
        <w:rPr>
          <w:rFonts w:ascii="Times New Roman" w:hAnsi="Times New Roman" w:cs="Times New Roman"/>
        </w:rPr>
        <w:t xml:space="preserve"> more so than trait diversity,</w:t>
      </w:r>
      <w:r w:rsidR="003A24CC">
        <w:rPr>
          <w:rFonts w:ascii="Times New Roman" w:hAnsi="Times New Roman" w:cs="Times New Roman"/>
        </w:rPr>
        <w:t xml:space="preserve"> </w:t>
      </w:r>
      <w:r w:rsidR="0092025B">
        <w:rPr>
          <w:rFonts w:ascii="Times New Roman" w:hAnsi="Times New Roman" w:cs="Times New Roman"/>
        </w:rPr>
        <w:t>through</w:t>
      </w:r>
      <w:r w:rsidR="003A24CC">
        <w:rPr>
          <w:rFonts w:ascii="Times New Roman" w:hAnsi="Times New Roman" w:cs="Times New Roman"/>
        </w:rPr>
        <w:t xml:space="preserve"> the</w:t>
      </w:r>
      <w:r w:rsidR="0092025B">
        <w:rPr>
          <w:rFonts w:ascii="Times New Roman" w:hAnsi="Times New Roman" w:cs="Times New Roman"/>
        </w:rPr>
        <w:t xml:space="preserve"> synergistic influence of pollinator morphology (in particular body size, and behaviour), although it is ultimately mediated by </w:t>
      </w:r>
      <w:r w:rsidR="00D71736">
        <w:rPr>
          <w:rFonts w:ascii="Times New Roman" w:hAnsi="Times New Roman" w:cs="Times New Roman"/>
        </w:rPr>
        <w:t>plant mating system and level of self-compatibility, and the inherent need for</w:t>
      </w:r>
      <w:r w:rsidR="0092025B">
        <w:rPr>
          <w:rFonts w:ascii="Times New Roman" w:hAnsi="Times New Roman" w:cs="Times New Roman"/>
        </w:rPr>
        <w:t xml:space="preserve"> pollen transport between and within individuals (</w:t>
      </w:r>
      <w:proofErr w:type="spellStart"/>
      <w:r w:rsidR="00610AFC">
        <w:rPr>
          <w:rFonts w:ascii="Times New Roman" w:hAnsi="Times New Roman" w:cs="Times New Roman"/>
        </w:rPr>
        <w:t>Minnaer</w:t>
      </w:r>
      <w:proofErr w:type="spellEnd"/>
      <w:r w:rsidR="00610AFC">
        <w:rPr>
          <w:rFonts w:ascii="Times New Roman" w:hAnsi="Times New Roman" w:cs="Times New Roman"/>
        </w:rPr>
        <w:t xml:space="preserve"> et al. 2019</w:t>
      </w:r>
      <w:r w:rsidR="0092025B">
        <w:rPr>
          <w:rFonts w:ascii="Times New Roman" w:hAnsi="Times New Roman" w:cs="Times New Roman"/>
        </w:rPr>
        <w:t>).</w:t>
      </w:r>
      <w:r w:rsidR="00610AFC">
        <w:rPr>
          <w:rFonts w:ascii="Times New Roman" w:hAnsi="Times New Roman" w:cs="Times New Roman"/>
        </w:rPr>
        <w:t xml:space="preserve"> </w:t>
      </w:r>
    </w:p>
    <w:p w14:paraId="29ACE59E" w14:textId="77777777" w:rsidR="00866E0B" w:rsidRDefault="00866E0B" w:rsidP="0092025B">
      <w:pPr>
        <w:spacing w:line="480" w:lineRule="auto"/>
        <w:contextualSpacing/>
        <w:jc w:val="both"/>
        <w:rPr>
          <w:rFonts w:ascii="Times New Roman" w:hAnsi="Times New Roman" w:cs="Times New Roman"/>
        </w:rPr>
      </w:pPr>
    </w:p>
    <w:p w14:paraId="7622CCEE" w14:textId="05963336" w:rsidR="000F2544" w:rsidRDefault="00866E0B" w:rsidP="0092025B">
      <w:pPr>
        <w:spacing w:line="480" w:lineRule="auto"/>
        <w:contextualSpacing/>
        <w:jc w:val="both"/>
        <w:rPr>
          <w:rFonts w:ascii="Times New Roman" w:hAnsi="Times New Roman" w:cs="Times New Roman"/>
        </w:rPr>
      </w:pPr>
      <w:r>
        <w:rPr>
          <w:rFonts w:ascii="Times New Roman" w:hAnsi="Times New Roman" w:cs="Times New Roman"/>
        </w:rPr>
        <w:t xml:space="preserve">Blueberry requires buzz-pollination for greater pollen transport, however, </w:t>
      </w:r>
      <w:r w:rsidR="00D71736">
        <w:rPr>
          <w:rFonts w:ascii="Times New Roman" w:hAnsi="Times New Roman" w:cs="Times New Roman"/>
        </w:rPr>
        <w:t>both</w:t>
      </w:r>
      <w:r w:rsidR="0092025B">
        <w:rPr>
          <w:rFonts w:ascii="Times New Roman" w:hAnsi="Times New Roman" w:cs="Times New Roman"/>
        </w:rPr>
        <w:t xml:space="preserve"> honeybees and stingless bees </w:t>
      </w:r>
      <w:r>
        <w:rPr>
          <w:rFonts w:ascii="Times New Roman" w:hAnsi="Times New Roman" w:cs="Times New Roman"/>
        </w:rPr>
        <w:t>are unable to b</w:t>
      </w:r>
      <w:r w:rsidR="0092025B">
        <w:rPr>
          <w:rFonts w:ascii="Times New Roman" w:hAnsi="Times New Roman" w:cs="Times New Roman"/>
        </w:rPr>
        <w:t>uzz-pollinate</w:t>
      </w:r>
      <w:r w:rsidR="00610AFC">
        <w:rPr>
          <w:rFonts w:ascii="Times New Roman" w:hAnsi="Times New Roman" w:cs="Times New Roman"/>
        </w:rPr>
        <w:t>.</w:t>
      </w:r>
      <w:r w:rsidR="0092025B">
        <w:rPr>
          <w:rFonts w:ascii="Times New Roman" w:hAnsi="Times New Roman" w:cs="Times New Roman"/>
        </w:rPr>
        <w:t xml:space="preserve"> </w:t>
      </w:r>
      <w:r>
        <w:rPr>
          <w:rFonts w:ascii="Times New Roman" w:hAnsi="Times New Roman" w:cs="Times New Roman"/>
        </w:rPr>
        <w:t>As such, b</w:t>
      </w:r>
      <w:r w:rsidR="0092025B">
        <w:rPr>
          <w:rFonts w:ascii="Times New Roman" w:hAnsi="Times New Roman" w:cs="Times New Roman"/>
        </w:rPr>
        <w:t>oth nectar- and pollen collecting honeybees deposit less pollen than</w:t>
      </w:r>
      <w:r w:rsidR="00D71736">
        <w:rPr>
          <w:rFonts w:ascii="Times New Roman" w:hAnsi="Times New Roman" w:cs="Times New Roman"/>
        </w:rPr>
        <w:t xml:space="preserve"> </w:t>
      </w:r>
      <w:r w:rsidR="0092025B">
        <w:rPr>
          <w:rFonts w:ascii="Times New Roman" w:hAnsi="Times New Roman" w:cs="Times New Roman"/>
        </w:rPr>
        <w:t>buzz-pollinati</w:t>
      </w:r>
      <w:r w:rsidR="00D71736">
        <w:rPr>
          <w:rFonts w:ascii="Times New Roman" w:hAnsi="Times New Roman" w:cs="Times New Roman"/>
        </w:rPr>
        <w:t xml:space="preserve">ng species </w:t>
      </w:r>
      <w:r w:rsidR="0092025B">
        <w:rPr>
          <w:rFonts w:ascii="Times New Roman" w:hAnsi="Times New Roman" w:cs="Times New Roman"/>
        </w:rPr>
        <w:t>(e.g. blueberry bees (</w:t>
      </w:r>
      <w:proofErr w:type="spellStart"/>
      <w:r w:rsidR="0092025B" w:rsidRPr="0040390A">
        <w:rPr>
          <w:rFonts w:ascii="Times New Roman" w:hAnsi="Times New Roman" w:cs="Times New Roman"/>
          <w:i/>
        </w:rPr>
        <w:t>Habropoda</w:t>
      </w:r>
      <w:proofErr w:type="spellEnd"/>
      <w:r w:rsidR="0092025B">
        <w:rPr>
          <w:rFonts w:ascii="Times New Roman" w:hAnsi="Times New Roman" w:cs="Times New Roman"/>
        </w:rPr>
        <w:t xml:space="preserve"> sp.) and bumble bees (</w:t>
      </w:r>
      <w:r w:rsidR="0092025B" w:rsidRPr="0040390A">
        <w:rPr>
          <w:rFonts w:ascii="Times New Roman" w:hAnsi="Times New Roman" w:cs="Times New Roman"/>
          <w:i/>
        </w:rPr>
        <w:t>Bombus</w:t>
      </w:r>
      <w:r w:rsidR="0092025B">
        <w:rPr>
          <w:rFonts w:ascii="Times New Roman" w:hAnsi="Times New Roman" w:cs="Times New Roman"/>
        </w:rPr>
        <w:t xml:space="preserve"> sp.), Benjamin and Winfree 2013). </w:t>
      </w:r>
      <w:r w:rsidR="00610AFC">
        <w:rPr>
          <w:rFonts w:ascii="Times New Roman" w:hAnsi="Times New Roman" w:cs="Times New Roman"/>
        </w:rPr>
        <w:t xml:space="preserve">Yet, </w:t>
      </w:r>
      <w:r>
        <w:rPr>
          <w:rFonts w:ascii="Times New Roman" w:hAnsi="Times New Roman" w:cs="Times New Roman"/>
        </w:rPr>
        <w:t>our results suggest that</w:t>
      </w:r>
      <w:r w:rsidR="00610AFC">
        <w:rPr>
          <w:rFonts w:ascii="Times New Roman" w:hAnsi="Times New Roman" w:cs="Times New Roman"/>
        </w:rPr>
        <w:t xml:space="preserve"> honeybees are able to overcome their inability to buzz-pollinate</w:t>
      </w:r>
      <w:r w:rsidR="003A24CC">
        <w:rPr>
          <w:rFonts w:ascii="Times New Roman" w:hAnsi="Times New Roman" w:cs="Times New Roman"/>
        </w:rPr>
        <w:t xml:space="preserve"> </w:t>
      </w:r>
      <w:r>
        <w:rPr>
          <w:rFonts w:ascii="Times New Roman" w:hAnsi="Times New Roman" w:cs="Times New Roman"/>
        </w:rPr>
        <w:t>through increased</w:t>
      </w:r>
      <w:r w:rsidR="003A24CC">
        <w:rPr>
          <w:rFonts w:ascii="Times New Roman" w:hAnsi="Times New Roman" w:cs="Times New Roman"/>
        </w:rPr>
        <w:t xml:space="preserve"> visitation</w:t>
      </w:r>
      <w:r>
        <w:rPr>
          <w:rFonts w:ascii="Times New Roman" w:hAnsi="Times New Roman" w:cs="Times New Roman"/>
        </w:rPr>
        <w:t xml:space="preserve"> (longer sequences).</w:t>
      </w:r>
      <w:r w:rsidR="00610AFC">
        <w:rPr>
          <w:rFonts w:ascii="Times New Roman" w:hAnsi="Times New Roman" w:cs="Times New Roman"/>
        </w:rPr>
        <w:t xml:space="preserve"> as opposed to stingless bees</w:t>
      </w:r>
      <w:r w:rsidR="000F2544">
        <w:rPr>
          <w:rFonts w:ascii="Times New Roman" w:hAnsi="Times New Roman" w:cs="Times New Roman"/>
        </w:rPr>
        <w:t xml:space="preserve"> or mixed visits</w:t>
      </w:r>
      <w:r>
        <w:rPr>
          <w:rFonts w:ascii="Times New Roman" w:hAnsi="Times New Roman" w:cs="Times New Roman"/>
        </w:rPr>
        <w:t xml:space="preserve"> which do not demonstrate a positive relationship between visitation rate and fruit quality</w:t>
      </w:r>
      <w:r w:rsidR="00610AFC">
        <w:rPr>
          <w:rFonts w:ascii="Times New Roman" w:hAnsi="Times New Roman" w:cs="Times New Roman"/>
        </w:rPr>
        <w:t>. The presence of an opposite effect in raspberry</w:t>
      </w:r>
      <w:r>
        <w:rPr>
          <w:rFonts w:ascii="Times New Roman" w:hAnsi="Times New Roman" w:cs="Times New Roman"/>
        </w:rPr>
        <w:t>,</w:t>
      </w:r>
      <w:r w:rsidR="00610AFC">
        <w:rPr>
          <w:rFonts w:ascii="Times New Roman" w:hAnsi="Times New Roman" w:cs="Times New Roman"/>
        </w:rPr>
        <w:t xml:space="preserve"> </w:t>
      </w:r>
      <w:r>
        <w:rPr>
          <w:rFonts w:ascii="Times New Roman" w:hAnsi="Times New Roman" w:cs="Times New Roman"/>
        </w:rPr>
        <w:t xml:space="preserve">further </w:t>
      </w:r>
      <w:r w:rsidR="00610AFC">
        <w:rPr>
          <w:rFonts w:ascii="Times New Roman" w:hAnsi="Times New Roman" w:cs="Times New Roman"/>
        </w:rPr>
        <w:t>suggests that</w:t>
      </w:r>
      <w:r>
        <w:rPr>
          <w:rFonts w:ascii="Times New Roman" w:hAnsi="Times New Roman" w:cs="Times New Roman"/>
        </w:rPr>
        <w:t xml:space="preserve"> the </w:t>
      </w:r>
      <w:r w:rsidR="00610AFC">
        <w:rPr>
          <w:rFonts w:ascii="Times New Roman" w:hAnsi="Times New Roman" w:cs="Times New Roman"/>
        </w:rPr>
        <w:t>quality</w:t>
      </w:r>
      <w:r w:rsidR="000F2544">
        <w:rPr>
          <w:rFonts w:ascii="Times New Roman" w:hAnsi="Times New Roman" w:cs="Times New Roman"/>
        </w:rPr>
        <w:t xml:space="preserve"> </w:t>
      </w:r>
      <w:r>
        <w:rPr>
          <w:rFonts w:ascii="Times New Roman" w:hAnsi="Times New Roman" w:cs="Times New Roman"/>
        </w:rPr>
        <w:t xml:space="preserve">(e.g. pollen deposition rates) </w:t>
      </w:r>
      <w:r w:rsidR="000F2544">
        <w:rPr>
          <w:rFonts w:ascii="Times New Roman" w:hAnsi="Times New Roman" w:cs="Times New Roman"/>
        </w:rPr>
        <w:t xml:space="preserve">of </w:t>
      </w:r>
      <w:r w:rsidR="00D71736">
        <w:rPr>
          <w:rFonts w:ascii="Times New Roman" w:hAnsi="Times New Roman" w:cs="Times New Roman"/>
        </w:rPr>
        <w:t xml:space="preserve">individual </w:t>
      </w:r>
      <w:r>
        <w:rPr>
          <w:rFonts w:ascii="Times New Roman" w:hAnsi="Times New Roman" w:cs="Times New Roman"/>
        </w:rPr>
        <w:t xml:space="preserve">floral </w:t>
      </w:r>
      <w:r w:rsidR="000F2544">
        <w:rPr>
          <w:rFonts w:ascii="Times New Roman" w:hAnsi="Times New Roman" w:cs="Times New Roman"/>
        </w:rPr>
        <w:t>visit</w:t>
      </w:r>
      <w:r>
        <w:rPr>
          <w:rFonts w:ascii="Times New Roman" w:hAnsi="Times New Roman" w:cs="Times New Roman"/>
        </w:rPr>
        <w:t>s</w:t>
      </w:r>
      <w:r w:rsidR="000F2544">
        <w:rPr>
          <w:rFonts w:ascii="Times New Roman" w:hAnsi="Times New Roman" w:cs="Times New Roman"/>
        </w:rPr>
        <w:t xml:space="preserve"> </w:t>
      </w:r>
      <w:r w:rsidR="00D71736">
        <w:rPr>
          <w:rFonts w:ascii="Times New Roman" w:hAnsi="Times New Roman" w:cs="Times New Roman"/>
        </w:rPr>
        <w:t xml:space="preserve">as well as their order </w:t>
      </w:r>
      <w:r>
        <w:rPr>
          <w:rFonts w:ascii="Times New Roman" w:hAnsi="Times New Roman" w:cs="Times New Roman"/>
        </w:rPr>
        <w:t>may be as</w:t>
      </w:r>
      <w:r w:rsidR="000F2544">
        <w:rPr>
          <w:rFonts w:ascii="Times New Roman" w:hAnsi="Times New Roman" w:cs="Times New Roman"/>
        </w:rPr>
        <w:t xml:space="preserve"> important</w:t>
      </w:r>
      <w:r w:rsidR="00D71736">
        <w:rPr>
          <w:rFonts w:ascii="Times New Roman" w:hAnsi="Times New Roman" w:cs="Times New Roman"/>
        </w:rPr>
        <w:t xml:space="preserve"> as the quantity of visits in</w:t>
      </w:r>
      <w:r w:rsidR="000F2544">
        <w:rPr>
          <w:rFonts w:ascii="Times New Roman" w:hAnsi="Times New Roman" w:cs="Times New Roman"/>
        </w:rPr>
        <w:t xml:space="preserve"> predicting fruit quality</w:t>
      </w:r>
      <w:r w:rsidR="00D71736">
        <w:rPr>
          <w:rFonts w:ascii="Times New Roman" w:hAnsi="Times New Roman" w:cs="Times New Roman"/>
        </w:rPr>
        <w:t xml:space="preserve"> and</w:t>
      </w:r>
      <w:r w:rsidR="00610AFC">
        <w:rPr>
          <w:rFonts w:ascii="Times New Roman" w:hAnsi="Times New Roman" w:cs="Times New Roman"/>
        </w:rPr>
        <w:t xml:space="preserve"> mediated through </w:t>
      </w:r>
      <w:r w:rsidR="00D71736">
        <w:rPr>
          <w:rFonts w:ascii="Times New Roman" w:hAnsi="Times New Roman" w:cs="Times New Roman"/>
        </w:rPr>
        <w:t>interspecific</w:t>
      </w:r>
      <w:r>
        <w:rPr>
          <w:rFonts w:ascii="Times New Roman" w:hAnsi="Times New Roman" w:cs="Times New Roman"/>
        </w:rPr>
        <w:t xml:space="preserve"> and behavioural </w:t>
      </w:r>
      <w:r w:rsidR="00610AFC">
        <w:rPr>
          <w:rFonts w:ascii="Times New Roman" w:hAnsi="Times New Roman" w:cs="Times New Roman"/>
        </w:rPr>
        <w:t>priority effects.</w:t>
      </w:r>
    </w:p>
    <w:p w14:paraId="6723B215" w14:textId="5F73AC63" w:rsidR="000F2544" w:rsidRDefault="000F2544" w:rsidP="0092025B">
      <w:pPr>
        <w:spacing w:line="480" w:lineRule="auto"/>
        <w:contextualSpacing/>
        <w:jc w:val="both"/>
        <w:rPr>
          <w:rFonts w:ascii="Times New Roman" w:hAnsi="Times New Roman" w:cs="Times New Roman"/>
        </w:rPr>
      </w:pPr>
    </w:p>
    <w:p w14:paraId="449D7A98" w14:textId="33AA218A" w:rsidR="00995604" w:rsidRDefault="000F2544" w:rsidP="000F2544">
      <w:pPr>
        <w:spacing w:line="480" w:lineRule="auto"/>
        <w:contextualSpacing/>
        <w:jc w:val="both"/>
        <w:rPr>
          <w:rFonts w:ascii="Times New Roman" w:hAnsi="Times New Roman" w:cs="Times New Roman"/>
        </w:rPr>
      </w:pPr>
      <w:r>
        <w:rPr>
          <w:rFonts w:ascii="Times New Roman" w:hAnsi="Times New Roman" w:cs="Times New Roman"/>
        </w:rPr>
        <w:lastRenderedPageBreak/>
        <w:t xml:space="preserve">The influence of how species interact in floral visitation over time and the collective influence </w:t>
      </w:r>
      <w:r w:rsidR="00D71736">
        <w:rPr>
          <w:rFonts w:ascii="Times New Roman" w:hAnsi="Times New Roman" w:cs="Times New Roman"/>
        </w:rPr>
        <w:t>mixed pollinator visitation sequences</w:t>
      </w:r>
      <w:r>
        <w:rPr>
          <w:rFonts w:ascii="Times New Roman" w:hAnsi="Times New Roman" w:cs="Times New Roman"/>
        </w:rPr>
        <w:t xml:space="preserve"> i</w:t>
      </w:r>
      <w:r w:rsidR="00D71736">
        <w:rPr>
          <w:rFonts w:ascii="Times New Roman" w:hAnsi="Times New Roman" w:cs="Times New Roman"/>
        </w:rPr>
        <w:t>s</w:t>
      </w:r>
      <w:r>
        <w:rPr>
          <w:rFonts w:ascii="Times New Roman" w:hAnsi="Times New Roman" w:cs="Times New Roman"/>
        </w:rPr>
        <w:t xml:space="preserve"> currently unknown. </w:t>
      </w:r>
      <w:r w:rsidR="00995604">
        <w:rPr>
          <w:rFonts w:ascii="Times New Roman" w:hAnsi="Times New Roman" w:cs="Times New Roman"/>
        </w:rPr>
        <w:t>Across our mixed-compositional visits, species-level priority effects explained variation in fruit quality in blueberry. As such, this may represent that t</w:t>
      </w:r>
      <w:r>
        <w:rPr>
          <w:rFonts w:ascii="Times New Roman" w:hAnsi="Times New Roman" w:cs="Times New Roman"/>
        </w:rPr>
        <w:t xml:space="preserve">rait matching is more influential in blueberry than raspberry, in explaining compositional differences and priority effects given their floral structure (see Fig. 1). </w:t>
      </w:r>
      <w:r w:rsidR="00995604">
        <w:rPr>
          <w:rFonts w:ascii="Times New Roman" w:hAnsi="Times New Roman" w:cs="Times New Roman"/>
        </w:rPr>
        <w:t>Despite</w:t>
      </w:r>
      <w:r>
        <w:rPr>
          <w:rFonts w:ascii="Times New Roman" w:hAnsi="Times New Roman" w:cs="Times New Roman"/>
        </w:rPr>
        <w:t xml:space="preserve"> neither </w:t>
      </w:r>
      <w:r w:rsidR="00995604">
        <w:rPr>
          <w:rFonts w:ascii="Times New Roman" w:hAnsi="Times New Roman" w:cs="Times New Roman"/>
        </w:rPr>
        <w:t xml:space="preserve">species considered herein can </w:t>
      </w:r>
      <w:r>
        <w:rPr>
          <w:rFonts w:ascii="Times New Roman" w:hAnsi="Times New Roman" w:cs="Times New Roman"/>
        </w:rPr>
        <w:t xml:space="preserve">buzz-pollinate, stingless bees overcome limitation by virtue of their body size (ITD: 1-2mm, Kendall et al. 2019, may as well self-cite myself </w:t>
      </w:r>
      <w:proofErr w:type="spellStart"/>
      <w:r>
        <w:rPr>
          <w:rFonts w:ascii="Times New Roman" w:hAnsi="Times New Roman" w:cs="Times New Roman"/>
        </w:rPr>
        <w:t>hahaha</w:t>
      </w:r>
      <w:proofErr w:type="spellEnd"/>
      <w:r>
        <w:rPr>
          <w:rFonts w:ascii="Times New Roman" w:hAnsi="Times New Roman" w:cs="Times New Roman"/>
        </w:rPr>
        <w:t>)</w:t>
      </w:r>
      <w:r w:rsidR="00995604">
        <w:rPr>
          <w:rFonts w:ascii="Times New Roman" w:hAnsi="Times New Roman" w:cs="Times New Roman"/>
        </w:rPr>
        <w:t>, which</w:t>
      </w:r>
      <w:r>
        <w:rPr>
          <w:rFonts w:ascii="Times New Roman" w:hAnsi="Times New Roman" w:cs="Times New Roman"/>
        </w:rPr>
        <w:t xml:space="preserve"> result</w:t>
      </w:r>
      <w:r w:rsidR="00995604">
        <w:rPr>
          <w:rFonts w:ascii="Times New Roman" w:hAnsi="Times New Roman" w:cs="Times New Roman"/>
        </w:rPr>
        <w:t>s</w:t>
      </w:r>
      <w:r>
        <w:rPr>
          <w:rFonts w:ascii="Times New Roman" w:hAnsi="Times New Roman" w:cs="Times New Roman"/>
        </w:rPr>
        <w:t xml:space="preserve"> in within-flower visitation </w:t>
      </w:r>
      <w:r w:rsidR="00995604">
        <w:rPr>
          <w:rFonts w:ascii="Times New Roman" w:hAnsi="Times New Roman" w:cs="Times New Roman"/>
        </w:rPr>
        <w:t>behaviours</w:t>
      </w:r>
      <w:r>
        <w:rPr>
          <w:rFonts w:ascii="Times New Roman" w:hAnsi="Times New Roman" w:cs="Times New Roman"/>
        </w:rPr>
        <w:t xml:space="preserve">, </w:t>
      </w:r>
      <w:r w:rsidR="004C4F09">
        <w:rPr>
          <w:rFonts w:ascii="Times New Roman" w:hAnsi="Times New Roman" w:cs="Times New Roman"/>
        </w:rPr>
        <w:t>as opposed to honeybees, which spent significantly less time at flowers, and primarily interact with corolla opening, using their forelegs or proboscis to collect pollen or nectar respectively</w:t>
      </w:r>
      <w:r>
        <w:rPr>
          <w:rFonts w:ascii="Times New Roman" w:hAnsi="Times New Roman" w:cs="Times New Roman"/>
        </w:rPr>
        <w:t xml:space="preserve">. </w:t>
      </w:r>
      <w:r w:rsidR="004C4F09">
        <w:rPr>
          <w:rFonts w:ascii="Times New Roman" w:hAnsi="Times New Roman" w:cs="Times New Roman"/>
        </w:rPr>
        <w:t>By spending more time in the flower, and directly interacting with the anthers, we suggest this may increase the likelihood of firstly, autogamous pollen (from the same flower), and secondly, geitonogamous pollen (same species, different clonal individual)</w:t>
      </w:r>
      <w:r w:rsidR="00995604">
        <w:rPr>
          <w:rFonts w:ascii="Times New Roman" w:hAnsi="Times New Roman" w:cs="Times New Roman"/>
        </w:rPr>
        <w:t xml:space="preserve"> of which both are beneficial means of pollination given the cultivar’s self</w:t>
      </w:r>
      <w:r w:rsidR="00D71736">
        <w:rPr>
          <w:rFonts w:ascii="Times New Roman" w:hAnsi="Times New Roman" w:cs="Times New Roman"/>
        </w:rPr>
        <w:t>-</w:t>
      </w:r>
      <w:r w:rsidR="00995604">
        <w:rPr>
          <w:rFonts w:ascii="Times New Roman" w:hAnsi="Times New Roman" w:cs="Times New Roman"/>
        </w:rPr>
        <w:t>compatibility (REF),</w:t>
      </w:r>
      <w:r w:rsidR="004C4F09">
        <w:rPr>
          <w:rFonts w:ascii="Times New Roman" w:hAnsi="Times New Roman" w:cs="Times New Roman"/>
        </w:rPr>
        <w:t xml:space="preserve"> lead</w:t>
      </w:r>
      <w:r w:rsidR="00995604">
        <w:rPr>
          <w:rFonts w:ascii="Times New Roman" w:hAnsi="Times New Roman" w:cs="Times New Roman"/>
        </w:rPr>
        <w:t>ing</w:t>
      </w:r>
      <w:r w:rsidR="004C4F09">
        <w:rPr>
          <w:rFonts w:ascii="Times New Roman" w:hAnsi="Times New Roman" w:cs="Times New Roman"/>
        </w:rPr>
        <w:t xml:space="preserve"> to greater fruit weight</w:t>
      </w:r>
      <w:r w:rsidR="00995604">
        <w:rPr>
          <w:rFonts w:ascii="Times New Roman" w:hAnsi="Times New Roman" w:cs="Times New Roman"/>
        </w:rPr>
        <w:t xml:space="preserve">. </w:t>
      </w:r>
      <w:proofErr w:type="spellStart"/>
      <w:r w:rsidR="00995604">
        <w:rPr>
          <w:rFonts w:ascii="Times New Roman" w:hAnsi="Times New Roman" w:cs="Times New Roman"/>
        </w:rPr>
        <w:t>Dedej</w:t>
      </w:r>
      <w:proofErr w:type="spellEnd"/>
      <w:r w:rsidR="00995604">
        <w:rPr>
          <w:rFonts w:ascii="Times New Roman" w:hAnsi="Times New Roman" w:cs="Times New Roman"/>
        </w:rPr>
        <w:t xml:space="preserve"> &amp; </w:t>
      </w:r>
      <w:proofErr w:type="spellStart"/>
      <w:r w:rsidR="00995604">
        <w:rPr>
          <w:rFonts w:ascii="Times New Roman" w:hAnsi="Times New Roman" w:cs="Times New Roman"/>
        </w:rPr>
        <w:t>Delaplane</w:t>
      </w:r>
      <w:proofErr w:type="spellEnd"/>
      <w:r w:rsidR="00995604">
        <w:rPr>
          <w:rFonts w:ascii="Times New Roman" w:hAnsi="Times New Roman" w:cs="Times New Roman"/>
        </w:rPr>
        <w:t xml:space="preserve"> (2004) demonstrated </w:t>
      </w:r>
      <w:proofErr w:type="gramStart"/>
      <w:r w:rsidR="00995604">
        <w:rPr>
          <w:rFonts w:ascii="Times New Roman" w:hAnsi="Times New Roman" w:cs="Times New Roman"/>
        </w:rPr>
        <w:t>an</w:t>
      </w:r>
      <w:proofErr w:type="gramEnd"/>
      <w:r w:rsidR="00995604">
        <w:rPr>
          <w:rFonts w:ascii="Times New Roman" w:hAnsi="Times New Roman" w:cs="Times New Roman"/>
        </w:rPr>
        <w:t xml:space="preserve"> detrimental influence of nectar-robbing Carpenter bees (Xylocopa virginica) on the pollination services provided by honeybees, altering their behaviour to become secondary thieves. In contrast, our results suggest that honeybees facultatively improve later visitation events within a sequence, whereas stingless bee priority effects diminish the influence of later visits within a given sequence</w:t>
      </w:r>
      <w:r w:rsidR="00D71736">
        <w:rPr>
          <w:rFonts w:ascii="Times New Roman" w:hAnsi="Times New Roman" w:cs="Times New Roman"/>
        </w:rPr>
        <w:t>, which may account for the lack of association between visitation sequence length and fruit quality in stingless bee only visitation sequences</w:t>
      </w:r>
      <w:r w:rsidR="004C4F09">
        <w:rPr>
          <w:rFonts w:ascii="Times New Roman" w:hAnsi="Times New Roman" w:cs="Times New Roman"/>
        </w:rPr>
        <w:t xml:space="preserve">. </w:t>
      </w:r>
    </w:p>
    <w:p w14:paraId="68F0DFE1" w14:textId="77777777" w:rsidR="00995604" w:rsidRDefault="00995604" w:rsidP="000F2544">
      <w:pPr>
        <w:spacing w:line="480" w:lineRule="auto"/>
        <w:contextualSpacing/>
        <w:jc w:val="both"/>
        <w:rPr>
          <w:rFonts w:ascii="Times New Roman" w:hAnsi="Times New Roman" w:cs="Times New Roman"/>
        </w:rPr>
      </w:pPr>
    </w:p>
    <w:p w14:paraId="1FD8F817" w14:textId="5E1DC4FD" w:rsidR="00995604" w:rsidRDefault="000F2544" w:rsidP="000F2544">
      <w:pPr>
        <w:spacing w:line="480" w:lineRule="auto"/>
        <w:contextualSpacing/>
        <w:jc w:val="both"/>
        <w:rPr>
          <w:rFonts w:ascii="Times New Roman" w:hAnsi="Times New Roman" w:cs="Times New Roman"/>
        </w:rPr>
      </w:pPr>
      <w:r>
        <w:rPr>
          <w:rFonts w:ascii="Times New Roman" w:hAnsi="Times New Roman" w:cs="Times New Roman"/>
        </w:rPr>
        <w:t xml:space="preserve">In raspberry, </w:t>
      </w:r>
      <w:r w:rsidR="00995604">
        <w:rPr>
          <w:rFonts w:ascii="Times New Roman" w:hAnsi="Times New Roman" w:cs="Times New Roman"/>
        </w:rPr>
        <w:t>species-level differences in</w:t>
      </w:r>
      <w:r>
        <w:rPr>
          <w:rFonts w:ascii="Times New Roman" w:hAnsi="Times New Roman" w:cs="Times New Roman"/>
        </w:rPr>
        <w:t xml:space="preserve"> behaviours are less important given the open-dish shaped flowers, </w:t>
      </w:r>
      <w:r w:rsidR="00995604">
        <w:rPr>
          <w:rFonts w:ascii="Times New Roman" w:hAnsi="Times New Roman" w:cs="Times New Roman"/>
        </w:rPr>
        <w:t>however initial</w:t>
      </w:r>
      <w:r>
        <w:rPr>
          <w:rFonts w:ascii="Times New Roman" w:hAnsi="Times New Roman" w:cs="Times New Roman"/>
        </w:rPr>
        <w:t xml:space="preserve"> visit duration, </w:t>
      </w:r>
      <w:r w:rsidR="00995604">
        <w:rPr>
          <w:rFonts w:ascii="Times New Roman" w:hAnsi="Times New Roman" w:cs="Times New Roman"/>
        </w:rPr>
        <w:t>irrespective than</w:t>
      </w:r>
      <w:r>
        <w:rPr>
          <w:rFonts w:ascii="Times New Roman" w:hAnsi="Times New Roman" w:cs="Times New Roman"/>
        </w:rPr>
        <w:t xml:space="preserve"> species, ha</w:t>
      </w:r>
      <w:r w:rsidR="00995604">
        <w:rPr>
          <w:rFonts w:ascii="Times New Roman" w:hAnsi="Times New Roman" w:cs="Times New Roman"/>
        </w:rPr>
        <w:t>s an additive effect in conjunction with total visit number</w:t>
      </w:r>
      <w:r w:rsidR="00D71736">
        <w:rPr>
          <w:rFonts w:ascii="Times New Roman" w:hAnsi="Times New Roman" w:cs="Times New Roman"/>
        </w:rPr>
        <w:t xml:space="preserve"> on fruit quality</w:t>
      </w:r>
      <w:r>
        <w:rPr>
          <w:rFonts w:ascii="Times New Roman" w:hAnsi="Times New Roman" w:cs="Times New Roman"/>
        </w:rPr>
        <w:t>.</w:t>
      </w:r>
      <w:r w:rsidR="00995604">
        <w:rPr>
          <w:rFonts w:ascii="Times New Roman" w:hAnsi="Times New Roman" w:cs="Times New Roman"/>
        </w:rPr>
        <w:t xml:space="preserve"> As such, this suggests that</w:t>
      </w:r>
      <w:r>
        <w:rPr>
          <w:rFonts w:ascii="Times New Roman" w:hAnsi="Times New Roman" w:cs="Times New Roman"/>
        </w:rPr>
        <w:t xml:space="preserve"> </w:t>
      </w:r>
      <w:r w:rsidR="00995604">
        <w:rPr>
          <w:rFonts w:ascii="Times New Roman" w:hAnsi="Times New Roman" w:cs="Times New Roman"/>
        </w:rPr>
        <w:t>increased</w:t>
      </w:r>
      <w:r w:rsidR="00D71736">
        <w:rPr>
          <w:rFonts w:ascii="Times New Roman" w:hAnsi="Times New Roman" w:cs="Times New Roman"/>
        </w:rPr>
        <w:t xml:space="preserve"> </w:t>
      </w:r>
      <w:r w:rsidR="00995604">
        <w:rPr>
          <w:rFonts w:ascii="Times New Roman" w:hAnsi="Times New Roman" w:cs="Times New Roman"/>
        </w:rPr>
        <w:t xml:space="preserve">visit duration leads to the higher likelihood of stigmatic contact, as a function of high nectar </w:t>
      </w:r>
      <w:r w:rsidR="00995604">
        <w:rPr>
          <w:rFonts w:ascii="Times New Roman" w:hAnsi="Times New Roman" w:cs="Times New Roman"/>
        </w:rPr>
        <w:lastRenderedPageBreak/>
        <w:t>availability in the virgin flowers, and given there are ~100 stigmas per flower, this increases the likelihood of higher proportion of stigmas being pollinated.</w:t>
      </w:r>
    </w:p>
    <w:p w14:paraId="103CAC0F" w14:textId="77777777" w:rsidR="00995604" w:rsidRDefault="00995604" w:rsidP="000F2544">
      <w:pPr>
        <w:spacing w:line="480" w:lineRule="auto"/>
        <w:contextualSpacing/>
        <w:jc w:val="both"/>
        <w:rPr>
          <w:rFonts w:ascii="Times New Roman" w:hAnsi="Times New Roman" w:cs="Times New Roman"/>
        </w:rPr>
      </w:pPr>
    </w:p>
    <w:p w14:paraId="268F76DA" w14:textId="61B24CE4" w:rsidR="000F2544" w:rsidRDefault="000F2544" w:rsidP="000F2544">
      <w:pPr>
        <w:spacing w:line="480" w:lineRule="auto"/>
        <w:contextualSpacing/>
        <w:jc w:val="both"/>
        <w:rPr>
          <w:rFonts w:ascii="Times New Roman" w:hAnsi="Times New Roman" w:cs="Times New Roman"/>
        </w:rPr>
      </w:pPr>
      <w:r>
        <w:rPr>
          <w:rFonts w:ascii="Times New Roman" w:hAnsi="Times New Roman" w:cs="Times New Roman"/>
        </w:rPr>
        <w:t xml:space="preserve">However, although as stingless bees exhibit longer periods in </w:t>
      </w:r>
      <w:proofErr w:type="spellStart"/>
      <w:r>
        <w:rPr>
          <w:rFonts w:ascii="Times New Roman" w:hAnsi="Times New Roman" w:cs="Times New Roman"/>
        </w:rPr>
        <w:t>visitng</w:t>
      </w:r>
      <w:proofErr w:type="spellEnd"/>
      <w:r>
        <w:rPr>
          <w:rFonts w:ascii="Times New Roman" w:hAnsi="Times New Roman" w:cs="Times New Roman"/>
        </w:rPr>
        <w:t xml:space="preserve"> blueberry, the species-level priority effect may be a result of both duration and species identity, although species in interaction with visit number better explained the variance in blueberry weight than duration and visit number. </w:t>
      </w:r>
    </w:p>
    <w:p w14:paraId="288ECCF2" w14:textId="77777777" w:rsidR="00DE2784" w:rsidRDefault="00DE2784" w:rsidP="009D23FA">
      <w:pPr>
        <w:spacing w:line="480" w:lineRule="auto"/>
        <w:contextualSpacing/>
        <w:jc w:val="both"/>
        <w:rPr>
          <w:rFonts w:ascii="Times New Roman" w:hAnsi="Times New Roman" w:cs="Times New Roman"/>
        </w:rPr>
      </w:pPr>
    </w:p>
    <w:p w14:paraId="3C817050" w14:textId="55D378F5" w:rsidR="003A24CC" w:rsidRDefault="003A24CC" w:rsidP="003A24CC">
      <w:pPr>
        <w:spacing w:line="480" w:lineRule="auto"/>
        <w:contextualSpacing/>
        <w:jc w:val="both"/>
        <w:rPr>
          <w:rFonts w:ascii="Times New Roman" w:eastAsia="Times New Roman" w:hAnsi="Times New Roman" w:cs="Times New Roman"/>
        </w:rPr>
      </w:pPr>
      <w:r>
        <w:rPr>
          <w:rFonts w:ascii="Times New Roman" w:eastAsia="Times New Roman" w:hAnsi="Times New Roman" w:cs="Times New Roman"/>
        </w:rPr>
        <w:t xml:space="preserve">In laboratory studies, blueberry pollen </w:t>
      </w:r>
      <w:proofErr w:type="gramStart"/>
      <w:r w:rsidR="00995604">
        <w:rPr>
          <w:rFonts w:ascii="Times New Roman" w:eastAsia="Times New Roman" w:hAnsi="Times New Roman" w:cs="Times New Roman"/>
        </w:rPr>
        <w:t>begin</w:t>
      </w:r>
      <w:proofErr w:type="gramEnd"/>
      <w:r w:rsidR="00995604">
        <w:rPr>
          <w:rFonts w:ascii="Times New Roman" w:eastAsia="Times New Roman" w:hAnsi="Times New Roman" w:cs="Times New Roman"/>
        </w:rPr>
        <w:t xml:space="preserve"> to react enzymatically in medium</w:t>
      </w:r>
      <w:r>
        <w:rPr>
          <w:rFonts w:ascii="Times New Roman" w:eastAsia="Times New Roman" w:hAnsi="Times New Roman" w:cs="Times New Roman"/>
        </w:rPr>
        <w:t xml:space="preserve"> within 90 minutes </w:t>
      </w:r>
      <w:r w:rsidRPr="00610AFC">
        <w:rPr>
          <w:rFonts w:ascii="Times New Roman" w:eastAsia="Times New Roman" w:hAnsi="Times New Roman" w:cs="Times New Roman"/>
          <w:i/>
        </w:rPr>
        <w:t>in vivo</w:t>
      </w:r>
      <w:r>
        <w:rPr>
          <w:rFonts w:ascii="Times New Roman" w:eastAsia="Times New Roman" w:hAnsi="Times New Roman" w:cs="Times New Roman"/>
        </w:rPr>
        <w:t>, with maximum germination occurring within eight hours (Huang and Johnson 1996). In contrast, pollen germination rates are not known for raspberry, although germination is achieved in 20-25 hours in closely-related blackberries (</w:t>
      </w:r>
      <w:proofErr w:type="spellStart"/>
      <w:r w:rsidRPr="00610AFC">
        <w:rPr>
          <w:rFonts w:ascii="Times New Roman" w:eastAsia="Times New Roman" w:hAnsi="Times New Roman" w:cs="Times New Roman"/>
          <w:i/>
        </w:rPr>
        <w:t>Rubus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subgen</w:t>
      </w:r>
      <w:proofErr w:type="spellEnd"/>
      <w:r>
        <w:rPr>
          <w:rFonts w:ascii="Times New Roman" w:eastAsia="Times New Roman" w:hAnsi="Times New Roman" w:cs="Times New Roman"/>
        </w:rPr>
        <w:t xml:space="preserve">. </w:t>
      </w:r>
      <w:proofErr w:type="spellStart"/>
      <w:r w:rsidRPr="00610AFC">
        <w:rPr>
          <w:rFonts w:ascii="Times New Roman" w:eastAsia="Times New Roman" w:hAnsi="Times New Roman" w:cs="Times New Roman"/>
          <w:i/>
        </w:rPr>
        <w:t>Rubus</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Nybom</w:t>
      </w:r>
      <w:proofErr w:type="spellEnd"/>
      <w:r>
        <w:rPr>
          <w:rFonts w:ascii="Times New Roman" w:eastAsia="Times New Roman" w:hAnsi="Times New Roman" w:cs="Times New Roman"/>
        </w:rPr>
        <w:t xml:space="preserve"> 1985). As such, the presence of species compositional differences and priority effects in fruit quality are, hypothetically, influenced by the period of time from pollen adhesion to ovule fertilisation, and the likelihood of abiotic (wind or water) as well as subsequent floral visitors dislodging </w:t>
      </w:r>
      <w:r w:rsidR="00995604">
        <w:rPr>
          <w:rFonts w:ascii="Times New Roman" w:eastAsia="Times New Roman" w:hAnsi="Times New Roman" w:cs="Times New Roman"/>
        </w:rPr>
        <w:t xml:space="preserve">and transporting </w:t>
      </w:r>
      <w:r>
        <w:rPr>
          <w:rFonts w:ascii="Times New Roman" w:eastAsia="Times New Roman" w:hAnsi="Times New Roman" w:cs="Times New Roman"/>
        </w:rPr>
        <w:t>pollen</w:t>
      </w:r>
      <w:r w:rsidR="00995604">
        <w:rPr>
          <w:rFonts w:ascii="Times New Roman" w:eastAsia="Times New Roman" w:hAnsi="Times New Roman" w:cs="Times New Roman"/>
        </w:rPr>
        <w:t xml:space="preserve"> between and within flowers</w:t>
      </w:r>
      <w:r>
        <w:rPr>
          <w:rFonts w:ascii="Times New Roman" w:eastAsia="Times New Roman" w:hAnsi="Times New Roman" w:cs="Times New Roman"/>
        </w:rPr>
        <w:t xml:space="preserve"> (</w:t>
      </w:r>
      <w:proofErr w:type="spellStart"/>
      <w:r>
        <w:rPr>
          <w:rFonts w:ascii="Times New Roman" w:eastAsia="Times New Roman" w:hAnsi="Times New Roman" w:cs="Times New Roman"/>
        </w:rPr>
        <w:t>Minnaar</w:t>
      </w:r>
      <w:proofErr w:type="spellEnd"/>
      <w:r>
        <w:rPr>
          <w:rFonts w:ascii="Times New Roman" w:eastAsia="Times New Roman" w:hAnsi="Times New Roman" w:cs="Times New Roman"/>
        </w:rPr>
        <w:t xml:space="preserve"> et al. 2019). Future research should focus on the physiological processes that underlie these processes, to confirm the validity of priority effects, given the timeframe needed for pollen adhesion.</w:t>
      </w:r>
    </w:p>
    <w:p w14:paraId="6499BC55" w14:textId="77777777" w:rsidR="00995604" w:rsidRDefault="00995604" w:rsidP="009D23FA">
      <w:pPr>
        <w:spacing w:line="480" w:lineRule="auto"/>
        <w:contextualSpacing/>
        <w:jc w:val="both"/>
        <w:rPr>
          <w:rFonts w:ascii="Times New Roman" w:eastAsia="Times New Roman" w:hAnsi="Times New Roman" w:cs="Times New Roman"/>
        </w:rPr>
      </w:pPr>
    </w:p>
    <w:p w14:paraId="60B650E3" w14:textId="152A41E4" w:rsidR="002E20C3" w:rsidRPr="003A24CC" w:rsidRDefault="002E20C3" w:rsidP="009D23FA">
      <w:pPr>
        <w:spacing w:line="480" w:lineRule="auto"/>
        <w:contextualSpacing/>
        <w:jc w:val="both"/>
        <w:rPr>
          <w:rFonts w:ascii="Times New Roman" w:hAnsi="Times New Roman" w:cs="Times New Roman"/>
        </w:rPr>
      </w:pPr>
      <w:r>
        <w:rPr>
          <w:rFonts w:ascii="Times New Roman" w:eastAsia="Times New Roman" w:hAnsi="Times New Roman" w:cs="Times New Roman"/>
        </w:rPr>
        <w:t xml:space="preserve">Management of mass-flowering crops such as </w:t>
      </w:r>
      <w:r w:rsidR="00995604">
        <w:rPr>
          <w:rFonts w:ascii="Times New Roman" w:eastAsia="Times New Roman" w:hAnsi="Times New Roman" w:cs="Times New Roman"/>
        </w:rPr>
        <w:t>blueberries and raspberries</w:t>
      </w:r>
      <w:r>
        <w:rPr>
          <w:rFonts w:ascii="Times New Roman" w:eastAsia="Times New Roman" w:hAnsi="Times New Roman" w:cs="Times New Roman"/>
        </w:rPr>
        <w:t xml:space="preserve"> </w:t>
      </w:r>
      <w:proofErr w:type="gramStart"/>
      <w:r>
        <w:rPr>
          <w:rFonts w:ascii="Times New Roman" w:eastAsia="Times New Roman" w:hAnsi="Times New Roman" w:cs="Times New Roman"/>
        </w:rPr>
        <w:t>requires</w:t>
      </w:r>
      <w:proofErr w:type="gramEnd"/>
      <w:r>
        <w:rPr>
          <w:rFonts w:ascii="Times New Roman" w:eastAsia="Times New Roman" w:hAnsi="Times New Roman" w:cs="Times New Roman"/>
        </w:rPr>
        <w:t xml:space="preserve"> further information regarding the influence of floral structures, how these are exploited by different insect floral visitor species</w:t>
      </w:r>
      <w:r w:rsidR="00995604">
        <w:rPr>
          <w:rFonts w:ascii="Times New Roman" w:eastAsia="Times New Roman" w:hAnsi="Times New Roman" w:cs="Times New Roman"/>
        </w:rPr>
        <w:t xml:space="preserve"> and the plant physiological processes that occur in single-species and mixed compositional floral visitation sequences</w:t>
      </w:r>
      <w:r>
        <w:rPr>
          <w:rFonts w:ascii="Times New Roman" w:eastAsia="Times New Roman" w:hAnsi="Times New Roman" w:cs="Times New Roman"/>
        </w:rPr>
        <w:t xml:space="preserve">. </w:t>
      </w:r>
      <w:r w:rsidR="003A24CC">
        <w:rPr>
          <w:rFonts w:ascii="Times New Roman" w:hAnsi="Times New Roman" w:cs="Times New Roman"/>
        </w:rPr>
        <w:t xml:space="preserve">At the plant scale, flowers differ in their pollen limitation (REF, must be true), therefore the presence of </w:t>
      </w:r>
      <w:r w:rsidR="00995604">
        <w:rPr>
          <w:rFonts w:ascii="Times New Roman" w:hAnsi="Times New Roman" w:cs="Times New Roman"/>
        </w:rPr>
        <w:t>both compositional differences between taxa and species-level or behavioural</w:t>
      </w:r>
      <w:r w:rsidR="003A24CC">
        <w:rPr>
          <w:rFonts w:ascii="Times New Roman" w:hAnsi="Times New Roman" w:cs="Times New Roman"/>
        </w:rPr>
        <w:t xml:space="preserve"> priority</w:t>
      </w:r>
      <w:r w:rsidR="00995604">
        <w:rPr>
          <w:rFonts w:ascii="Times New Roman" w:hAnsi="Times New Roman" w:cs="Times New Roman"/>
        </w:rPr>
        <w:t xml:space="preserve"> </w:t>
      </w:r>
      <w:r w:rsidR="003A24CC">
        <w:rPr>
          <w:rFonts w:ascii="Times New Roman" w:hAnsi="Times New Roman" w:cs="Times New Roman"/>
        </w:rPr>
        <w:t xml:space="preserve">highlights an additional benefit to employing multiple pollinator species in crops and conserving biodiversity in agroecosystems. </w:t>
      </w:r>
      <w:r>
        <w:rPr>
          <w:rFonts w:ascii="Times New Roman" w:eastAsia="Times New Roman" w:hAnsi="Times New Roman" w:cs="Times New Roman"/>
        </w:rPr>
        <w:lastRenderedPageBreak/>
        <w:t>Although we demonstrated differential trends in species complexes and priority across these two species, overall, both species are beneficially influenced by the presence of multiple pollinator species, due to their differential behaviour</w:t>
      </w:r>
      <w:r w:rsidR="00D71736">
        <w:rPr>
          <w:rFonts w:ascii="Times New Roman" w:eastAsia="Times New Roman" w:hAnsi="Times New Roman" w:cs="Times New Roman"/>
        </w:rPr>
        <w:t xml:space="preserve"> and </w:t>
      </w:r>
      <w:r>
        <w:rPr>
          <w:rFonts w:ascii="Times New Roman" w:eastAsia="Times New Roman" w:hAnsi="Times New Roman" w:cs="Times New Roman"/>
        </w:rPr>
        <w:t>trai</w:t>
      </w:r>
      <w:r w:rsidR="00D71736">
        <w:rPr>
          <w:rFonts w:ascii="Times New Roman" w:eastAsia="Times New Roman" w:hAnsi="Times New Roman" w:cs="Times New Roman"/>
        </w:rPr>
        <w:t>t</w:t>
      </w:r>
      <w:r>
        <w:rPr>
          <w:rFonts w:ascii="Times New Roman" w:eastAsia="Times New Roman" w:hAnsi="Times New Roman" w:cs="Times New Roman"/>
        </w:rPr>
        <w:t xml:space="preserve"> matching</w:t>
      </w:r>
      <w:r w:rsidR="00D71736">
        <w:rPr>
          <w:rFonts w:ascii="Times New Roman" w:eastAsia="Times New Roman" w:hAnsi="Times New Roman" w:cs="Times New Roman"/>
        </w:rPr>
        <w:t xml:space="preserve"> highlighting the need to conserve natural habitats and biodiversity in ensure continuity pollination services.</w:t>
      </w:r>
    </w:p>
    <w:p w14:paraId="35C2783C" w14:textId="008B7316" w:rsidR="00A508B9" w:rsidRDefault="00A508B9" w:rsidP="009D23FA">
      <w:pPr>
        <w:spacing w:line="480" w:lineRule="auto"/>
        <w:contextualSpacing/>
        <w:jc w:val="both"/>
        <w:rPr>
          <w:rFonts w:ascii="Times New Roman" w:eastAsia="Times New Roman" w:hAnsi="Times New Roman" w:cs="Times New Roman"/>
        </w:rPr>
      </w:pPr>
    </w:p>
    <w:p w14:paraId="00CACBF1" w14:textId="77777777" w:rsidR="00A508B9" w:rsidRPr="009D23FA" w:rsidRDefault="00A508B9" w:rsidP="009D23FA">
      <w:pPr>
        <w:spacing w:line="480" w:lineRule="auto"/>
        <w:contextualSpacing/>
        <w:jc w:val="both"/>
        <w:rPr>
          <w:rFonts w:ascii="Times New Roman" w:eastAsia="Times New Roman" w:hAnsi="Times New Roman" w:cs="Times New Roman"/>
        </w:rPr>
      </w:pPr>
    </w:p>
    <w:p w14:paraId="3409EAC9" w14:textId="051CD941" w:rsidR="008907B7" w:rsidRPr="009D23FA" w:rsidRDefault="008907B7" w:rsidP="009D23FA">
      <w:pPr>
        <w:pStyle w:val="NormalWeb"/>
        <w:spacing w:before="0" w:beforeAutospacing="0" w:after="0" w:afterAutospacing="0" w:line="480" w:lineRule="auto"/>
        <w:contextualSpacing/>
        <w:jc w:val="both"/>
        <w:rPr>
          <w:b/>
          <w:lang w:val="en-GB"/>
        </w:rPr>
      </w:pPr>
      <w:r w:rsidRPr="009D23FA">
        <w:rPr>
          <w:b/>
          <w:lang w:val="en-GB"/>
        </w:rPr>
        <w:t>Funding</w:t>
      </w:r>
    </w:p>
    <w:p w14:paraId="2498BC57" w14:textId="2D4ACA57" w:rsidR="001322F4" w:rsidRPr="009D23FA" w:rsidRDefault="001322F4" w:rsidP="009D23FA">
      <w:pPr>
        <w:pStyle w:val="NormalWeb"/>
        <w:spacing w:before="0" w:beforeAutospacing="0" w:after="0" w:afterAutospacing="0" w:line="480" w:lineRule="auto"/>
        <w:contextualSpacing/>
        <w:jc w:val="both"/>
        <w:rPr>
          <w:lang w:val="en-GB"/>
        </w:rPr>
      </w:pPr>
      <w:r>
        <w:rPr>
          <w:lang w:val="en-GB"/>
        </w:rPr>
        <w:t xml:space="preserve">This study was funded by </w:t>
      </w:r>
      <w:r w:rsidR="008555F1">
        <w:rPr>
          <w:lang w:val="en-GB"/>
        </w:rPr>
        <w:t>an Ian Potter Foundation PhD scholarship and CSIRO PhD top-up scholarship</w:t>
      </w:r>
      <w:r>
        <w:rPr>
          <w:lang w:val="en-GB"/>
        </w:rPr>
        <w:t xml:space="preserve"> to LKK, </w:t>
      </w:r>
      <w:r w:rsidR="00906490" w:rsidRPr="009D23FA">
        <w:rPr>
          <w:lang w:val="en-GB"/>
        </w:rPr>
        <w:t>a University of New England post-doctoral fellowship</w:t>
      </w:r>
      <w:r>
        <w:rPr>
          <w:lang w:val="en-GB"/>
        </w:rPr>
        <w:t xml:space="preserve"> to JS and </w:t>
      </w:r>
      <w:r w:rsidRPr="00D05DA7">
        <w:t>an Australian Research Council Discovery Early Career Researcher Award DE170101349 to RR</w:t>
      </w:r>
      <w:r>
        <w:t>.</w:t>
      </w:r>
    </w:p>
    <w:p w14:paraId="37823153"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D9BE065" w14:textId="73D5D6B3" w:rsidR="00E569A8" w:rsidRPr="009D23FA" w:rsidRDefault="00E569A8" w:rsidP="009D23FA">
      <w:pPr>
        <w:pStyle w:val="NormalWeb"/>
        <w:spacing w:before="0" w:beforeAutospacing="0" w:after="0" w:afterAutospacing="0" w:line="480" w:lineRule="auto"/>
        <w:contextualSpacing/>
        <w:jc w:val="both"/>
        <w:rPr>
          <w:b/>
          <w:lang w:val="en-GB"/>
        </w:rPr>
      </w:pPr>
      <w:r w:rsidRPr="009D23FA">
        <w:rPr>
          <w:b/>
          <w:lang w:val="en-GB"/>
        </w:rPr>
        <w:t>Author contributions</w:t>
      </w:r>
    </w:p>
    <w:p w14:paraId="653DC5D6" w14:textId="588C3E86" w:rsidR="00FB5CB0" w:rsidRPr="009D23FA" w:rsidRDefault="00E569A8" w:rsidP="009D23FA">
      <w:pPr>
        <w:pStyle w:val="NormalWeb"/>
        <w:spacing w:before="0" w:beforeAutospacing="0" w:after="0" w:afterAutospacing="0" w:line="480" w:lineRule="auto"/>
        <w:contextualSpacing/>
        <w:jc w:val="both"/>
        <w:rPr>
          <w:lang w:val="en-GB"/>
        </w:rPr>
      </w:pPr>
      <w:r w:rsidRPr="009D23FA">
        <w:rPr>
          <w:lang w:val="en-GB"/>
        </w:rPr>
        <w:t>L</w:t>
      </w:r>
      <w:r w:rsidR="009D23FA" w:rsidRPr="009D23FA">
        <w:rPr>
          <w:lang w:val="en-GB"/>
        </w:rPr>
        <w:t>K</w:t>
      </w:r>
      <w:r w:rsidRPr="009D23FA">
        <w:rPr>
          <w:lang w:val="en-GB"/>
        </w:rPr>
        <w:t xml:space="preserve">K and RR </w:t>
      </w:r>
      <w:r w:rsidR="00FB5CB0" w:rsidRPr="009D23FA">
        <w:rPr>
          <w:lang w:val="en-GB"/>
        </w:rPr>
        <w:t>conceived the study</w:t>
      </w:r>
      <w:r w:rsidRPr="009D23FA">
        <w:rPr>
          <w:lang w:val="en-GB"/>
        </w:rPr>
        <w:t xml:space="preserve"> and designed the </w:t>
      </w:r>
      <w:r w:rsidR="00FB5CB0" w:rsidRPr="009D23FA">
        <w:rPr>
          <w:lang w:val="en-GB"/>
        </w:rPr>
        <w:t>experiments</w:t>
      </w:r>
      <w:r w:rsidRPr="009D23FA">
        <w:rPr>
          <w:lang w:val="en-GB"/>
        </w:rPr>
        <w:t>. L</w:t>
      </w:r>
      <w:r w:rsidR="009D23FA" w:rsidRPr="009D23FA">
        <w:rPr>
          <w:lang w:val="en-GB"/>
        </w:rPr>
        <w:t>K</w:t>
      </w:r>
      <w:r w:rsidRPr="009D23FA">
        <w:rPr>
          <w:lang w:val="en-GB"/>
        </w:rPr>
        <w:t>K and M</w:t>
      </w:r>
      <w:r w:rsidR="009D23FA" w:rsidRPr="009D23FA">
        <w:rPr>
          <w:lang w:val="en-GB"/>
        </w:rPr>
        <w:t>H</w:t>
      </w:r>
      <w:r w:rsidRPr="009D23FA">
        <w:rPr>
          <w:lang w:val="en-GB"/>
        </w:rPr>
        <w:t xml:space="preserve"> collected data. L</w:t>
      </w:r>
      <w:r w:rsidR="009D23FA" w:rsidRPr="009D23FA">
        <w:rPr>
          <w:lang w:val="en-GB"/>
        </w:rPr>
        <w:t>K</w:t>
      </w:r>
      <w:r w:rsidRPr="009D23FA">
        <w:rPr>
          <w:lang w:val="en-GB"/>
        </w:rPr>
        <w:t xml:space="preserve">K, JS and VG </w:t>
      </w:r>
      <w:r w:rsidR="00475F32">
        <w:rPr>
          <w:lang w:val="en-GB"/>
        </w:rPr>
        <w:t xml:space="preserve">undertook the data </w:t>
      </w:r>
      <w:r w:rsidR="00FB5CB0" w:rsidRPr="009D23FA">
        <w:rPr>
          <w:lang w:val="en-GB"/>
        </w:rPr>
        <w:t>analyse</w:t>
      </w:r>
      <w:r w:rsidR="00475F32">
        <w:rPr>
          <w:lang w:val="en-GB"/>
        </w:rPr>
        <w:t>s</w:t>
      </w:r>
      <w:r w:rsidRPr="009D23FA">
        <w:rPr>
          <w:lang w:val="en-GB"/>
        </w:rPr>
        <w:t>. LK and JS wrote the manuscript and all authors contributed</w:t>
      </w:r>
      <w:r w:rsidR="003B4CBC" w:rsidRPr="009D23FA">
        <w:rPr>
          <w:lang w:val="en-GB"/>
        </w:rPr>
        <w:t xml:space="preserve"> substantially</w:t>
      </w:r>
      <w:r w:rsidRPr="009D23FA">
        <w:rPr>
          <w:lang w:val="en-GB"/>
        </w:rPr>
        <w:t xml:space="preserve"> to the final </w:t>
      </w:r>
      <w:r w:rsidR="003B4CBC" w:rsidRPr="009D23FA">
        <w:rPr>
          <w:lang w:val="en-GB"/>
        </w:rPr>
        <w:t>version</w:t>
      </w:r>
      <w:r w:rsidRPr="009D23FA">
        <w:rPr>
          <w:lang w:val="en-GB"/>
        </w:rPr>
        <w:t>.</w:t>
      </w:r>
    </w:p>
    <w:p w14:paraId="76366499" w14:textId="77777777" w:rsidR="00FD6C0D" w:rsidRPr="009D23FA" w:rsidRDefault="00FD6C0D" w:rsidP="009D23FA">
      <w:pPr>
        <w:pStyle w:val="NormalWeb"/>
        <w:spacing w:before="0" w:beforeAutospacing="0" w:after="0" w:afterAutospacing="0" w:line="480" w:lineRule="auto"/>
        <w:contextualSpacing/>
        <w:jc w:val="both"/>
        <w:rPr>
          <w:lang w:val="en-GB"/>
        </w:rPr>
      </w:pPr>
    </w:p>
    <w:p w14:paraId="3932E732" w14:textId="26D8648A" w:rsidR="00FB5CB0" w:rsidRPr="009D23FA" w:rsidRDefault="00FB5CB0" w:rsidP="009D23FA">
      <w:pPr>
        <w:pStyle w:val="NormalWeb"/>
        <w:spacing w:before="0" w:beforeAutospacing="0" w:after="0" w:afterAutospacing="0" w:line="480" w:lineRule="auto"/>
        <w:contextualSpacing/>
        <w:jc w:val="both"/>
        <w:rPr>
          <w:b/>
          <w:lang w:val="en-GB"/>
        </w:rPr>
      </w:pPr>
      <w:r w:rsidRPr="009D23FA">
        <w:rPr>
          <w:b/>
          <w:lang w:val="en-GB"/>
        </w:rPr>
        <w:t>Acknowledgements</w:t>
      </w:r>
    </w:p>
    <w:p w14:paraId="5695C98A" w14:textId="1AB2D5C0" w:rsidR="00FB5CB0" w:rsidRPr="009D23FA" w:rsidRDefault="00FB5CB0" w:rsidP="009D23FA">
      <w:pPr>
        <w:pStyle w:val="NormalWeb"/>
        <w:spacing w:before="0" w:beforeAutospacing="0" w:after="0" w:afterAutospacing="0" w:line="480" w:lineRule="auto"/>
        <w:contextualSpacing/>
        <w:jc w:val="both"/>
        <w:rPr>
          <w:lang w:val="en-GB"/>
        </w:rPr>
      </w:pPr>
      <w:r w:rsidRPr="009D23FA">
        <w:rPr>
          <w:lang w:val="en-GB"/>
        </w:rPr>
        <w:t xml:space="preserve">We thank Costa Group for allowing farm access to undertake this research. We are grateful to </w:t>
      </w:r>
      <w:r w:rsidR="00BE2DB2" w:rsidRPr="009D23FA">
        <w:rPr>
          <w:lang w:val="en-GB"/>
        </w:rPr>
        <w:t xml:space="preserve">Greg Bible, </w:t>
      </w:r>
      <w:r w:rsidRPr="009D23FA">
        <w:rPr>
          <w:lang w:val="en-GB"/>
        </w:rPr>
        <w:t>Juan Garces, Jeremy Jones, Jeremy Kirkland, Lindsey Kirkland</w:t>
      </w:r>
      <w:r w:rsidR="008907B7" w:rsidRPr="009D23FA">
        <w:rPr>
          <w:lang w:val="en-GB"/>
        </w:rPr>
        <w:t xml:space="preserve">, </w:t>
      </w:r>
      <w:r w:rsidRPr="009D23FA">
        <w:rPr>
          <w:lang w:val="en-GB"/>
        </w:rPr>
        <w:t>Carmen Laidlaw and Annie Warren for help in the field.</w:t>
      </w:r>
    </w:p>
    <w:sectPr w:rsidR="00FB5CB0" w:rsidRPr="009D23FA" w:rsidSect="00C22BEF">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3" w:author="Liam Kendall" w:date="2019-02-27T11:50:00Z" w:initials="LK">
    <w:p w14:paraId="7B86FD07" w14:textId="32F4F0BC" w:rsidR="005A0314" w:rsidRDefault="005A0314">
      <w:pPr>
        <w:pStyle w:val="CommentText"/>
      </w:pPr>
      <w:r>
        <w:rPr>
          <w:rStyle w:val="CommentReference"/>
        </w:rPr>
        <w:annotationRef/>
      </w:r>
      <w:r>
        <w:t>Not sure if this sentence is needed</w:t>
      </w:r>
    </w:p>
  </w:comment>
  <w:comment w:id="41" w:author="Jamie Stavert" w:date="2019-02-07T13:52:00Z" w:initials="JS">
    <w:p w14:paraId="4D05B253" w14:textId="3AA5E8B3" w:rsidR="001322F4" w:rsidRDefault="001322F4">
      <w:pPr>
        <w:pStyle w:val="CommentText"/>
      </w:pPr>
      <w:r>
        <w:rPr>
          <w:rStyle w:val="CommentReference"/>
        </w:rPr>
        <w:annotationRef/>
      </w:r>
      <w:r>
        <w:t xml:space="preserve">I usually structure this finally paragraph by giving the questions followed by the hypotheses. Up to you what style to go with though </w:t>
      </w:r>
    </w:p>
  </w:comment>
  <w:comment w:id="42" w:author="Liam Kendall" w:date="2019-02-27T11:51:00Z" w:initials="LK">
    <w:p w14:paraId="72D74281" w14:textId="6FB89E8E" w:rsidR="005A0314" w:rsidRDefault="005A0314">
      <w:pPr>
        <w:pStyle w:val="CommentText"/>
      </w:pPr>
      <w:r>
        <w:rPr>
          <w:rStyle w:val="CommentReference"/>
        </w:rPr>
        <w:annotationRef/>
      </w:r>
      <w:r>
        <w:t>Happy to restructure it if needed</w:t>
      </w:r>
    </w:p>
  </w:comment>
  <w:comment w:id="44" w:author="Liam Kendall" w:date="2019-02-04T14:49:00Z" w:initials="LK">
    <w:p w14:paraId="4508DFBF" w14:textId="77777777" w:rsidR="001322F4" w:rsidRDefault="001322F4">
      <w:pPr>
        <w:pStyle w:val="CommentText"/>
      </w:pPr>
      <w:r>
        <w:rPr>
          <w:rStyle w:val="CommentReference"/>
        </w:rPr>
        <w:annotationRef/>
      </w:r>
      <w:r>
        <w:t>Reword as the same as my other paper</w:t>
      </w:r>
    </w:p>
  </w:comment>
  <w:comment w:id="45" w:author="Jamie Stavert" w:date="2019-02-07T13:55:00Z" w:initials="JS">
    <w:p w14:paraId="266418F2" w14:textId="712B717A" w:rsidR="001322F4" w:rsidRDefault="001322F4">
      <w:pPr>
        <w:pStyle w:val="CommentText"/>
      </w:pPr>
      <w:r>
        <w:rPr>
          <w:rStyle w:val="CommentReference"/>
        </w:rPr>
        <w:annotationRef/>
      </w:r>
      <w:r>
        <w:t xml:space="preserve">Yep – figure is a great idea! </w:t>
      </w:r>
    </w:p>
  </w:comment>
  <w:comment w:id="46" w:author="Jamie Stavert" w:date="2019-02-13T15:17:00Z" w:initials="JS">
    <w:p w14:paraId="5CEB5A8B" w14:textId="1E3BB81C" w:rsidR="001322F4" w:rsidRDefault="001322F4">
      <w:pPr>
        <w:pStyle w:val="CommentText"/>
      </w:pPr>
      <w:r>
        <w:rPr>
          <w:rStyle w:val="CommentReference"/>
        </w:rPr>
        <w:annotationRef/>
      </w:r>
      <w:r>
        <w:t>Mesh size?</w:t>
      </w:r>
    </w:p>
  </w:comment>
  <w:comment w:id="47" w:author="Liam Kendall" w:date="2019-02-15T13:56:00Z" w:initials="LK">
    <w:p w14:paraId="073A6783" w14:textId="2770E5DF" w:rsidR="001322F4" w:rsidRDefault="001322F4">
      <w:pPr>
        <w:pStyle w:val="CommentText"/>
      </w:pPr>
      <w:r>
        <w:rPr>
          <w:rStyle w:val="CommentReference"/>
        </w:rPr>
        <w:annotationRef/>
      </w:r>
      <w:r>
        <w:t>I don’t know so I entered a small number</w:t>
      </w:r>
    </w:p>
  </w:comment>
  <w:comment w:id="48" w:author="Jamie Stavert" w:date="2019-02-13T15:22:00Z" w:initials="JS">
    <w:p w14:paraId="03DE0D58" w14:textId="5A0602B1" w:rsidR="001322F4" w:rsidRDefault="001322F4">
      <w:pPr>
        <w:pStyle w:val="CommentText"/>
      </w:pPr>
      <w:r>
        <w:rPr>
          <w:rStyle w:val="CommentReference"/>
        </w:rPr>
        <w:annotationRef/>
      </w:r>
      <w:r>
        <w:t xml:space="preserve">Give description of what this is. </w:t>
      </w:r>
    </w:p>
  </w:comment>
  <w:comment w:id="49" w:author="Liam Kendall" w:date="2019-02-27T11:52:00Z" w:initials="LK">
    <w:p w14:paraId="18A792E4" w14:textId="0D6D70EB" w:rsidR="005A0314" w:rsidRDefault="005A0314">
      <w:pPr>
        <w:pStyle w:val="CommentText"/>
      </w:pPr>
      <w:r>
        <w:rPr>
          <w:rStyle w:val="CommentReference"/>
        </w:rPr>
        <w:annotationRef/>
      </w:r>
      <w:r>
        <w:t>Take this out as we don’t use intraspecific results?</w:t>
      </w:r>
    </w:p>
  </w:comment>
  <w:comment w:id="50" w:author="Jamie Stavert" w:date="2019-02-13T15:24:00Z" w:initials="JS">
    <w:p w14:paraId="416C6275" w14:textId="02897BD6" w:rsidR="001322F4" w:rsidRDefault="001322F4">
      <w:pPr>
        <w:pStyle w:val="CommentText"/>
      </w:pPr>
      <w:r>
        <w:rPr>
          <w:rStyle w:val="CommentReference"/>
        </w:rPr>
        <w:annotationRef/>
      </w:r>
      <w:r>
        <w:t>For that particular flower of the crop as a whole? Need to be more explicit</w:t>
      </w:r>
    </w:p>
  </w:comment>
  <w:comment w:id="51" w:author="Liam Kendall" w:date="2019-02-15T13:59:00Z" w:initials="LK">
    <w:p w14:paraId="7CB21941" w14:textId="62AD43A8" w:rsidR="001322F4" w:rsidRDefault="001322F4">
      <w:pPr>
        <w:pStyle w:val="CommentText"/>
      </w:pPr>
      <w:r>
        <w:rPr>
          <w:rStyle w:val="CommentReference"/>
        </w:rPr>
        <w:annotationRef/>
      </w:r>
      <w:r>
        <w:t>The flower, I added its</w:t>
      </w:r>
    </w:p>
  </w:comment>
  <w:comment w:id="52" w:author="Jamie Stavert" w:date="2019-02-15T11:26:00Z" w:initials="JS">
    <w:p w14:paraId="58165F4D" w14:textId="77777777" w:rsidR="001322F4" w:rsidRDefault="001322F4" w:rsidP="008555F1">
      <w:pPr>
        <w:pStyle w:val="CommentText"/>
      </w:pPr>
      <w:r>
        <w:rPr>
          <w:rStyle w:val="CommentReference"/>
        </w:rPr>
        <w:annotationRef/>
      </w:r>
      <w:r>
        <w:t xml:space="preserve">Not sure if we should include details on the slope contrasts analysis for this? Comes back as non-significant and may confuse the results a bit?? </w:t>
      </w:r>
    </w:p>
  </w:comment>
  <w:comment w:id="53" w:author="Jamie Stavert" w:date="2019-02-15T11:19:00Z" w:initials="JS">
    <w:p w14:paraId="5736F002" w14:textId="2EF7B33B" w:rsidR="001322F4" w:rsidRDefault="001322F4">
      <w:pPr>
        <w:pStyle w:val="CommentText"/>
      </w:pPr>
      <w:r>
        <w:rPr>
          <w:rStyle w:val="CommentReference"/>
        </w:rPr>
        <w:annotationRef/>
      </w:r>
      <w:r>
        <w:t>Bit clunky… but does it make sense?</w:t>
      </w:r>
    </w:p>
  </w:comment>
  <w:comment w:id="59" w:author="Liam Kendall" w:date="2019-02-22T10:28:00Z" w:initials="LK">
    <w:p w14:paraId="6D52F053" w14:textId="670B9E43" w:rsidR="001322F4" w:rsidRDefault="001322F4">
      <w:pPr>
        <w:pStyle w:val="CommentText"/>
      </w:pPr>
      <w:r>
        <w:rPr>
          <w:rStyle w:val="CommentReference"/>
        </w:rPr>
        <w:annotationRef/>
      </w:r>
      <w:r>
        <w:t>Take out?</w:t>
      </w:r>
    </w:p>
  </w:comment>
  <w:comment w:id="60" w:author="Jamie Stavert" w:date="2019-02-13T14:01:00Z" w:initials="JS">
    <w:p w14:paraId="4BA51329" w14:textId="77777777" w:rsidR="001322F4" w:rsidRDefault="001322F4" w:rsidP="007A58B9">
      <w:pPr>
        <w:pStyle w:val="CommentText"/>
      </w:pPr>
      <w:r>
        <w:rPr>
          <w:rStyle w:val="CommentReference"/>
        </w:rPr>
        <w:annotationRef/>
      </w:r>
      <w:r>
        <w:t>Clunky wording. Not sure if we should keep this or remove as is sort of confuses results above</w:t>
      </w:r>
    </w:p>
  </w:comment>
  <w:comment w:id="61" w:author="Liam Kendall" w:date="2019-02-13T14:20:00Z" w:initials="LK">
    <w:p w14:paraId="16DCF6E5" w14:textId="77777777" w:rsidR="001322F4" w:rsidRDefault="001322F4" w:rsidP="007A58B9">
      <w:pPr>
        <w:pStyle w:val="CommentText"/>
      </w:pPr>
      <w:r>
        <w:rPr>
          <w:rStyle w:val="CommentReference"/>
        </w:rPr>
        <w:annotationRef/>
      </w:r>
      <w:r>
        <w:t>Could we just say something like: “we found no overall differences in fresh weight between honeybees, stingless bees or honeybees and stingless bees in relation to number of visits. However, we found that the slopes of HB and SB were sig and mixed wasn’t// argh, still clunky</w:t>
      </w:r>
    </w:p>
  </w:comment>
  <w:comment w:id="62" w:author="Liam Kendall" w:date="2019-02-19T15:31:00Z" w:initials="LK">
    <w:p w14:paraId="7BC42623" w14:textId="73838847" w:rsidR="001322F4" w:rsidRDefault="001322F4">
      <w:pPr>
        <w:pStyle w:val="CommentText"/>
      </w:pPr>
      <w:r>
        <w:rPr>
          <w:rStyle w:val="CommentReference"/>
        </w:rPr>
        <w:annotationRef/>
      </w:r>
      <w:r>
        <w:t>I think we can only really talk about durations or species ratios or else the models are too complex</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86FD07" w15:done="0"/>
  <w15:commentEx w15:paraId="4D05B253" w15:done="0"/>
  <w15:commentEx w15:paraId="72D74281" w15:paraIdParent="4D05B253" w15:done="0"/>
  <w15:commentEx w15:paraId="4508DFBF" w15:done="0"/>
  <w15:commentEx w15:paraId="266418F2" w15:done="0"/>
  <w15:commentEx w15:paraId="5CEB5A8B" w15:done="0"/>
  <w15:commentEx w15:paraId="073A6783" w15:paraIdParent="5CEB5A8B" w15:done="0"/>
  <w15:commentEx w15:paraId="03DE0D58" w15:done="0"/>
  <w15:commentEx w15:paraId="18A792E4" w15:paraIdParent="03DE0D58" w15:done="0"/>
  <w15:commentEx w15:paraId="416C6275" w15:done="0"/>
  <w15:commentEx w15:paraId="7CB21941" w15:paraIdParent="416C6275" w15:done="0"/>
  <w15:commentEx w15:paraId="58165F4D" w15:done="0"/>
  <w15:commentEx w15:paraId="5736F002" w15:done="0"/>
  <w15:commentEx w15:paraId="6D52F053" w15:done="0"/>
  <w15:commentEx w15:paraId="4BA51329" w15:done="0"/>
  <w15:commentEx w15:paraId="16DCF6E5" w15:paraIdParent="4BA51329" w15:done="0"/>
  <w15:commentEx w15:paraId="7BC4262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86FD07" w16cid:durableId="2020F81F"/>
  <w16cid:commentId w16cid:paraId="4D05B253" w16cid:durableId="2007C998"/>
  <w16cid:commentId w16cid:paraId="72D74281" w16cid:durableId="2020F82B"/>
  <w16cid:commentId w16cid:paraId="4508DFBF" w16cid:durableId="2002CF88"/>
  <w16cid:commentId w16cid:paraId="266418F2" w16cid:durableId="2007C99B"/>
  <w16cid:commentId w16cid:paraId="5CEB5A8B" w16cid:durableId="20114335"/>
  <w16cid:commentId w16cid:paraId="073A6783" w16cid:durableId="2011438B"/>
  <w16cid:commentId w16cid:paraId="03DE0D58" w16cid:durableId="20114337"/>
  <w16cid:commentId w16cid:paraId="18A792E4" w16cid:durableId="2020F868"/>
  <w16cid:commentId w16cid:paraId="416C6275" w16cid:durableId="20114339"/>
  <w16cid:commentId w16cid:paraId="7CB21941" w16cid:durableId="20114457"/>
  <w16cid:commentId w16cid:paraId="58165F4D" w16cid:durableId="2011433D"/>
  <w16cid:commentId w16cid:paraId="5736F002" w16cid:durableId="2011433C"/>
  <w16cid:commentId w16cid:paraId="6D52F053" w16cid:durableId="201A4D3D"/>
  <w16cid:commentId w16cid:paraId="4BA51329" w16cid:durableId="200EA578"/>
  <w16cid:commentId w16cid:paraId="16DCF6E5" w16cid:durableId="200EA637"/>
  <w16cid:commentId w16cid:paraId="7BC42623" w16cid:durableId="20169FE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F095D0" w14:textId="77777777" w:rsidR="004F06F6" w:rsidRDefault="004F06F6" w:rsidP="00391869">
      <w:r>
        <w:separator/>
      </w:r>
    </w:p>
  </w:endnote>
  <w:endnote w:type="continuationSeparator" w:id="0">
    <w:p w14:paraId="7EC47CDE" w14:textId="77777777" w:rsidR="004F06F6" w:rsidRDefault="004F06F6" w:rsidP="00391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7A3CA" w14:textId="77777777" w:rsidR="004F06F6" w:rsidRDefault="004F06F6" w:rsidP="00391869">
      <w:r>
        <w:separator/>
      </w:r>
    </w:p>
  </w:footnote>
  <w:footnote w:type="continuationSeparator" w:id="0">
    <w:p w14:paraId="157A8288" w14:textId="77777777" w:rsidR="004F06F6" w:rsidRDefault="004F06F6" w:rsidP="003918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D50A6"/>
    <w:multiLevelType w:val="hybridMultilevel"/>
    <w:tmpl w:val="8904F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350BB"/>
    <w:multiLevelType w:val="hybridMultilevel"/>
    <w:tmpl w:val="3B2ED1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iam Kendall">
    <w15:presenceInfo w15:providerId="None" w15:userId="Liam Kenda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01C"/>
    <w:rsid w:val="00003AED"/>
    <w:rsid w:val="00005165"/>
    <w:rsid w:val="00006439"/>
    <w:rsid w:val="00010EC3"/>
    <w:rsid w:val="0001758A"/>
    <w:rsid w:val="0002180B"/>
    <w:rsid w:val="000243A5"/>
    <w:rsid w:val="00042231"/>
    <w:rsid w:val="0005452A"/>
    <w:rsid w:val="0005656C"/>
    <w:rsid w:val="0007230B"/>
    <w:rsid w:val="00080E82"/>
    <w:rsid w:val="000828B3"/>
    <w:rsid w:val="0008481F"/>
    <w:rsid w:val="0008543F"/>
    <w:rsid w:val="00090D35"/>
    <w:rsid w:val="000A254E"/>
    <w:rsid w:val="000A59F7"/>
    <w:rsid w:val="000B170B"/>
    <w:rsid w:val="000D07E0"/>
    <w:rsid w:val="000E4DB9"/>
    <w:rsid w:val="000E4EF4"/>
    <w:rsid w:val="000F2333"/>
    <w:rsid w:val="000F2544"/>
    <w:rsid w:val="000F3A3C"/>
    <w:rsid w:val="000F5548"/>
    <w:rsid w:val="000F695D"/>
    <w:rsid w:val="00102160"/>
    <w:rsid w:val="00110661"/>
    <w:rsid w:val="0011733B"/>
    <w:rsid w:val="00121F15"/>
    <w:rsid w:val="001223EB"/>
    <w:rsid w:val="0012533F"/>
    <w:rsid w:val="001322F4"/>
    <w:rsid w:val="00132A33"/>
    <w:rsid w:val="00136627"/>
    <w:rsid w:val="00146AA7"/>
    <w:rsid w:val="00157443"/>
    <w:rsid w:val="0016517E"/>
    <w:rsid w:val="00167EEB"/>
    <w:rsid w:val="00170EF6"/>
    <w:rsid w:val="00183E9C"/>
    <w:rsid w:val="001905B9"/>
    <w:rsid w:val="00191C90"/>
    <w:rsid w:val="00197C52"/>
    <w:rsid w:val="001B0B34"/>
    <w:rsid w:val="001B6705"/>
    <w:rsid w:val="001C15C3"/>
    <w:rsid w:val="001D0211"/>
    <w:rsid w:val="001D086C"/>
    <w:rsid w:val="001D0990"/>
    <w:rsid w:val="001D4F8D"/>
    <w:rsid w:val="001D5281"/>
    <w:rsid w:val="001E4038"/>
    <w:rsid w:val="001E6BA7"/>
    <w:rsid w:val="0020114B"/>
    <w:rsid w:val="002129A4"/>
    <w:rsid w:val="002237D8"/>
    <w:rsid w:val="00232F5A"/>
    <w:rsid w:val="00234E69"/>
    <w:rsid w:val="002554C3"/>
    <w:rsid w:val="002673C1"/>
    <w:rsid w:val="00270F77"/>
    <w:rsid w:val="00273285"/>
    <w:rsid w:val="00275576"/>
    <w:rsid w:val="00276012"/>
    <w:rsid w:val="00295083"/>
    <w:rsid w:val="0029786C"/>
    <w:rsid w:val="002A1949"/>
    <w:rsid w:val="002A2BE4"/>
    <w:rsid w:val="002A47EE"/>
    <w:rsid w:val="002B1419"/>
    <w:rsid w:val="002B7A10"/>
    <w:rsid w:val="002C5275"/>
    <w:rsid w:val="002D6F92"/>
    <w:rsid w:val="002E20C3"/>
    <w:rsid w:val="002F1535"/>
    <w:rsid w:val="002F2156"/>
    <w:rsid w:val="002F2BEA"/>
    <w:rsid w:val="00300ED3"/>
    <w:rsid w:val="00303125"/>
    <w:rsid w:val="00305AF4"/>
    <w:rsid w:val="0032383E"/>
    <w:rsid w:val="003318BC"/>
    <w:rsid w:val="0034243F"/>
    <w:rsid w:val="00346CF1"/>
    <w:rsid w:val="00351022"/>
    <w:rsid w:val="003667CC"/>
    <w:rsid w:val="003769A1"/>
    <w:rsid w:val="00380E49"/>
    <w:rsid w:val="00387C2A"/>
    <w:rsid w:val="00391109"/>
    <w:rsid w:val="00391869"/>
    <w:rsid w:val="00396E2E"/>
    <w:rsid w:val="003A24CC"/>
    <w:rsid w:val="003A400B"/>
    <w:rsid w:val="003A4BC5"/>
    <w:rsid w:val="003B4AA6"/>
    <w:rsid w:val="003B4CBC"/>
    <w:rsid w:val="003B6755"/>
    <w:rsid w:val="003C07A5"/>
    <w:rsid w:val="003C1F5E"/>
    <w:rsid w:val="003C3CF9"/>
    <w:rsid w:val="003D48C3"/>
    <w:rsid w:val="003E5D79"/>
    <w:rsid w:val="003F07EE"/>
    <w:rsid w:val="004049B4"/>
    <w:rsid w:val="0040710D"/>
    <w:rsid w:val="004104A4"/>
    <w:rsid w:val="004106A8"/>
    <w:rsid w:val="0041076E"/>
    <w:rsid w:val="00411DA5"/>
    <w:rsid w:val="00424962"/>
    <w:rsid w:val="0042657D"/>
    <w:rsid w:val="00433446"/>
    <w:rsid w:val="00433BA4"/>
    <w:rsid w:val="00435024"/>
    <w:rsid w:val="004430E2"/>
    <w:rsid w:val="004452F3"/>
    <w:rsid w:val="0044590B"/>
    <w:rsid w:val="00445E5C"/>
    <w:rsid w:val="004560FE"/>
    <w:rsid w:val="00461DBD"/>
    <w:rsid w:val="00475F32"/>
    <w:rsid w:val="004A0B10"/>
    <w:rsid w:val="004A177F"/>
    <w:rsid w:val="004A42BC"/>
    <w:rsid w:val="004A5330"/>
    <w:rsid w:val="004C06CF"/>
    <w:rsid w:val="004C4F09"/>
    <w:rsid w:val="004D5245"/>
    <w:rsid w:val="004E68C8"/>
    <w:rsid w:val="004E71EC"/>
    <w:rsid w:val="004F06F6"/>
    <w:rsid w:val="004F319B"/>
    <w:rsid w:val="004F53ED"/>
    <w:rsid w:val="004F6085"/>
    <w:rsid w:val="00511C05"/>
    <w:rsid w:val="00512D81"/>
    <w:rsid w:val="00537266"/>
    <w:rsid w:val="005420CA"/>
    <w:rsid w:val="00544A98"/>
    <w:rsid w:val="00552F8D"/>
    <w:rsid w:val="00555552"/>
    <w:rsid w:val="005615A0"/>
    <w:rsid w:val="00561F67"/>
    <w:rsid w:val="0056219F"/>
    <w:rsid w:val="0058665A"/>
    <w:rsid w:val="005A0314"/>
    <w:rsid w:val="005A1ECB"/>
    <w:rsid w:val="005A71D1"/>
    <w:rsid w:val="005E6580"/>
    <w:rsid w:val="005F1F38"/>
    <w:rsid w:val="00610AFC"/>
    <w:rsid w:val="00616CDA"/>
    <w:rsid w:val="00620F0D"/>
    <w:rsid w:val="0062701C"/>
    <w:rsid w:val="00633AB6"/>
    <w:rsid w:val="00635A58"/>
    <w:rsid w:val="0065015B"/>
    <w:rsid w:val="00656BE8"/>
    <w:rsid w:val="0066391F"/>
    <w:rsid w:val="00684D3D"/>
    <w:rsid w:val="00691128"/>
    <w:rsid w:val="00691CE4"/>
    <w:rsid w:val="00692D63"/>
    <w:rsid w:val="006A0BB9"/>
    <w:rsid w:val="006A12E1"/>
    <w:rsid w:val="006A6D8D"/>
    <w:rsid w:val="006B4233"/>
    <w:rsid w:val="006D689F"/>
    <w:rsid w:val="006E0C5D"/>
    <w:rsid w:val="006E4E14"/>
    <w:rsid w:val="006E55FF"/>
    <w:rsid w:val="006F1AE2"/>
    <w:rsid w:val="006F4030"/>
    <w:rsid w:val="007128DD"/>
    <w:rsid w:val="007159D3"/>
    <w:rsid w:val="0071620E"/>
    <w:rsid w:val="0072253E"/>
    <w:rsid w:val="00725F85"/>
    <w:rsid w:val="00731656"/>
    <w:rsid w:val="00735FDF"/>
    <w:rsid w:val="00742333"/>
    <w:rsid w:val="0074386C"/>
    <w:rsid w:val="00753AFC"/>
    <w:rsid w:val="00756601"/>
    <w:rsid w:val="0076680E"/>
    <w:rsid w:val="0077272A"/>
    <w:rsid w:val="00774E8C"/>
    <w:rsid w:val="00776C0B"/>
    <w:rsid w:val="00786545"/>
    <w:rsid w:val="007869F6"/>
    <w:rsid w:val="00793CC9"/>
    <w:rsid w:val="00794F2C"/>
    <w:rsid w:val="007A06D3"/>
    <w:rsid w:val="007A58B9"/>
    <w:rsid w:val="007B7E35"/>
    <w:rsid w:val="007C02B2"/>
    <w:rsid w:val="007C0574"/>
    <w:rsid w:val="007C7718"/>
    <w:rsid w:val="007D399C"/>
    <w:rsid w:val="007D4799"/>
    <w:rsid w:val="007E0A69"/>
    <w:rsid w:val="007E1B72"/>
    <w:rsid w:val="007F4538"/>
    <w:rsid w:val="0080320A"/>
    <w:rsid w:val="00805FE6"/>
    <w:rsid w:val="0083375B"/>
    <w:rsid w:val="00837260"/>
    <w:rsid w:val="008445B8"/>
    <w:rsid w:val="00850EBC"/>
    <w:rsid w:val="008555F1"/>
    <w:rsid w:val="008660B8"/>
    <w:rsid w:val="00866E0B"/>
    <w:rsid w:val="0087602F"/>
    <w:rsid w:val="008907B7"/>
    <w:rsid w:val="008A4270"/>
    <w:rsid w:val="008A6C8A"/>
    <w:rsid w:val="008D058F"/>
    <w:rsid w:val="008D07A3"/>
    <w:rsid w:val="008D0A26"/>
    <w:rsid w:val="008D731D"/>
    <w:rsid w:val="008F3AF1"/>
    <w:rsid w:val="008F470A"/>
    <w:rsid w:val="0090093E"/>
    <w:rsid w:val="00903BA3"/>
    <w:rsid w:val="00905E74"/>
    <w:rsid w:val="00906490"/>
    <w:rsid w:val="009074AD"/>
    <w:rsid w:val="00914A09"/>
    <w:rsid w:val="0092025B"/>
    <w:rsid w:val="00927E75"/>
    <w:rsid w:val="00941E3E"/>
    <w:rsid w:val="00950E65"/>
    <w:rsid w:val="00953D42"/>
    <w:rsid w:val="0096006E"/>
    <w:rsid w:val="00966B8C"/>
    <w:rsid w:val="00972BA2"/>
    <w:rsid w:val="00995604"/>
    <w:rsid w:val="00996A74"/>
    <w:rsid w:val="009A004F"/>
    <w:rsid w:val="009C491D"/>
    <w:rsid w:val="009C753E"/>
    <w:rsid w:val="009D23FA"/>
    <w:rsid w:val="009D41D3"/>
    <w:rsid w:val="009D4A29"/>
    <w:rsid w:val="009E0517"/>
    <w:rsid w:val="009E4E56"/>
    <w:rsid w:val="009F309C"/>
    <w:rsid w:val="00A1043A"/>
    <w:rsid w:val="00A13C3F"/>
    <w:rsid w:val="00A1670E"/>
    <w:rsid w:val="00A1691B"/>
    <w:rsid w:val="00A23954"/>
    <w:rsid w:val="00A23EBA"/>
    <w:rsid w:val="00A24F26"/>
    <w:rsid w:val="00A27B6C"/>
    <w:rsid w:val="00A27D5F"/>
    <w:rsid w:val="00A32C70"/>
    <w:rsid w:val="00A34D1B"/>
    <w:rsid w:val="00A37CC8"/>
    <w:rsid w:val="00A45059"/>
    <w:rsid w:val="00A508B9"/>
    <w:rsid w:val="00A5388A"/>
    <w:rsid w:val="00A542C3"/>
    <w:rsid w:val="00A6382D"/>
    <w:rsid w:val="00A91229"/>
    <w:rsid w:val="00A93675"/>
    <w:rsid w:val="00A94C88"/>
    <w:rsid w:val="00A96832"/>
    <w:rsid w:val="00A97C4F"/>
    <w:rsid w:val="00AA134C"/>
    <w:rsid w:val="00AB31C8"/>
    <w:rsid w:val="00AC581C"/>
    <w:rsid w:val="00AD08E5"/>
    <w:rsid w:val="00AD7D7C"/>
    <w:rsid w:val="00AE68D7"/>
    <w:rsid w:val="00AF2DEE"/>
    <w:rsid w:val="00AF4A9A"/>
    <w:rsid w:val="00B03FC3"/>
    <w:rsid w:val="00B07B3E"/>
    <w:rsid w:val="00B200C7"/>
    <w:rsid w:val="00B2541A"/>
    <w:rsid w:val="00B32C70"/>
    <w:rsid w:val="00B34E51"/>
    <w:rsid w:val="00B63D62"/>
    <w:rsid w:val="00B659FB"/>
    <w:rsid w:val="00B774AF"/>
    <w:rsid w:val="00B80A46"/>
    <w:rsid w:val="00B829AE"/>
    <w:rsid w:val="00B82EC9"/>
    <w:rsid w:val="00B92070"/>
    <w:rsid w:val="00B93628"/>
    <w:rsid w:val="00B947ED"/>
    <w:rsid w:val="00B96FE1"/>
    <w:rsid w:val="00B9760F"/>
    <w:rsid w:val="00B97CCD"/>
    <w:rsid w:val="00BA627B"/>
    <w:rsid w:val="00BA75EF"/>
    <w:rsid w:val="00BB2714"/>
    <w:rsid w:val="00BB5729"/>
    <w:rsid w:val="00BC1D2D"/>
    <w:rsid w:val="00BC471E"/>
    <w:rsid w:val="00BD0C5B"/>
    <w:rsid w:val="00BE2DB2"/>
    <w:rsid w:val="00BF300A"/>
    <w:rsid w:val="00C0463D"/>
    <w:rsid w:val="00C04F38"/>
    <w:rsid w:val="00C110AA"/>
    <w:rsid w:val="00C22BEF"/>
    <w:rsid w:val="00C23A6F"/>
    <w:rsid w:val="00C341E9"/>
    <w:rsid w:val="00C55F47"/>
    <w:rsid w:val="00C62ABD"/>
    <w:rsid w:val="00C71709"/>
    <w:rsid w:val="00C81280"/>
    <w:rsid w:val="00C94004"/>
    <w:rsid w:val="00C94941"/>
    <w:rsid w:val="00CA1566"/>
    <w:rsid w:val="00CA222A"/>
    <w:rsid w:val="00CA64BB"/>
    <w:rsid w:val="00CB34E6"/>
    <w:rsid w:val="00CB3E3D"/>
    <w:rsid w:val="00CC466B"/>
    <w:rsid w:val="00CC611E"/>
    <w:rsid w:val="00CC6D7B"/>
    <w:rsid w:val="00CD3659"/>
    <w:rsid w:val="00CD63EC"/>
    <w:rsid w:val="00CE1341"/>
    <w:rsid w:val="00CF4A8B"/>
    <w:rsid w:val="00CF59A4"/>
    <w:rsid w:val="00CF77F2"/>
    <w:rsid w:val="00D10505"/>
    <w:rsid w:val="00D159B3"/>
    <w:rsid w:val="00D2174B"/>
    <w:rsid w:val="00D27C26"/>
    <w:rsid w:val="00D352F2"/>
    <w:rsid w:val="00D54302"/>
    <w:rsid w:val="00D71736"/>
    <w:rsid w:val="00D72C9F"/>
    <w:rsid w:val="00D87DDA"/>
    <w:rsid w:val="00DA374C"/>
    <w:rsid w:val="00DB1001"/>
    <w:rsid w:val="00DD6621"/>
    <w:rsid w:val="00DE00B3"/>
    <w:rsid w:val="00DE2784"/>
    <w:rsid w:val="00DE538E"/>
    <w:rsid w:val="00DF06F1"/>
    <w:rsid w:val="00DF59DF"/>
    <w:rsid w:val="00DF654E"/>
    <w:rsid w:val="00E079DB"/>
    <w:rsid w:val="00E17D5A"/>
    <w:rsid w:val="00E2051B"/>
    <w:rsid w:val="00E30A2B"/>
    <w:rsid w:val="00E32AB3"/>
    <w:rsid w:val="00E3707C"/>
    <w:rsid w:val="00E56053"/>
    <w:rsid w:val="00E569A8"/>
    <w:rsid w:val="00E569B9"/>
    <w:rsid w:val="00E870A0"/>
    <w:rsid w:val="00EB2565"/>
    <w:rsid w:val="00EB4166"/>
    <w:rsid w:val="00EB7692"/>
    <w:rsid w:val="00EC2C4D"/>
    <w:rsid w:val="00EC7FD9"/>
    <w:rsid w:val="00ED3691"/>
    <w:rsid w:val="00F155CB"/>
    <w:rsid w:val="00F2680F"/>
    <w:rsid w:val="00F3341E"/>
    <w:rsid w:val="00F344F9"/>
    <w:rsid w:val="00F44F38"/>
    <w:rsid w:val="00F473D9"/>
    <w:rsid w:val="00F541EF"/>
    <w:rsid w:val="00F678C9"/>
    <w:rsid w:val="00F83643"/>
    <w:rsid w:val="00F87752"/>
    <w:rsid w:val="00F9342F"/>
    <w:rsid w:val="00FA23EE"/>
    <w:rsid w:val="00FA7C7C"/>
    <w:rsid w:val="00FB5CB0"/>
    <w:rsid w:val="00FB665B"/>
    <w:rsid w:val="00FC74DA"/>
    <w:rsid w:val="00FD00CB"/>
    <w:rsid w:val="00FD6C0D"/>
    <w:rsid w:val="00FE05AF"/>
    <w:rsid w:val="00FE31A3"/>
    <w:rsid w:val="00FE5AC9"/>
    <w:rsid w:val="00FE5B6C"/>
    <w:rsid w:val="00FF473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CC7B42"/>
  <w14:defaultImageDpi w14:val="32767"/>
  <w15:docId w15:val="{FCA6ECFF-CDE5-524C-9929-966CC2D8B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A59F7"/>
    <w:pPr>
      <w:spacing w:before="100" w:beforeAutospacing="1" w:after="100" w:afterAutospacing="1"/>
    </w:pPr>
    <w:rPr>
      <w:rFonts w:ascii="Times New Roman" w:eastAsia="Times New Roman" w:hAnsi="Times New Roman" w:cs="Times New Roman"/>
      <w:lang w:val="en-AU"/>
    </w:rPr>
  </w:style>
  <w:style w:type="character" w:styleId="CommentReference">
    <w:name w:val="annotation reference"/>
    <w:basedOn w:val="DefaultParagraphFont"/>
    <w:uiPriority w:val="99"/>
    <w:semiHidden/>
    <w:unhideWhenUsed/>
    <w:rsid w:val="000A59F7"/>
    <w:rPr>
      <w:sz w:val="16"/>
      <w:szCs w:val="16"/>
    </w:rPr>
  </w:style>
  <w:style w:type="paragraph" w:styleId="CommentText">
    <w:name w:val="annotation text"/>
    <w:basedOn w:val="Normal"/>
    <w:link w:val="CommentTextChar"/>
    <w:uiPriority w:val="99"/>
    <w:semiHidden/>
    <w:unhideWhenUsed/>
    <w:rsid w:val="000A59F7"/>
    <w:rPr>
      <w:sz w:val="20"/>
      <w:szCs w:val="20"/>
    </w:rPr>
  </w:style>
  <w:style w:type="character" w:customStyle="1" w:styleId="CommentTextChar">
    <w:name w:val="Comment Text Char"/>
    <w:basedOn w:val="DefaultParagraphFont"/>
    <w:link w:val="CommentText"/>
    <w:uiPriority w:val="99"/>
    <w:semiHidden/>
    <w:rsid w:val="000A59F7"/>
    <w:rPr>
      <w:sz w:val="20"/>
      <w:szCs w:val="20"/>
    </w:rPr>
  </w:style>
  <w:style w:type="paragraph" w:styleId="CommentSubject">
    <w:name w:val="annotation subject"/>
    <w:basedOn w:val="CommentText"/>
    <w:next w:val="CommentText"/>
    <w:link w:val="CommentSubjectChar"/>
    <w:uiPriority w:val="99"/>
    <w:semiHidden/>
    <w:unhideWhenUsed/>
    <w:rsid w:val="000A59F7"/>
    <w:rPr>
      <w:b/>
      <w:bCs/>
    </w:rPr>
  </w:style>
  <w:style w:type="character" w:customStyle="1" w:styleId="CommentSubjectChar">
    <w:name w:val="Comment Subject Char"/>
    <w:basedOn w:val="CommentTextChar"/>
    <w:link w:val="CommentSubject"/>
    <w:uiPriority w:val="99"/>
    <w:semiHidden/>
    <w:rsid w:val="000A59F7"/>
    <w:rPr>
      <w:b/>
      <w:bCs/>
      <w:sz w:val="20"/>
      <w:szCs w:val="20"/>
    </w:rPr>
  </w:style>
  <w:style w:type="paragraph" w:styleId="BalloonText">
    <w:name w:val="Balloon Text"/>
    <w:basedOn w:val="Normal"/>
    <w:link w:val="BalloonTextChar"/>
    <w:uiPriority w:val="99"/>
    <w:semiHidden/>
    <w:unhideWhenUsed/>
    <w:rsid w:val="000A59F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A59F7"/>
    <w:rPr>
      <w:rFonts w:ascii="Times New Roman" w:hAnsi="Times New Roman" w:cs="Times New Roman"/>
      <w:sz w:val="18"/>
      <w:szCs w:val="18"/>
    </w:rPr>
  </w:style>
  <w:style w:type="paragraph" w:styleId="Revision">
    <w:name w:val="Revision"/>
    <w:hidden/>
    <w:uiPriority w:val="99"/>
    <w:semiHidden/>
    <w:rsid w:val="009D41D3"/>
  </w:style>
  <w:style w:type="paragraph" w:styleId="ListParagraph">
    <w:name w:val="List Paragraph"/>
    <w:basedOn w:val="Normal"/>
    <w:uiPriority w:val="34"/>
    <w:qFormat/>
    <w:rsid w:val="00AB31C8"/>
    <w:pPr>
      <w:ind w:left="720"/>
      <w:contextualSpacing/>
    </w:pPr>
  </w:style>
  <w:style w:type="paragraph" w:styleId="Header">
    <w:name w:val="header"/>
    <w:basedOn w:val="Normal"/>
    <w:link w:val="HeaderChar"/>
    <w:uiPriority w:val="99"/>
    <w:unhideWhenUsed/>
    <w:rsid w:val="00391869"/>
    <w:pPr>
      <w:tabs>
        <w:tab w:val="center" w:pos="4680"/>
        <w:tab w:val="right" w:pos="9360"/>
      </w:tabs>
    </w:pPr>
  </w:style>
  <w:style w:type="character" w:customStyle="1" w:styleId="HeaderChar">
    <w:name w:val="Header Char"/>
    <w:basedOn w:val="DefaultParagraphFont"/>
    <w:link w:val="Header"/>
    <w:uiPriority w:val="99"/>
    <w:rsid w:val="00391869"/>
  </w:style>
  <w:style w:type="paragraph" w:styleId="Footer">
    <w:name w:val="footer"/>
    <w:basedOn w:val="Normal"/>
    <w:link w:val="FooterChar"/>
    <w:uiPriority w:val="99"/>
    <w:unhideWhenUsed/>
    <w:rsid w:val="00391869"/>
    <w:pPr>
      <w:tabs>
        <w:tab w:val="center" w:pos="4680"/>
        <w:tab w:val="right" w:pos="9360"/>
      </w:tabs>
    </w:pPr>
  </w:style>
  <w:style w:type="character" w:customStyle="1" w:styleId="FooterChar">
    <w:name w:val="Footer Char"/>
    <w:basedOn w:val="DefaultParagraphFont"/>
    <w:link w:val="Footer"/>
    <w:uiPriority w:val="99"/>
    <w:rsid w:val="003918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338898">
      <w:bodyDiv w:val="1"/>
      <w:marLeft w:val="0"/>
      <w:marRight w:val="0"/>
      <w:marTop w:val="0"/>
      <w:marBottom w:val="0"/>
      <w:divBdr>
        <w:top w:val="none" w:sz="0" w:space="0" w:color="auto"/>
        <w:left w:val="none" w:sz="0" w:space="0" w:color="auto"/>
        <w:bottom w:val="none" w:sz="0" w:space="0" w:color="auto"/>
        <w:right w:val="none" w:sz="0" w:space="0" w:color="auto"/>
      </w:divBdr>
    </w:div>
    <w:div w:id="1025836028">
      <w:bodyDiv w:val="1"/>
      <w:marLeft w:val="0"/>
      <w:marRight w:val="0"/>
      <w:marTop w:val="0"/>
      <w:marBottom w:val="0"/>
      <w:divBdr>
        <w:top w:val="none" w:sz="0" w:space="0" w:color="auto"/>
        <w:left w:val="none" w:sz="0" w:space="0" w:color="auto"/>
        <w:bottom w:val="none" w:sz="0" w:space="0" w:color="auto"/>
        <w:right w:val="none" w:sz="0" w:space="0" w:color="auto"/>
      </w:divBdr>
    </w:div>
    <w:div w:id="1193762752">
      <w:bodyDiv w:val="1"/>
      <w:marLeft w:val="0"/>
      <w:marRight w:val="0"/>
      <w:marTop w:val="0"/>
      <w:marBottom w:val="0"/>
      <w:divBdr>
        <w:top w:val="none" w:sz="0" w:space="0" w:color="auto"/>
        <w:left w:val="none" w:sz="0" w:space="0" w:color="auto"/>
        <w:bottom w:val="none" w:sz="0" w:space="0" w:color="auto"/>
        <w:right w:val="none" w:sz="0" w:space="0" w:color="auto"/>
      </w:divBdr>
    </w:div>
    <w:div w:id="184720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17</Pages>
  <Words>3787</Words>
  <Characters>21586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Kendall</dc:creator>
  <cp:keywords/>
  <dc:description/>
  <cp:lastModifiedBy>Liam Kendall</cp:lastModifiedBy>
  <cp:revision>16</cp:revision>
  <dcterms:created xsi:type="dcterms:W3CDTF">2019-02-19T03:01:00Z</dcterms:created>
  <dcterms:modified xsi:type="dcterms:W3CDTF">2019-02-26T22:58:00Z</dcterms:modified>
</cp:coreProperties>
</file>